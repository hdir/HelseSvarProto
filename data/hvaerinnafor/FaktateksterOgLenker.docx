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894A" w14:textId="31197EAE" w:rsidR="00394CC0" w:rsidRPr="004D615C" w:rsidRDefault="00AA04BB" w:rsidP="00394CC0">
      <w:pPr>
        <w:pStyle w:val="Tittel"/>
      </w:pPr>
      <w:r w:rsidRPr="004D615C">
        <w:t>Hva er innafor</w:t>
      </w:r>
      <w:r w:rsidR="00394CC0" w:rsidRPr="004D615C">
        <w:t xml:space="preserve">? </w:t>
      </w:r>
    </w:p>
    <w:p w14:paraId="662AF77A" w14:textId="0A49FC5D" w:rsidR="0047119F" w:rsidRPr="004D615C" w:rsidRDefault="00394CC0" w:rsidP="00394CC0">
      <w:pPr>
        <w:pStyle w:val="Tittel"/>
      </w:pPr>
      <w:proofErr w:type="spellStart"/>
      <w:r w:rsidRPr="004D615C">
        <w:t>Faktatekster</w:t>
      </w:r>
      <w:proofErr w:type="spellEnd"/>
      <w:r w:rsidR="00325021" w:rsidRPr="004D615C">
        <w:t xml:space="preserve"> og lenker til informasjonsdelen </w:t>
      </w:r>
    </w:p>
    <w:p w14:paraId="684DEC97" w14:textId="71BF2106" w:rsidR="0096149C" w:rsidRPr="004D615C" w:rsidRDefault="0096149C" w:rsidP="0096149C">
      <w:pPr>
        <w:pStyle w:val="Tittel"/>
      </w:pPr>
      <w:r w:rsidRPr="004D615C">
        <w:t xml:space="preserve">Versjon </w:t>
      </w:r>
      <w:r w:rsidR="0057199E">
        <w:t>02</w:t>
      </w:r>
      <w:r w:rsidRPr="004D615C">
        <w:t>.0</w:t>
      </w:r>
      <w:r w:rsidR="0057199E">
        <w:t>5</w:t>
      </w:r>
      <w:r w:rsidRPr="004D615C">
        <w:t>.2023</w:t>
      </w:r>
    </w:p>
    <w:p w14:paraId="7E4ADAC0" w14:textId="77777777" w:rsidR="0096149C" w:rsidRPr="004D615C" w:rsidRDefault="0096149C" w:rsidP="0096149C"/>
    <w:p w14:paraId="524AE89A" w14:textId="77777777" w:rsidR="0047119F" w:rsidRPr="004D615C" w:rsidRDefault="0047119F" w:rsidP="607642B7">
      <w:pPr>
        <w:pStyle w:val="Overskriftforinnholdsfortegnelse"/>
        <w:jc w:val="right"/>
        <w:rPr>
          <w:rFonts w:asciiTheme="minorHAnsi" w:eastAsiaTheme="minorHAnsi" w:hAnsiTheme="minorHAnsi" w:cstheme="minorBidi"/>
          <w:color w:val="auto"/>
          <w:sz w:val="22"/>
          <w:szCs w:val="22"/>
          <w:lang w:eastAsia="en-US"/>
        </w:rPr>
      </w:pPr>
    </w:p>
    <w:p w14:paraId="5069BB93" w14:textId="77777777" w:rsidR="0047119F" w:rsidRPr="004D615C" w:rsidRDefault="0047119F" w:rsidP="607642B7">
      <w:pPr>
        <w:pStyle w:val="Overskriftforinnholdsfortegnelse"/>
        <w:jc w:val="righ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568883091"/>
        <w:docPartObj>
          <w:docPartGallery w:val="Table of Contents"/>
          <w:docPartUnique/>
        </w:docPartObj>
      </w:sdtPr>
      <w:sdtEndPr>
        <w:rPr>
          <w:b/>
          <w:bCs/>
        </w:rPr>
      </w:sdtEndPr>
      <w:sdtContent>
        <w:p w14:paraId="6DC943CA" w14:textId="1ECA4299" w:rsidR="0083241F" w:rsidRPr="004D615C" w:rsidRDefault="585A0093" w:rsidP="607642B7">
          <w:pPr>
            <w:pStyle w:val="Overskriftforinnholdsfortegnelse"/>
            <w:jc w:val="right"/>
          </w:pPr>
          <w:r w:rsidRPr="004D615C">
            <w:t>Innhold</w:t>
          </w:r>
        </w:p>
        <w:p w14:paraId="182903D6" w14:textId="368AA663" w:rsidR="004D615C" w:rsidRDefault="0083241F" w:rsidP="00186F01">
          <w:pPr>
            <w:pStyle w:val="INNH1"/>
            <w:rPr>
              <w:rFonts w:eastAsiaTheme="minorEastAsia"/>
              <w:noProof/>
              <w:lang w:eastAsia="nb-NO"/>
            </w:rPr>
          </w:pPr>
          <w:r w:rsidRPr="004D615C">
            <w:fldChar w:fldCharType="begin"/>
          </w:r>
          <w:r w:rsidRPr="004D615C">
            <w:instrText xml:space="preserve"> TOC \o "1-3" \h \z \u </w:instrText>
          </w:r>
          <w:r w:rsidRPr="004D615C">
            <w:fldChar w:fldCharType="separate"/>
          </w:r>
          <w:hyperlink w:anchor="_Toc129936998" w:history="1">
            <w:r w:rsidR="004D615C" w:rsidRPr="00C2669D">
              <w:rPr>
                <w:rStyle w:val="Hyperkobling"/>
                <w:noProof/>
              </w:rPr>
              <w:t>Samtykke</w:t>
            </w:r>
            <w:r w:rsidR="004D615C">
              <w:rPr>
                <w:noProof/>
                <w:webHidden/>
              </w:rPr>
              <w:tab/>
            </w:r>
            <w:r w:rsidR="004D615C">
              <w:rPr>
                <w:noProof/>
                <w:webHidden/>
              </w:rPr>
              <w:fldChar w:fldCharType="begin"/>
            </w:r>
            <w:r w:rsidR="004D615C">
              <w:rPr>
                <w:noProof/>
                <w:webHidden/>
              </w:rPr>
              <w:instrText xml:space="preserve"> PAGEREF _Toc129936998 \h </w:instrText>
            </w:r>
            <w:r w:rsidR="004D615C">
              <w:rPr>
                <w:noProof/>
                <w:webHidden/>
              </w:rPr>
            </w:r>
            <w:r w:rsidR="004D615C">
              <w:rPr>
                <w:noProof/>
                <w:webHidden/>
              </w:rPr>
              <w:fldChar w:fldCharType="separate"/>
            </w:r>
            <w:r w:rsidR="004D615C">
              <w:rPr>
                <w:noProof/>
                <w:webHidden/>
              </w:rPr>
              <w:t>2</w:t>
            </w:r>
            <w:r w:rsidR="004D615C">
              <w:rPr>
                <w:noProof/>
                <w:webHidden/>
              </w:rPr>
              <w:fldChar w:fldCharType="end"/>
            </w:r>
          </w:hyperlink>
        </w:p>
        <w:p w14:paraId="7884DD0A" w14:textId="2F6FF157" w:rsidR="004D615C" w:rsidRDefault="000D25FC" w:rsidP="00186F01">
          <w:pPr>
            <w:pStyle w:val="INNH1"/>
            <w:rPr>
              <w:rFonts w:eastAsiaTheme="minorEastAsia"/>
              <w:noProof/>
              <w:lang w:eastAsia="nb-NO"/>
            </w:rPr>
          </w:pPr>
          <w:hyperlink w:anchor="_Toc129936999" w:history="1">
            <w:r w:rsidR="004D615C" w:rsidRPr="00C2669D">
              <w:rPr>
                <w:rStyle w:val="Hyperkobling"/>
                <w:b/>
                <w:bCs/>
                <w:noProof/>
              </w:rPr>
              <w:t>Seksuell lavalder</w:t>
            </w:r>
            <w:r w:rsidR="004D615C">
              <w:rPr>
                <w:noProof/>
                <w:webHidden/>
              </w:rPr>
              <w:tab/>
            </w:r>
            <w:r w:rsidR="004D615C">
              <w:rPr>
                <w:noProof/>
                <w:webHidden/>
              </w:rPr>
              <w:fldChar w:fldCharType="begin"/>
            </w:r>
            <w:r w:rsidR="004D615C">
              <w:rPr>
                <w:noProof/>
                <w:webHidden/>
              </w:rPr>
              <w:instrText xml:space="preserve"> PAGEREF _Toc129936999 \h </w:instrText>
            </w:r>
            <w:r w:rsidR="004D615C">
              <w:rPr>
                <w:noProof/>
                <w:webHidden/>
              </w:rPr>
            </w:r>
            <w:r w:rsidR="004D615C">
              <w:rPr>
                <w:noProof/>
                <w:webHidden/>
              </w:rPr>
              <w:fldChar w:fldCharType="separate"/>
            </w:r>
            <w:r w:rsidR="004D615C">
              <w:rPr>
                <w:noProof/>
                <w:webHidden/>
              </w:rPr>
              <w:t>7</w:t>
            </w:r>
            <w:r w:rsidR="004D615C">
              <w:rPr>
                <w:noProof/>
                <w:webHidden/>
              </w:rPr>
              <w:fldChar w:fldCharType="end"/>
            </w:r>
          </w:hyperlink>
        </w:p>
        <w:p w14:paraId="1C20C098" w14:textId="0CF7F285" w:rsidR="004D615C" w:rsidRDefault="000D25FC" w:rsidP="00186F01">
          <w:pPr>
            <w:pStyle w:val="INNH1"/>
            <w:rPr>
              <w:rFonts w:eastAsiaTheme="minorEastAsia"/>
              <w:noProof/>
              <w:lang w:eastAsia="nb-NO"/>
            </w:rPr>
          </w:pPr>
          <w:hyperlink w:anchor="_Toc129937000" w:history="1">
            <w:r w:rsidR="004D615C" w:rsidRPr="00C2669D">
              <w:rPr>
                <w:rStyle w:val="Hyperkobling"/>
                <w:noProof/>
              </w:rPr>
              <w:t>Nakenbilder  og videoer</w:t>
            </w:r>
            <w:r w:rsidR="004D615C">
              <w:rPr>
                <w:noProof/>
                <w:webHidden/>
              </w:rPr>
              <w:tab/>
            </w:r>
            <w:r w:rsidR="004D615C">
              <w:rPr>
                <w:noProof/>
                <w:webHidden/>
              </w:rPr>
              <w:fldChar w:fldCharType="begin"/>
            </w:r>
            <w:r w:rsidR="004D615C">
              <w:rPr>
                <w:noProof/>
                <w:webHidden/>
              </w:rPr>
              <w:instrText xml:space="preserve"> PAGEREF _Toc129937000 \h </w:instrText>
            </w:r>
            <w:r w:rsidR="004D615C">
              <w:rPr>
                <w:noProof/>
                <w:webHidden/>
              </w:rPr>
            </w:r>
            <w:r w:rsidR="004D615C">
              <w:rPr>
                <w:noProof/>
                <w:webHidden/>
              </w:rPr>
              <w:fldChar w:fldCharType="separate"/>
            </w:r>
            <w:r w:rsidR="004D615C">
              <w:rPr>
                <w:noProof/>
                <w:webHidden/>
              </w:rPr>
              <w:t>11</w:t>
            </w:r>
            <w:r w:rsidR="004D615C">
              <w:rPr>
                <w:noProof/>
                <w:webHidden/>
              </w:rPr>
              <w:fldChar w:fldCharType="end"/>
            </w:r>
          </w:hyperlink>
        </w:p>
        <w:p w14:paraId="2F8959B7" w14:textId="35D44478" w:rsidR="004D615C" w:rsidRDefault="000D25FC" w:rsidP="00186F01">
          <w:pPr>
            <w:pStyle w:val="INNH1"/>
            <w:rPr>
              <w:rFonts w:eastAsiaTheme="minorEastAsia"/>
              <w:noProof/>
              <w:lang w:eastAsia="nb-NO"/>
            </w:rPr>
          </w:pPr>
          <w:hyperlink w:anchor="_Toc129937001" w:history="1">
            <w:r w:rsidR="004D615C" w:rsidRPr="00C2669D">
              <w:rPr>
                <w:rStyle w:val="Hyperkobling"/>
                <w:noProof/>
              </w:rPr>
              <w:t>Mine og andres grenser</w:t>
            </w:r>
            <w:r w:rsidR="004D615C">
              <w:rPr>
                <w:noProof/>
                <w:webHidden/>
              </w:rPr>
              <w:tab/>
            </w:r>
            <w:r w:rsidR="004D615C">
              <w:rPr>
                <w:noProof/>
                <w:webHidden/>
              </w:rPr>
              <w:fldChar w:fldCharType="begin"/>
            </w:r>
            <w:r w:rsidR="004D615C">
              <w:rPr>
                <w:noProof/>
                <w:webHidden/>
              </w:rPr>
              <w:instrText xml:space="preserve"> PAGEREF _Toc129937001 \h </w:instrText>
            </w:r>
            <w:r w:rsidR="004D615C">
              <w:rPr>
                <w:noProof/>
                <w:webHidden/>
              </w:rPr>
            </w:r>
            <w:r w:rsidR="004D615C">
              <w:rPr>
                <w:noProof/>
                <w:webHidden/>
              </w:rPr>
              <w:fldChar w:fldCharType="separate"/>
            </w:r>
            <w:r w:rsidR="004D615C">
              <w:rPr>
                <w:noProof/>
                <w:webHidden/>
              </w:rPr>
              <w:t>18</w:t>
            </w:r>
            <w:r w:rsidR="004D615C">
              <w:rPr>
                <w:noProof/>
                <w:webHidden/>
              </w:rPr>
              <w:fldChar w:fldCharType="end"/>
            </w:r>
          </w:hyperlink>
        </w:p>
        <w:p w14:paraId="43439ACC" w14:textId="1C29E249" w:rsidR="004D615C" w:rsidRDefault="000D25FC" w:rsidP="00186F01">
          <w:pPr>
            <w:pStyle w:val="INNH1"/>
            <w:rPr>
              <w:rFonts w:eastAsiaTheme="minorEastAsia"/>
              <w:noProof/>
              <w:lang w:eastAsia="nb-NO"/>
            </w:rPr>
          </w:pPr>
          <w:hyperlink w:anchor="_Toc129937002" w:history="1">
            <w:r w:rsidR="004D615C" w:rsidRPr="00C2669D">
              <w:rPr>
                <w:rStyle w:val="Hyperkobling"/>
                <w:noProof/>
              </w:rPr>
              <w:t>Tanker og fantasier</w:t>
            </w:r>
            <w:r w:rsidR="004D615C">
              <w:rPr>
                <w:noProof/>
                <w:webHidden/>
              </w:rPr>
              <w:tab/>
            </w:r>
            <w:r w:rsidR="004D615C">
              <w:rPr>
                <w:noProof/>
                <w:webHidden/>
              </w:rPr>
              <w:fldChar w:fldCharType="begin"/>
            </w:r>
            <w:r w:rsidR="004D615C">
              <w:rPr>
                <w:noProof/>
                <w:webHidden/>
              </w:rPr>
              <w:instrText xml:space="preserve"> PAGEREF _Toc129937002 \h </w:instrText>
            </w:r>
            <w:r w:rsidR="004D615C">
              <w:rPr>
                <w:noProof/>
                <w:webHidden/>
              </w:rPr>
            </w:r>
            <w:r w:rsidR="004D615C">
              <w:rPr>
                <w:noProof/>
                <w:webHidden/>
              </w:rPr>
              <w:fldChar w:fldCharType="separate"/>
            </w:r>
            <w:r w:rsidR="004D615C">
              <w:rPr>
                <w:noProof/>
                <w:webHidden/>
              </w:rPr>
              <w:t>21</w:t>
            </w:r>
            <w:r w:rsidR="004D615C">
              <w:rPr>
                <w:noProof/>
                <w:webHidden/>
              </w:rPr>
              <w:fldChar w:fldCharType="end"/>
            </w:r>
          </w:hyperlink>
        </w:p>
        <w:p w14:paraId="13964B5F" w14:textId="69B5E8B5" w:rsidR="004D615C" w:rsidRDefault="000D25FC" w:rsidP="00186F01">
          <w:pPr>
            <w:pStyle w:val="INNH1"/>
            <w:rPr>
              <w:rFonts w:eastAsiaTheme="minorEastAsia"/>
              <w:noProof/>
              <w:lang w:eastAsia="nb-NO"/>
            </w:rPr>
          </w:pPr>
          <w:hyperlink w:anchor="_Toc129937003" w:history="1">
            <w:r w:rsidR="004D615C" w:rsidRPr="00C2669D">
              <w:rPr>
                <w:rStyle w:val="Hyperkobling"/>
                <w:noProof/>
              </w:rPr>
              <w:t>Onanering</w:t>
            </w:r>
            <w:r w:rsidR="004D615C">
              <w:rPr>
                <w:noProof/>
                <w:webHidden/>
              </w:rPr>
              <w:tab/>
            </w:r>
            <w:r w:rsidR="004D615C">
              <w:rPr>
                <w:noProof/>
                <w:webHidden/>
              </w:rPr>
              <w:fldChar w:fldCharType="begin"/>
            </w:r>
            <w:r w:rsidR="004D615C">
              <w:rPr>
                <w:noProof/>
                <w:webHidden/>
              </w:rPr>
              <w:instrText xml:space="preserve"> PAGEREF _Toc129937003 \h </w:instrText>
            </w:r>
            <w:r w:rsidR="004D615C">
              <w:rPr>
                <w:noProof/>
                <w:webHidden/>
              </w:rPr>
            </w:r>
            <w:r w:rsidR="004D615C">
              <w:rPr>
                <w:noProof/>
                <w:webHidden/>
              </w:rPr>
              <w:fldChar w:fldCharType="separate"/>
            </w:r>
            <w:r w:rsidR="004D615C">
              <w:rPr>
                <w:noProof/>
                <w:webHidden/>
              </w:rPr>
              <w:t>27</w:t>
            </w:r>
            <w:r w:rsidR="004D615C">
              <w:rPr>
                <w:noProof/>
                <w:webHidden/>
              </w:rPr>
              <w:fldChar w:fldCharType="end"/>
            </w:r>
          </w:hyperlink>
        </w:p>
        <w:p w14:paraId="07D62507" w14:textId="1B1EBB23" w:rsidR="004D615C" w:rsidRDefault="000D25FC" w:rsidP="00186F01">
          <w:pPr>
            <w:pStyle w:val="INNH1"/>
            <w:rPr>
              <w:rFonts w:eastAsiaTheme="minorEastAsia"/>
              <w:noProof/>
              <w:lang w:eastAsia="nb-NO"/>
            </w:rPr>
          </w:pPr>
          <w:hyperlink w:anchor="_Toc129937004" w:history="1">
            <w:r w:rsidR="004D615C" w:rsidRPr="00C2669D">
              <w:rPr>
                <w:rStyle w:val="Hyperkobling"/>
                <w:noProof/>
              </w:rPr>
              <w:t>Porno og gaming</w:t>
            </w:r>
            <w:r w:rsidR="004D615C">
              <w:rPr>
                <w:noProof/>
                <w:webHidden/>
              </w:rPr>
              <w:tab/>
            </w:r>
            <w:r w:rsidR="004D615C">
              <w:rPr>
                <w:noProof/>
                <w:webHidden/>
              </w:rPr>
              <w:fldChar w:fldCharType="begin"/>
            </w:r>
            <w:r w:rsidR="004D615C">
              <w:rPr>
                <w:noProof/>
                <w:webHidden/>
              </w:rPr>
              <w:instrText xml:space="preserve"> PAGEREF _Toc129937004 \h </w:instrText>
            </w:r>
            <w:r w:rsidR="004D615C">
              <w:rPr>
                <w:noProof/>
                <w:webHidden/>
              </w:rPr>
            </w:r>
            <w:r w:rsidR="004D615C">
              <w:rPr>
                <w:noProof/>
                <w:webHidden/>
              </w:rPr>
              <w:fldChar w:fldCharType="separate"/>
            </w:r>
            <w:r w:rsidR="004D615C">
              <w:rPr>
                <w:noProof/>
                <w:webHidden/>
              </w:rPr>
              <w:t>36</w:t>
            </w:r>
            <w:r w:rsidR="004D615C">
              <w:rPr>
                <w:noProof/>
                <w:webHidden/>
              </w:rPr>
              <w:fldChar w:fldCharType="end"/>
            </w:r>
          </w:hyperlink>
        </w:p>
        <w:p w14:paraId="3D5722C8" w14:textId="1D90912F" w:rsidR="004D615C" w:rsidRDefault="000D25FC" w:rsidP="00186F01">
          <w:pPr>
            <w:pStyle w:val="INNH1"/>
            <w:rPr>
              <w:rFonts w:eastAsiaTheme="minorEastAsia"/>
              <w:noProof/>
              <w:lang w:eastAsia="nb-NO"/>
            </w:rPr>
          </w:pPr>
          <w:hyperlink w:anchor="_Toc129937005" w:history="1">
            <w:r w:rsidR="004D615C" w:rsidRPr="00C2669D">
              <w:rPr>
                <w:rStyle w:val="Hyperkobling"/>
                <w:noProof/>
              </w:rPr>
              <w:t>Pedofili</w:t>
            </w:r>
            <w:r w:rsidR="004D615C">
              <w:rPr>
                <w:noProof/>
                <w:webHidden/>
              </w:rPr>
              <w:tab/>
            </w:r>
            <w:r w:rsidR="004D615C">
              <w:rPr>
                <w:noProof/>
                <w:webHidden/>
              </w:rPr>
              <w:fldChar w:fldCharType="begin"/>
            </w:r>
            <w:r w:rsidR="004D615C">
              <w:rPr>
                <w:noProof/>
                <w:webHidden/>
              </w:rPr>
              <w:instrText xml:space="preserve"> PAGEREF _Toc129937005 \h </w:instrText>
            </w:r>
            <w:r w:rsidR="004D615C">
              <w:rPr>
                <w:noProof/>
                <w:webHidden/>
              </w:rPr>
            </w:r>
            <w:r w:rsidR="004D615C">
              <w:rPr>
                <w:noProof/>
                <w:webHidden/>
              </w:rPr>
              <w:fldChar w:fldCharType="separate"/>
            </w:r>
            <w:r w:rsidR="004D615C">
              <w:rPr>
                <w:noProof/>
                <w:webHidden/>
              </w:rPr>
              <w:t>44</w:t>
            </w:r>
            <w:r w:rsidR="004D615C">
              <w:rPr>
                <w:noProof/>
                <w:webHidden/>
              </w:rPr>
              <w:fldChar w:fldCharType="end"/>
            </w:r>
          </w:hyperlink>
        </w:p>
        <w:p w14:paraId="66824316" w14:textId="52DE370F" w:rsidR="0096149C" w:rsidRPr="004D615C" w:rsidRDefault="0083241F">
          <w:pPr>
            <w:rPr>
              <w:b/>
              <w:bCs/>
            </w:rPr>
          </w:pPr>
          <w:r w:rsidRPr="004D615C">
            <w:rPr>
              <w:b/>
              <w:bCs/>
            </w:rPr>
            <w:fldChar w:fldCharType="end"/>
          </w:r>
        </w:p>
      </w:sdtContent>
    </w:sdt>
    <w:p w14:paraId="4417F566" w14:textId="261AA03E" w:rsidR="007E5357" w:rsidRPr="004D615C" w:rsidRDefault="007E5357">
      <w:r w:rsidRPr="004D615C">
        <w:rPr>
          <w:sz w:val="48"/>
          <w:szCs w:val="48"/>
        </w:rPr>
        <w:br w:type="page"/>
      </w:r>
    </w:p>
    <w:p w14:paraId="4DE19381" w14:textId="77777777" w:rsidR="0083241F" w:rsidRPr="004D615C" w:rsidRDefault="0083241F"/>
    <w:tbl>
      <w:tblPr>
        <w:tblStyle w:val="Tabellrutenett"/>
        <w:tblW w:w="13036" w:type="dxa"/>
        <w:tblLayout w:type="fixed"/>
        <w:tblLook w:val="04A0" w:firstRow="1" w:lastRow="0" w:firstColumn="1" w:lastColumn="0" w:noHBand="0" w:noVBand="1"/>
      </w:tblPr>
      <w:tblGrid>
        <w:gridCol w:w="2027"/>
        <w:gridCol w:w="6270"/>
        <w:gridCol w:w="2330"/>
        <w:gridCol w:w="2409"/>
      </w:tblGrid>
      <w:tr w:rsidR="00942F1E" w:rsidRPr="004D615C" w14:paraId="0DC43DD2" w14:textId="77777777" w:rsidTr="1EE840D2">
        <w:trPr>
          <w:trHeight w:val="451"/>
          <w:tblHeader/>
        </w:trPr>
        <w:tc>
          <w:tcPr>
            <w:tcW w:w="13036" w:type="dxa"/>
            <w:gridSpan w:val="4"/>
            <w:shd w:val="clear" w:color="auto" w:fill="BFBFBF" w:themeFill="background1" w:themeFillShade="BF"/>
          </w:tcPr>
          <w:p w14:paraId="1AFA420A" w14:textId="7D356640" w:rsidR="00942F1E" w:rsidRPr="004D615C" w:rsidRDefault="00C654DF" w:rsidP="0083241F">
            <w:pPr>
              <w:pStyle w:val="Overskrift1"/>
              <w:outlineLvl w:val="0"/>
            </w:pPr>
            <w:bookmarkStart w:id="0" w:name="_Toc129936998"/>
            <w:r w:rsidRPr="004D615C">
              <w:t>S</w:t>
            </w:r>
            <w:r w:rsidR="00942F1E" w:rsidRPr="004D615C">
              <w:t>amtykke</w:t>
            </w:r>
            <w:bookmarkEnd w:id="0"/>
          </w:p>
        </w:tc>
      </w:tr>
      <w:tr w:rsidR="00D27A4E" w:rsidRPr="004D615C" w14:paraId="39D2E82C" w14:textId="1583DB65" w:rsidTr="1EE840D2">
        <w:trPr>
          <w:trHeight w:val="451"/>
          <w:tblHeader/>
        </w:trPr>
        <w:tc>
          <w:tcPr>
            <w:tcW w:w="2027" w:type="dxa"/>
            <w:vMerge w:val="restart"/>
            <w:shd w:val="clear" w:color="auto" w:fill="BFBFBF" w:themeFill="background1" w:themeFillShade="BF"/>
          </w:tcPr>
          <w:p w14:paraId="63557607" w14:textId="6B2B679C" w:rsidR="00D27A4E" w:rsidRPr="004D615C" w:rsidRDefault="00D27A4E" w:rsidP="004817C9">
            <w:r w:rsidRPr="004D615C">
              <w:t>SVARALTERNATIVER</w:t>
            </w:r>
          </w:p>
          <w:p w14:paraId="15617005" w14:textId="68C1BAE2" w:rsidR="00D27A4E" w:rsidRPr="004D615C" w:rsidRDefault="00D27A4E" w:rsidP="004817C9"/>
        </w:tc>
        <w:tc>
          <w:tcPr>
            <w:tcW w:w="6270" w:type="dxa"/>
            <w:vMerge w:val="restart"/>
            <w:shd w:val="clear" w:color="auto" w:fill="BFBFBF" w:themeFill="background1" w:themeFillShade="BF"/>
          </w:tcPr>
          <w:p w14:paraId="33E82616" w14:textId="77777777" w:rsidR="00D27A4E" w:rsidRPr="004D615C" w:rsidRDefault="00D27A4E" w:rsidP="004817C9">
            <w:proofErr w:type="spellStart"/>
            <w:r w:rsidRPr="004D615C">
              <w:t>Faktatekst</w:t>
            </w:r>
            <w:proofErr w:type="spellEnd"/>
            <w:r w:rsidRPr="004D615C">
              <w:t xml:space="preserve"> </w:t>
            </w:r>
          </w:p>
          <w:p w14:paraId="0A684438" w14:textId="77777777" w:rsidR="00D27A4E" w:rsidRPr="004D615C" w:rsidRDefault="00D27A4E" w:rsidP="004817C9">
            <w:r w:rsidRPr="004D615C">
              <w:t>lysegrønn)</w:t>
            </w:r>
          </w:p>
          <w:p w14:paraId="4B0DE249" w14:textId="7401F6DC" w:rsidR="00D27A4E" w:rsidRPr="004D615C" w:rsidRDefault="00D27A4E" w:rsidP="004817C9">
            <w:proofErr w:type="spellStart"/>
            <w:r w:rsidRPr="004D615C">
              <w:t>Faktatekst</w:t>
            </w:r>
            <w:proofErr w:type="spellEnd"/>
            <w:r w:rsidRPr="004D615C">
              <w:t xml:space="preserve"> </w:t>
            </w:r>
          </w:p>
          <w:p w14:paraId="514CE139" w14:textId="3556831C" w:rsidR="00D27A4E" w:rsidRPr="004D615C" w:rsidRDefault="00D27A4E" w:rsidP="004817C9">
            <w:r w:rsidRPr="004D615C">
              <w:t>(Lyserød)</w:t>
            </w:r>
          </w:p>
        </w:tc>
        <w:tc>
          <w:tcPr>
            <w:tcW w:w="4739" w:type="dxa"/>
            <w:gridSpan w:val="2"/>
            <w:shd w:val="clear" w:color="auto" w:fill="BFBFBF" w:themeFill="background1" w:themeFillShade="BF"/>
          </w:tcPr>
          <w:p w14:paraId="72889073" w14:textId="0547CF3D" w:rsidR="00D27A4E" w:rsidRPr="004D615C" w:rsidRDefault="00D27A4E" w:rsidP="004817C9">
            <w:r w:rsidRPr="004D615C">
              <w:t xml:space="preserve">Jeg vil vite mer (ressurser for nivå 1, </w:t>
            </w:r>
          </w:p>
          <w:p w14:paraId="5B8CBEAA" w14:textId="7280BA98" w:rsidR="00D27A4E" w:rsidRPr="004D615C" w:rsidRDefault="00D27A4E" w:rsidP="004817C9">
            <w:r w:rsidRPr="004D615C">
              <w:t>artikler på ung.no eller annen info)</w:t>
            </w:r>
          </w:p>
        </w:tc>
      </w:tr>
      <w:tr w:rsidR="00D27A4E" w:rsidRPr="004D615C" w14:paraId="69E83F0F" w14:textId="77777777" w:rsidTr="1EE840D2">
        <w:trPr>
          <w:trHeight w:val="451"/>
          <w:tblHeader/>
        </w:trPr>
        <w:tc>
          <w:tcPr>
            <w:tcW w:w="2027" w:type="dxa"/>
            <w:vMerge/>
          </w:tcPr>
          <w:p w14:paraId="4E905C1D" w14:textId="77777777" w:rsidR="00D27A4E" w:rsidRPr="004D615C" w:rsidRDefault="00D27A4E" w:rsidP="004817C9"/>
        </w:tc>
        <w:tc>
          <w:tcPr>
            <w:tcW w:w="6270" w:type="dxa"/>
            <w:vMerge/>
          </w:tcPr>
          <w:p w14:paraId="64D3FD01" w14:textId="77777777" w:rsidR="00D27A4E" w:rsidRPr="004D615C" w:rsidRDefault="00D27A4E" w:rsidP="004817C9"/>
        </w:tc>
        <w:tc>
          <w:tcPr>
            <w:tcW w:w="2330" w:type="dxa"/>
            <w:shd w:val="clear" w:color="auto" w:fill="BFBFBF" w:themeFill="background1" w:themeFillShade="BF"/>
          </w:tcPr>
          <w:p w14:paraId="22CCA74D" w14:textId="7707EAA5" w:rsidR="00D27A4E" w:rsidRPr="004D615C" w:rsidRDefault="00D27A4E" w:rsidP="004817C9">
            <w:r w:rsidRPr="004D615C">
              <w:t>Spesifikt knyttet til svaralternativene til venstre</w:t>
            </w:r>
          </w:p>
          <w:p w14:paraId="339DEA54" w14:textId="476BE7F2" w:rsidR="00D27A4E" w:rsidRPr="004D615C" w:rsidRDefault="00D27A4E" w:rsidP="004817C9"/>
        </w:tc>
        <w:tc>
          <w:tcPr>
            <w:tcW w:w="2409" w:type="dxa"/>
            <w:shd w:val="clear" w:color="auto" w:fill="BFBFBF" w:themeFill="background1" w:themeFillShade="BF"/>
          </w:tcPr>
          <w:p w14:paraId="4C335F9F" w14:textId="46993AF5" w:rsidR="00D27A4E" w:rsidRPr="004D615C" w:rsidRDefault="00D27A4E" w:rsidP="004817C9">
            <w:r w:rsidRPr="004D615C">
              <w:t>Generelle ressurser for alle alternativene om samtykke</w:t>
            </w:r>
          </w:p>
        </w:tc>
      </w:tr>
      <w:tr w:rsidR="00FB5B35" w:rsidRPr="004D615C" w14:paraId="14D34D32" w14:textId="2C7D7902" w:rsidTr="1EE840D2">
        <w:tc>
          <w:tcPr>
            <w:tcW w:w="2027" w:type="dxa"/>
            <w:tcBorders>
              <w:top w:val="single" w:sz="4" w:space="0" w:color="auto"/>
            </w:tcBorders>
          </w:tcPr>
          <w:p w14:paraId="00A662D6" w14:textId="28F11381" w:rsidR="00FB5B35" w:rsidRPr="004D615C" w:rsidRDefault="5C39B0E8" w:rsidP="6CE5ADAB">
            <w:pPr>
              <w:pStyle w:val="Listeavsnitt"/>
              <w:numPr>
                <w:ilvl w:val="0"/>
                <w:numId w:val="11"/>
              </w:numPr>
            </w:pPr>
            <w:r w:rsidRPr="004D615C">
              <w:t>Hva betyr</w:t>
            </w:r>
            <w:r w:rsidR="47F1E540" w:rsidRPr="004D615C">
              <w:t xml:space="preserve"> det å gi</w:t>
            </w:r>
            <w:r w:rsidRPr="004D615C">
              <w:t xml:space="preserve"> samtykke?</w:t>
            </w:r>
          </w:p>
        </w:tc>
        <w:tc>
          <w:tcPr>
            <w:tcW w:w="6270" w:type="dxa"/>
            <w:tcBorders>
              <w:top w:val="single" w:sz="4" w:space="0" w:color="auto"/>
            </w:tcBorders>
          </w:tcPr>
          <w:p w14:paraId="5AB447BE" w14:textId="47550A2C" w:rsidR="00FB5B35" w:rsidRPr="004D615C" w:rsidRDefault="49DDCE37" w:rsidP="6CE5ADAB">
            <w:pPr>
              <w:pStyle w:val="Listeavsnitt"/>
              <w:ind w:left="0"/>
              <w:jc w:val="both"/>
              <w:rPr>
                <w:b/>
                <w:bCs/>
                <w:u w:val="single"/>
              </w:rPr>
            </w:pPr>
            <w:r w:rsidRPr="004D615C">
              <w:rPr>
                <w:b/>
                <w:bCs/>
                <w:u w:val="single"/>
              </w:rPr>
              <w:t>Det å</w:t>
            </w:r>
            <w:r w:rsidR="5C39B0E8" w:rsidRPr="004D615C">
              <w:rPr>
                <w:b/>
                <w:bCs/>
                <w:u w:val="single"/>
              </w:rPr>
              <w:t xml:space="preserve"> gi samtykke betyr å gi den andre personen beskjed om hva du har lyst til å gjøre</w:t>
            </w:r>
            <w:r w:rsidR="089922D5" w:rsidRPr="004D615C">
              <w:rPr>
                <w:b/>
                <w:bCs/>
                <w:u w:val="single"/>
              </w:rPr>
              <w:t>.</w:t>
            </w:r>
          </w:p>
          <w:p w14:paraId="51313C82" w14:textId="77777777" w:rsidR="00FB5B35" w:rsidRPr="004D615C" w:rsidRDefault="00FB5B35" w:rsidP="00D515D5"/>
          <w:p w14:paraId="061379CF" w14:textId="1F88C07C" w:rsidR="00FB5B35" w:rsidRPr="004D615C" w:rsidRDefault="010D269B" w:rsidP="00D515D5">
            <w:r w:rsidRPr="004D615C">
              <w:t>Vil du</w:t>
            </w:r>
            <w:r w:rsidR="514DCED3" w:rsidRPr="004D615C">
              <w:t xml:space="preserve"> </w:t>
            </w:r>
            <w:r w:rsidRPr="004D615C">
              <w:t xml:space="preserve">gi samtykke til </w:t>
            </w:r>
            <w:r w:rsidR="136C19B6" w:rsidRPr="004D615C">
              <w:t>å</w:t>
            </w:r>
            <w:r w:rsidRPr="004D615C">
              <w:t xml:space="preserve"> kysse? </w:t>
            </w:r>
            <w:r w:rsidR="2AAFA410" w:rsidRPr="004D615C">
              <w:t>Da kan du enten</w:t>
            </w:r>
            <w:r w:rsidRPr="004D615C">
              <w:t xml:space="preserve"> si</w:t>
            </w:r>
            <w:r w:rsidR="5C39B0E8" w:rsidRPr="004D615C">
              <w:t xml:space="preserve"> </w:t>
            </w:r>
            <w:r w:rsidR="447B6176" w:rsidRPr="004D615C">
              <w:t>“jeg har lyst til å kysse deg”</w:t>
            </w:r>
            <w:r w:rsidR="3B0D0906" w:rsidRPr="004D615C">
              <w:t xml:space="preserve"> eller du kan</w:t>
            </w:r>
            <w:r w:rsidR="5C39B0E8" w:rsidRPr="004D615C">
              <w:t xml:space="preserve"> vise</w:t>
            </w:r>
            <w:r w:rsidR="1AFF9D12" w:rsidRPr="004D615C">
              <w:t xml:space="preserve"> det </w:t>
            </w:r>
            <w:r w:rsidR="522818AF" w:rsidRPr="004D615C">
              <w:t>med kroppsspråket ditt</w:t>
            </w:r>
            <w:r w:rsidR="1598C324" w:rsidRPr="004D615C">
              <w:t>.</w:t>
            </w:r>
            <w:r w:rsidR="462D5453" w:rsidRPr="004D615C">
              <w:t xml:space="preserve"> </w:t>
            </w:r>
            <w:r w:rsidR="15C690BD" w:rsidRPr="004D615C">
              <w:t xml:space="preserve">Du kan for eksempel </w:t>
            </w:r>
            <w:r w:rsidR="0FD851CB" w:rsidRPr="004D615C">
              <w:t xml:space="preserve">lene ansiktet ditt mot ansiktet til den du vil kysse, sånn at ansiktene deres er nærmere enn de vanligvis er. </w:t>
            </w:r>
          </w:p>
          <w:p w14:paraId="161A10AF" w14:textId="534E9D0C" w:rsidR="00FB5B35" w:rsidRPr="004D615C" w:rsidRDefault="00FB5B35" w:rsidP="00D515D5"/>
          <w:p w14:paraId="1189DE91" w14:textId="46BAE19E" w:rsidR="5C39B0E8" w:rsidRPr="004D615C" w:rsidRDefault="5C39B0E8" w:rsidP="6CE5ADAB">
            <w:r w:rsidRPr="004D615C">
              <w:t xml:space="preserve">Før dere kan </w:t>
            </w:r>
            <w:r w:rsidR="090AF271" w:rsidRPr="004D615C">
              <w:t>kysse</w:t>
            </w:r>
            <w:r w:rsidRPr="004D615C">
              <w:t xml:space="preserve"> må den andre personen også samtykke. </w:t>
            </w:r>
            <w:r w:rsidR="0A2FEB2B" w:rsidRPr="004D615C">
              <w:t xml:space="preserve">Kanskje svarer </w:t>
            </w:r>
            <w:r w:rsidR="337E48FA" w:rsidRPr="004D615C">
              <w:t>personen at</w:t>
            </w:r>
            <w:r w:rsidR="0A2FEB2B" w:rsidRPr="004D615C">
              <w:t xml:space="preserve"> “det har jeg også lyst til” eller s</w:t>
            </w:r>
            <w:r w:rsidR="4E933DD0" w:rsidRPr="004D615C">
              <w:t>amtykker ved å</w:t>
            </w:r>
            <w:r w:rsidR="3F1436D1" w:rsidRPr="004D615C">
              <w:t xml:space="preserve"> lene seg mot deg eller</w:t>
            </w:r>
            <w:r w:rsidR="4E933DD0" w:rsidRPr="004D615C">
              <w:t xml:space="preserve"> gi deg et kyss.</w:t>
            </w:r>
          </w:p>
          <w:p w14:paraId="65F85C50" w14:textId="17BFE3A9" w:rsidR="6CE5ADAB" w:rsidRPr="004D615C" w:rsidRDefault="6CE5ADAB" w:rsidP="6CE5ADAB"/>
          <w:p w14:paraId="035643CA" w14:textId="34A793EC" w:rsidR="00FB5B35" w:rsidRPr="004D615C" w:rsidRDefault="17AB1894" w:rsidP="4B9557D5">
            <w:r w:rsidRPr="004D615C">
              <w:t>Husk at b</w:t>
            </w:r>
            <w:r w:rsidR="6835DC8C" w:rsidRPr="004D615C">
              <w:t>egge</w:t>
            </w:r>
            <w:r w:rsidR="1F5AFEE2" w:rsidRPr="004D615C">
              <w:t xml:space="preserve"> må</w:t>
            </w:r>
            <w:r w:rsidR="6835DC8C" w:rsidRPr="004D615C">
              <w:t xml:space="preserve"> samtykke før dere kan kose, kysse, ta på, fingre, runke, penetrere eller </w:t>
            </w:r>
            <w:r w:rsidR="0294C045" w:rsidRPr="004D615C">
              <w:t xml:space="preserve">gjøre </w:t>
            </w:r>
            <w:r w:rsidR="6835DC8C" w:rsidRPr="004D615C">
              <w:t xml:space="preserve">andre seksuelle ting sammen. </w:t>
            </w:r>
          </w:p>
          <w:p w14:paraId="303DCDA9" w14:textId="4EB7C0B5" w:rsidR="00FB5B35" w:rsidRPr="004D615C" w:rsidRDefault="00FB5B35" w:rsidP="7DD74849"/>
          <w:p w14:paraId="475643F8" w14:textId="4986275E" w:rsidR="00FB5B35" w:rsidRPr="004D615C" w:rsidRDefault="74817D0F" w:rsidP="7DD74849">
            <w:r w:rsidRPr="004D615C">
              <w:t xml:space="preserve">Et samtykke må være ferskt. Det betyr at selv om du har gjort seksuelle ting med noen tidligere, betyr ikke det at de </w:t>
            </w:r>
            <w:r w:rsidR="7D642190" w:rsidRPr="004D615C">
              <w:t xml:space="preserve">har samtykket </w:t>
            </w:r>
            <w:r w:rsidR="08ABE851" w:rsidRPr="004D615C">
              <w:t xml:space="preserve">til at dere skal ha sex senere. </w:t>
            </w:r>
          </w:p>
          <w:p w14:paraId="40D08F8A" w14:textId="21D91C52" w:rsidR="00FB5B35" w:rsidRPr="004D615C" w:rsidRDefault="00FB5B35" w:rsidP="7DD74849"/>
        </w:tc>
        <w:tc>
          <w:tcPr>
            <w:tcW w:w="2330" w:type="dxa"/>
          </w:tcPr>
          <w:p w14:paraId="1FD355AD" w14:textId="77777777" w:rsidR="00FB5B35" w:rsidRPr="004D615C" w:rsidRDefault="00FB5B35" w:rsidP="00D515D5">
            <w:r w:rsidRPr="004D615C">
              <w:t>Ingen spesifikke</w:t>
            </w:r>
          </w:p>
          <w:p w14:paraId="0A2A5388" w14:textId="04BA2A58" w:rsidR="00FB5B35" w:rsidRPr="004D615C" w:rsidRDefault="00FB5B35" w:rsidP="004817C9"/>
        </w:tc>
        <w:tc>
          <w:tcPr>
            <w:tcW w:w="2409" w:type="dxa"/>
            <w:vMerge w:val="restart"/>
          </w:tcPr>
          <w:p w14:paraId="6C050F52" w14:textId="5ACF9F04" w:rsidR="00FB5B35" w:rsidRPr="004D615C" w:rsidRDefault="000D25FC" w:rsidP="004817C9">
            <w:pPr>
              <w:pStyle w:val="Listeavsnitt"/>
              <w:numPr>
                <w:ilvl w:val="0"/>
                <w:numId w:val="11"/>
              </w:numPr>
            </w:pPr>
            <w:hyperlink r:id="rId11">
              <w:r w:rsidR="5C39B0E8" w:rsidRPr="004D615C">
                <w:rPr>
                  <w:rStyle w:val="Hyperkobling"/>
                </w:rPr>
                <w:t>https://www.ung.no/overgrep/3656_Sett_dine_egne_grenser.html</w:t>
              </w:r>
            </w:hyperlink>
          </w:p>
          <w:p w14:paraId="3A3553BB" w14:textId="400B9294" w:rsidR="00FB5B35" w:rsidRPr="004D615C" w:rsidRDefault="5C39B0E8" w:rsidP="5FBE2FC4">
            <w:pPr>
              <w:pStyle w:val="Listeavsnitt"/>
              <w:numPr>
                <w:ilvl w:val="0"/>
                <w:numId w:val="11"/>
              </w:numPr>
            </w:pPr>
            <w:r w:rsidRPr="004D615C">
              <w:t>«</w:t>
            </w:r>
            <w:hyperlink r:id="rId12">
              <w:r w:rsidRPr="004D615C">
                <w:rPr>
                  <w:rStyle w:val="Hyperkobling"/>
                </w:rPr>
                <w:t>Hva er samtykke til sex</w:t>
              </w:r>
            </w:hyperlink>
            <w:r w:rsidRPr="004D615C">
              <w:t>»</w:t>
            </w:r>
          </w:p>
          <w:p w14:paraId="0EA327CB" w14:textId="77777777" w:rsidR="00FB5B35" w:rsidRPr="004D615C" w:rsidRDefault="00FB5B35" w:rsidP="004817C9"/>
          <w:p w14:paraId="256EF389" w14:textId="1D9A7050" w:rsidR="00FB5B35" w:rsidRPr="004D615C" w:rsidRDefault="000D25FC" w:rsidP="7F9F5858">
            <w:pPr>
              <w:pStyle w:val="Listeavsnitt"/>
              <w:numPr>
                <w:ilvl w:val="0"/>
                <w:numId w:val="11"/>
              </w:numPr>
              <w:rPr>
                <w:rStyle w:val="Hyperkobling"/>
                <w:color w:val="auto"/>
                <w:u w:val="none"/>
              </w:rPr>
            </w:pPr>
            <w:hyperlink r:id="rId13">
              <w:r w:rsidR="5C39B0E8" w:rsidRPr="004D615C">
                <w:rPr>
                  <w:rStyle w:val="Hyperkobling"/>
                </w:rPr>
                <w:t>Ungerelasjoner.no</w:t>
              </w:r>
            </w:hyperlink>
          </w:p>
          <w:p w14:paraId="09588EE7" w14:textId="6F452941" w:rsidR="00FB5B35" w:rsidRPr="004D615C" w:rsidRDefault="000D25FC" w:rsidP="004817C9">
            <w:pPr>
              <w:pStyle w:val="Listeavsnitt"/>
              <w:numPr>
                <w:ilvl w:val="0"/>
                <w:numId w:val="11"/>
              </w:numPr>
              <w:rPr>
                <w:rStyle w:val="Hyperkobling"/>
              </w:rPr>
            </w:pPr>
            <w:hyperlink r:id="rId14">
              <w:r w:rsidR="5C39B0E8" w:rsidRPr="004D615C">
                <w:rPr>
                  <w:rStyle w:val="Hyperkobling"/>
                </w:rPr>
                <w:t>Kan jeg ha sex før jeg fyller 16?</w:t>
              </w:r>
            </w:hyperlink>
          </w:p>
          <w:p w14:paraId="33F4F30E" w14:textId="2D38E8CA" w:rsidR="00FB5B35" w:rsidRPr="004D615C" w:rsidRDefault="000D25FC" w:rsidP="5FBE2FC4">
            <w:pPr>
              <w:pStyle w:val="Listeavsnitt"/>
              <w:numPr>
                <w:ilvl w:val="0"/>
                <w:numId w:val="11"/>
              </w:numPr>
              <w:rPr>
                <w:rStyle w:val="Hyperkobling"/>
              </w:rPr>
            </w:pPr>
            <w:hyperlink r:id="rId15">
              <w:r w:rsidR="5C39B0E8" w:rsidRPr="004D615C">
                <w:rPr>
                  <w:rStyle w:val="Hyperkobling"/>
                </w:rPr>
                <w:t>https://www.ung.no/overgrep/3251_Hva_er_samtykke_til_sex.html</w:t>
              </w:r>
            </w:hyperlink>
          </w:p>
          <w:p w14:paraId="6FE708F9" w14:textId="1D6A5744" w:rsidR="00FB5B35" w:rsidRPr="004D615C" w:rsidRDefault="000D25FC" w:rsidP="16013ABF">
            <w:pPr>
              <w:pStyle w:val="Listeavsnitt"/>
              <w:numPr>
                <w:ilvl w:val="0"/>
                <w:numId w:val="11"/>
              </w:numPr>
            </w:pPr>
            <w:hyperlink r:id="rId16">
              <w:r w:rsidR="5C39B0E8" w:rsidRPr="004D615C">
                <w:rPr>
                  <w:rStyle w:val="Hyperkobling"/>
                </w:rPr>
                <w:t>https://www.ung.no/Sex/4494_S%C3%A5nn_kan_du_ta_initiativ_til_sex.html</w:t>
              </w:r>
            </w:hyperlink>
          </w:p>
          <w:p w14:paraId="06AA66BB" w14:textId="385B691D" w:rsidR="00FB5B35" w:rsidRPr="004D615C" w:rsidRDefault="5C39B0E8" w:rsidP="2DDCD76F">
            <w:pPr>
              <w:pStyle w:val="Listeavsnitt"/>
              <w:numPr>
                <w:ilvl w:val="0"/>
                <w:numId w:val="11"/>
              </w:numPr>
            </w:pPr>
            <w:r w:rsidRPr="004D615C">
              <w:lastRenderedPageBreak/>
              <w:t>«</w:t>
            </w:r>
            <w:hyperlink r:id="rId17">
              <w:r w:rsidRPr="004D615C">
                <w:rPr>
                  <w:rStyle w:val="Hyperkobling"/>
                </w:rPr>
                <w:t>Er det greit å mase seg til sex</w:t>
              </w:r>
            </w:hyperlink>
            <w:r w:rsidRPr="004D615C">
              <w:t>»</w:t>
            </w:r>
          </w:p>
          <w:p w14:paraId="7B01A95C" w14:textId="70E5EE00" w:rsidR="00FB5B35" w:rsidRDefault="5C39B0E8" w:rsidP="0F467687">
            <w:pPr>
              <w:pStyle w:val="Listeavsnitt"/>
              <w:numPr>
                <w:ilvl w:val="0"/>
                <w:numId w:val="11"/>
              </w:numPr>
            </w:pPr>
            <w:r w:rsidRPr="004D615C">
              <w:t>«</w:t>
            </w:r>
            <w:hyperlink r:id="rId18">
              <w:r w:rsidRPr="004D615C">
                <w:rPr>
                  <w:rStyle w:val="Hyperkobling"/>
                </w:rPr>
                <w:t>Er jeg en overgriper, eller</w:t>
              </w:r>
            </w:hyperlink>
            <w:r w:rsidRPr="004D615C">
              <w:t xml:space="preserve"> …»</w:t>
            </w:r>
          </w:p>
          <w:p w14:paraId="48D6EB62" w14:textId="5AFB8940" w:rsidR="00734472" w:rsidRPr="004D615C" w:rsidRDefault="000D25FC" w:rsidP="0F467687">
            <w:pPr>
              <w:pStyle w:val="Listeavsnitt"/>
              <w:numPr>
                <w:ilvl w:val="0"/>
                <w:numId w:val="11"/>
              </w:numPr>
            </w:pPr>
            <w:hyperlink r:id="rId19" w:history="1">
              <w:r w:rsidR="13EA9E39" w:rsidRPr="1EE840D2">
                <w:rPr>
                  <w:rStyle w:val="Hyperkobling"/>
                </w:rPr>
                <w:t xml:space="preserve">Hva skjer i hjernen under sex? - </w:t>
              </w:r>
              <w:proofErr w:type="spellStart"/>
              <w:r w:rsidR="13EA9E39" w:rsidRPr="1EE840D2">
                <w:rPr>
                  <w:rStyle w:val="Hyperkobling"/>
                </w:rPr>
                <w:t>YouTube</w:t>
              </w:r>
              <w:proofErr w:type="spellEnd"/>
            </w:hyperlink>
          </w:p>
          <w:p w14:paraId="1F44E96F" w14:textId="1AD2D26A" w:rsidR="00FB5B35" w:rsidRPr="004D615C" w:rsidRDefault="00FB5B35" w:rsidP="16013ABF"/>
          <w:p w14:paraId="5CF09DCE" w14:textId="2AA836CC" w:rsidR="00FB5B35" w:rsidRPr="004D615C" w:rsidRDefault="00FB5B35" w:rsidP="004817C9">
            <w:pPr>
              <w:rPr>
                <w:b/>
                <w:bCs/>
              </w:rPr>
            </w:pPr>
          </w:p>
        </w:tc>
      </w:tr>
      <w:tr w:rsidR="00FB5B35" w:rsidRPr="004D615C" w14:paraId="7CA0DEBB" w14:textId="77777777" w:rsidTr="1EE840D2">
        <w:tc>
          <w:tcPr>
            <w:tcW w:w="2027" w:type="dxa"/>
            <w:tcBorders>
              <w:top w:val="single" w:sz="4" w:space="0" w:color="auto"/>
            </w:tcBorders>
          </w:tcPr>
          <w:p w14:paraId="098A9BDA" w14:textId="77777777" w:rsidR="00FB5B35" w:rsidRPr="004D615C" w:rsidRDefault="1BD4A1E9" w:rsidP="00D515D5">
            <w:pPr>
              <w:pStyle w:val="Listeavsnitt"/>
              <w:numPr>
                <w:ilvl w:val="0"/>
                <w:numId w:val="11"/>
              </w:numPr>
              <w:rPr>
                <w:sz w:val="20"/>
                <w:szCs w:val="20"/>
              </w:rPr>
            </w:pPr>
            <w:r w:rsidRPr="1EE840D2">
              <w:rPr>
                <w:sz w:val="20"/>
                <w:szCs w:val="20"/>
              </w:rPr>
              <w:t>Hvem kan samtykke?</w:t>
            </w:r>
          </w:p>
          <w:p w14:paraId="70180C2D" w14:textId="0379A263" w:rsidR="00FB5B35" w:rsidRPr="004D615C" w:rsidRDefault="00FB5B35" w:rsidP="4B9557D5">
            <w:pPr>
              <w:rPr>
                <w:sz w:val="20"/>
                <w:szCs w:val="20"/>
              </w:rPr>
            </w:pPr>
          </w:p>
          <w:p w14:paraId="05B174F7" w14:textId="464F094C" w:rsidR="00FB5B35" w:rsidRPr="004D615C" w:rsidRDefault="00FB5B35" w:rsidP="4B9557D5">
            <w:pPr>
              <w:rPr>
                <w:color w:val="FF0000"/>
                <w:sz w:val="20"/>
                <w:szCs w:val="20"/>
              </w:rPr>
            </w:pPr>
          </w:p>
        </w:tc>
        <w:tc>
          <w:tcPr>
            <w:tcW w:w="6270" w:type="dxa"/>
            <w:tcBorders>
              <w:top w:val="single" w:sz="4" w:space="0" w:color="auto"/>
            </w:tcBorders>
          </w:tcPr>
          <w:p w14:paraId="2589B10B" w14:textId="4BC0A0C1" w:rsidR="00FB5B35" w:rsidRPr="004D615C" w:rsidRDefault="5C39B0E8" w:rsidP="00D515D5">
            <w:pPr>
              <w:rPr>
                <w:u w:val="single"/>
              </w:rPr>
            </w:pPr>
            <w:r w:rsidRPr="004D615C">
              <w:rPr>
                <w:b/>
                <w:bCs/>
                <w:u w:val="single"/>
              </w:rPr>
              <w:t>Bare du kan gi samtykke for deg</w:t>
            </w:r>
            <w:r w:rsidR="69F8A541" w:rsidRPr="004D615C">
              <w:rPr>
                <w:b/>
                <w:bCs/>
                <w:u w:val="single"/>
              </w:rPr>
              <w:t>.</w:t>
            </w:r>
            <w:r w:rsidRPr="004D615C">
              <w:rPr>
                <w:u w:val="single"/>
              </w:rPr>
              <w:t xml:space="preserve"> </w:t>
            </w:r>
            <w:r w:rsidRPr="004D615C">
              <w:rPr>
                <w:b/>
                <w:bCs/>
                <w:u w:val="single"/>
              </w:rPr>
              <w:t>Du kan ikke gi samtykke for andre.</w:t>
            </w:r>
            <w:r w:rsidRPr="004D615C">
              <w:t xml:space="preserve"> </w:t>
            </w:r>
          </w:p>
          <w:p w14:paraId="2E59CB57" w14:textId="77777777" w:rsidR="00FB5B35" w:rsidRPr="004D615C" w:rsidRDefault="00FB5B35" w:rsidP="00D515D5"/>
          <w:p w14:paraId="45DA8200" w14:textId="31C77FE8" w:rsidR="00FB5B35" w:rsidRPr="004D615C" w:rsidRDefault="5C39B0E8" w:rsidP="00D515D5">
            <w:r w:rsidRPr="004D615C">
              <w:t xml:space="preserve">Ingen andre kan samtykke for deg, </w:t>
            </w:r>
            <w:r w:rsidR="7F207228" w:rsidRPr="004D615C">
              <w:t>ikke engang</w:t>
            </w:r>
            <w:r w:rsidRPr="004D615C">
              <w:t xml:space="preserve"> kjæresten din eller en voksen. </w:t>
            </w:r>
          </w:p>
          <w:p w14:paraId="6ABA1915" w14:textId="77777777" w:rsidR="00FB5B35" w:rsidRPr="004D615C" w:rsidRDefault="00FB5B35" w:rsidP="00D515D5"/>
          <w:p w14:paraId="5465B2DD" w14:textId="37008D3C" w:rsidR="170D131E" w:rsidRPr="004D615C" w:rsidRDefault="79BED517" w:rsidP="6CE5ADAB">
            <w:r w:rsidRPr="004D615C">
              <w:t>Den seksuelle lavalderen i Norge er 16 år</w:t>
            </w:r>
            <w:r w:rsidR="261BDB9A" w:rsidRPr="004D615C">
              <w:t>. Loven er laget for å beskytte barn mot overgrep fra voksne, ikke for å stoppe to ungdommer i å ha sex med hverandre</w:t>
            </w:r>
            <w:r w:rsidRPr="004D615C">
              <w:t xml:space="preserve">. </w:t>
            </w:r>
          </w:p>
          <w:p w14:paraId="20F6EA54" w14:textId="309CB16A" w:rsidR="170D131E" w:rsidRPr="004D615C" w:rsidRDefault="170D131E" w:rsidP="6CE5ADAB"/>
          <w:p w14:paraId="275C5793" w14:textId="62907D15" w:rsidR="170D131E" w:rsidRPr="004D615C" w:rsidRDefault="24CD3FCE" w:rsidP="6CE5ADAB">
            <w:r w:rsidRPr="004D615C">
              <w:t>To ungdommer kan derfor</w:t>
            </w:r>
            <w:r w:rsidR="28EF7F9C" w:rsidRPr="004D615C">
              <w:t xml:space="preserve"> </w:t>
            </w:r>
            <w:r w:rsidR="51490C93" w:rsidRPr="004D615C">
              <w:t xml:space="preserve">samtykke til </w:t>
            </w:r>
            <w:r w:rsidR="63746B7B" w:rsidRPr="004D615C">
              <w:t>sex</w:t>
            </w:r>
            <w:r w:rsidR="5D0B8E9B" w:rsidRPr="004D615C">
              <w:t xml:space="preserve"> </w:t>
            </w:r>
            <w:r w:rsidR="28EF7F9C" w:rsidRPr="004D615C">
              <w:t>hvi</w:t>
            </w:r>
            <w:r w:rsidR="413780E5" w:rsidRPr="004D615C">
              <w:t xml:space="preserve">s </w:t>
            </w:r>
            <w:r w:rsidR="1FCDFF90" w:rsidRPr="004D615C">
              <w:t>de</w:t>
            </w:r>
            <w:r w:rsidR="328E0ECD" w:rsidRPr="004D615C">
              <w:t xml:space="preserve"> kan svare </w:t>
            </w:r>
            <w:r w:rsidR="328E0ECD" w:rsidRPr="004D615C">
              <w:rPr>
                <w:i/>
                <w:iCs/>
              </w:rPr>
              <w:t>ja</w:t>
            </w:r>
            <w:r w:rsidR="328E0ECD" w:rsidRPr="004D615C">
              <w:t xml:space="preserve"> på alle</w:t>
            </w:r>
            <w:r w:rsidR="6D273929" w:rsidRPr="004D615C">
              <w:t xml:space="preserve"> disse</w:t>
            </w:r>
            <w:r w:rsidR="328E0ECD" w:rsidRPr="004D615C">
              <w:t xml:space="preserve"> punktene</w:t>
            </w:r>
            <w:r w:rsidR="61925F8F" w:rsidRPr="004D615C">
              <w:t>:</w:t>
            </w:r>
          </w:p>
          <w:p w14:paraId="294B8CD7" w14:textId="7C582C9B" w:rsidR="4B9557D5" w:rsidRPr="004D615C" w:rsidRDefault="4B9557D5" w:rsidP="4B9557D5"/>
          <w:p w14:paraId="169F18C1" w14:textId="77777777" w:rsidR="170D131E" w:rsidRPr="004D615C" w:rsidRDefault="170D131E" w:rsidP="6C4BD9EB">
            <w:pPr>
              <w:pStyle w:val="Listeavsnitt"/>
              <w:numPr>
                <w:ilvl w:val="0"/>
                <w:numId w:val="14"/>
              </w:numPr>
            </w:pPr>
            <w:r w:rsidRPr="004D615C">
              <w:t>Begge er over 14 år.</w:t>
            </w:r>
          </w:p>
          <w:p w14:paraId="41F73D51" w14:textId="6641951C" w:rsidR="170D131E" w:rsidRPr="004D615C" w:rsidRDefault="4AC5121E" w:rsidP="0096149C">
            <w:r w:rsidRPr="004D615C">
              <w:t>Begge har lyst</w:t>
            </w:r>
          </w:p>
          <w:p w14:paraId="77C4B992" w14:textId="77777777" w:rsidR="170D131E" w:rsidRPr="004D615C" w:rsidRDefault="170D131E" w:rsidP="6C4BD9EB">
            <w:pPr>
              <w:pStyle w:val="Listeavsnitt"/>
              <w:numPr>
                <w:ilvl w:val="0"/>
                <w:numId w:val="14"/>
              </w:numPr>
            </w:pPr>
            <w:r w:rsidRPr="004D615C">
              <w:t xml:space="preserve">Dere er omtrent like gamle og omtrent like modne både i kropp og i væremåte. </w:t>
            </w:r>
          </w:p>
          <w:p w14:paraId="4F903434" w14:textId="77777777" w:rsidR="170D131E" w:rsidRPr="004D615C" w:rsidRDefault="170D131E" w:rsidP="6C4BD9EB">
            <w:pPr>
              <w:pStyle w:val="Listeavsnitt"/>
              <w:numPr>
                <w:ilvl w:val="0"/>
                <w:numId w:val="14"/>
              </w:numPr>
            </w:pPr>
            <w:r w:rsidRPr="004D615C">
              <w:t>Ingen av dere sover, er fulle eller rusa.</w:t>
            </w:r>
          </w:p>
          <w:p w14:paraId="00B9D7A1" w14:textId="3BEC3BB3" w:rsidR="6C4BD9EB" w:rsidRPr="004D615C" w:rsidRDefault="6C4BD9EB" w:rsidP="6C4BD9EB"/>
          <w:p w14:paraId="03E0EE18" w14:textId="77777777" w:rsidR="00FB5B35" w:rsidRPr="004D615C" w:rsidRDefault="00FB5B35" w:rsidP="00D515D5">
            <w:pPr>
              <w:rPr>
                <w:b/>
                <w:u w:val="single"/>
              </w:rPr>
            </w:pPr>
          </w:p>
        </w:tc>
        <w:tc>
          <w:tcPr>
            <w:tcW w:w="2330" w:type="dxa"/>
          </w:tcPr>
          <w:p w14:paraId="671AB155" w14:textId="2A3DD008" w:rsidR="00FB5B35" w:rsidRPr="004D615C" w:rsidRDefault="000D25FC" w:rsidP="00FC4F67">
            <w:hyperlink r:id="rId20">
              <w:r w:rsidR="00FB5B35" w:rsidRPr="004D615C">
                <w:rPr>
                  <w:rStyle w:val="Hyperkobling"/>
                </w:rPr>
                <w:t>Sex med dyr</w:t>
              </w:r>
            </w:hyperlink>
          </w:p>
        </w:tc>
        <w:tc>
          <w:tcPr>
            <w:tcW w:w="2409" w:type="dxa"/>
            <w:vMerge/>
          </w:tcPr>
          <w:p w14:paraId="061206F0" w14:textId="77777777" w:rsidR="00FB5B35" w:rsidRPr="004D615C" w:rsidRDefault="00FB5B35" w:rsidP="004817C9"/>
        </w:tc>
      </w:tr>
      <w:tr w:rsidR="00FB5B35" w:rsidRPr="004D615C" w14:paraId="1E0F7829" w14:textId="77777777" w:rsidTr="1EE840D2">
        <w:tc>
          <w:tcPr>
            <w:tcW w:w="2027" w:type="dxa"/>
            <w:tcBorders>
              <w:top w:val="single" w:sz="4" w:space="0" w:color="auto"/>
            </w:tcBorders>
          </w:tcPr>
          <w:p w14:paraId="206284FF" w14:textId="755E1FA8" w:rsidR="00FB5B35" w:rsidRPr="004D615C" w:rsidRDefault="1BD4A1E9" w:rsidP="00FC4F67">
            <w:pPr>
              <w:pStyle w:val="Listeavsnitt"/>
              <w:numPr>
                <w:ilvl w:val="0"/>
                <w:numId w:val="11"/>
              </w:numPr>
            </w:pPr>
            <w:r w:rsidRPr="1EE840D2">
              <w:rPr>
                <w:sz w:val="20"/>
                <w:szCs w:val="20"/>
              </w:rPr>
              <w:t>Kan</w:t>
            </w:r>
            <w:r w:rsidR="1BA6A0EE" w:rsidRPr="1EE840D2">
              <w:rPr>
                <w:sz w:val="20"/>
                <w:szCs w:val="20"/>
              </w:rPr>
              <w:t xml:space="preserve"> </w:t>
            </w:r>
            <w:r w:rsidRPr="1EE840D2">
              <w:rPr>
                <w:sz w:val="20"/>
                <w:szCs w:val="20"/>
              </w:rPr>
              <w:t>andre</w:t>
            </w:r>
          </w:p>
          <w:p w14:paraId="7E94F470" w14:textId="77777777" w:rsidR="00FB5B35" w:rsidRPr="004D615C" w:rsidRDefault="00FB5B35" w:rsidP="00FC4F67">
            <w:pPr>
              <w:pStyle w:val="Listeavsnitt"/>
            </w:pPr>
            <w:r w:rsidRPr="004D615C">
              <w:rPr>
                <w:sz w:val="20"/>
                <w:szCs w:val="20"/>
              </w:rPr>
              <w:t>samtykke for meg?</w:t>
            </w:r>
          </w:p>
          <w:p w14:paraId="2E3339C8" w14:textId="77777777" w:rsidR="00FB5B35" w:rsidRPr="004D615C" w:rsidRDefault="00FB5B35" w:rsidP="00D515D5">
            <w:pPr>
              <w:pStyle w:val="Listeavsnitt"/>
              <w:rPr>
                <w:sz w:val="20"/>
                <w:szCs w:val="20"/>
              </w:rPr>
            </w:pPr>
          </w:p>
        </w:tc>
        <w:tc>
          <w:tcPr>
            <w:tcW w:w="6270" w:type="dxa"/>
            <w:tcBorders>
              <w:top w:val="single" w:sz="4" w:space="0" w:color="auto"/>
            </w:tcBorders>
          </w:tcPr>
          <w:p w14:paraId="337269AB" w14:textId="77777777" w:rsidR="00FB5B35" w:rsidRPr="004D615C" w:rsidRDefault="00FB5B35" w:rsidP="00FC4F67">
            <w:pPr>
              <w:rPr>
                <w:u w:val="single"/>
              </w:rPr>
            </w:pPr>
            <w:r w:rsidRPr="004D615C">
              <w:rPr>
                <w:b/>
                <w:bCs/>
                <w:u w:val="single"/>
              </w:rPr>
              <w:t>Ingen andre kan samtykke for deg, selv ikke kjæresten din eller en voksen.</w:t>
            </w:r>
            <w:r w:rsidRPr="004D615C">
              <w:t xml:space="preserve"> </w:t>
            </w:r>
          </w:p>
          <w:p w14:paraId="474C9E10" w14:textId="77777777" w:rsidR="00FB5B35" w:rsidRPr="004D615C" w:rsidRDefault="00FB5B35" w:rsidP="00FC4F67"/>
          <w:p w14:paraId="61589697" w14:textId="4E4A4445" w:rsidR="00FB5B35" w:rsidRPr="004D615C" w:rsidRDefault="5C39B0E8" w:rsidP="00FC4F67">
            <w:r w:rsidRPr="004D615C">
              <w:t>Ingen</w:t>
            </w:r>
            <w:r w:rsidR="24F08407" w:rsidRPr="004D615C">
              <w:t xml:space="preserve"> andre</w:t>
            </w:r>
            <w:r w:rsidRPr="004D615C">
              <w:t xml:space="preserve"> kan samtykke for deg. Hvis du gir samtykke fordi du føler deg presset til det, gjelder ikke samtykket. </w:t>
            </w:r>
          </w:p>
          <w:p w14:paraId="7E3C756F" w14:textId="77777777" w:rsidR="00FB5B35" w:rsidRPr="004D615C" w:rsidRDefault="00FB5B35" w:rsidP="00FC4F67">
            <w:pPr>
              <w:rPr>
                <w:b/>
                <w:bCs/>
                <w:u w:val="single"/>
              </w:rPr>
            </w:pPr>
          </w:p>
        </w:tc>
        <w:tc>
          <w:tcPr>
            <w:tcW w:w="2330" w:type="dxa"/>
          </w:tcPr>
          <w:p w14:paraId="7C0AC3F8" w14:textId="77777777" w:rsidR="00FB5B35" w:rsidRPr="004D615C" w:rsidRDefault="00FB5B35" w:rsidP="00FC4F67">
            <w:r w:rsidRPr="004D615C">
              <w:t>Ingen spesifikke</w:t>
            </w:r>
          </w:p>
          <w:p w14:paraId="707223F9" w14:textId="1E960356" w:rsidR="00FB5B35" w:rsidRPr="004D615C" w:rsidRDefault="00FB5B35" w:rsidP="00FC4F67"/>
        </w:tc>
        <w:tc>
          <w:tcPr>
            <w:tcW w:w="2409" w:type="dxa"/>
            <w:vMerge/>
          </w:tcPr>
          <w:p w14:paraId="65DB0303" w14:textId="77777777" w:rsidR="00FB5B35" w:rsidRPr="004D615C" w:rsidRDefault="00FB5B35" w:rsidP="004817C9"/>
        </w:tc>
      </w:tr>
      <w:tr w:rsidR="00FB5B35" w:rsidRPr="004D615C" w14:paraId="2A0DFF28" w14:textId="77777777" w:rsidTr="1EE840D2">
        <w:tc>
          <w:tcPr>
            <w:tcW w:w="2027" w:type="dxa"/>
            <w:tcBorders>
              <w:top w:val="single" w:sz="4" w:space="0" w:color="auto"/>
            </w:tcBorders>
          </w:tcPr>
          <w:p w14:paraId="373E49BC" w14:textId="440CF71B" w:rsidR="00FB5B35" w:rsidRPr="004D615C" w:rsidRDefault="00FB5B35" w:rsidP="00D515D5">
            <w:pPr>
              <w:pStyle w:val="Listeavsnitt"/>
              <w:rPr>
                <w:sz w:val="20"/>
                <w:szCs w:val="20"/>
              </w:rPr>
            </w:pPr>
            <w:r w:rsidRPr="004D615C">
              <w:rPr>
                <w:sz w:val="20"/>
                <w:szCs w:val="20"/>
              </w:rPr>
              <w:t>Kan barn samtykke?</w:t>
            </w:r>
          </w:p>
        </w:tc>
        <w:tc>
          <w:tcPr>
            <w:tcW w:w="6270" w:type="dxa"/>
            <w:tcBorders>
              <w:top w:val="single" w:sz="4" w:space="0" w:color="auto"/>
            </w:tcBorders>
          </w:tcPr>
          <w:p w14:paraId="4070A3F2" w14:textId="743681FB" w:rsidR="00FB5B35" w:rsidRPr="004D615C" w:rsidRDefault="041528C0" w:rsidP="00FC4F67">
            <w:pPr>
              <w:rPr>
                <w:b/>
                <w:bCs/>
                <w:u w:val="single"/>
              </w:rPr>
            </w:pPr>
            <w:r w:rsidRPr="004D615C">
              <w:rPr>
                <w:b/>
                <w:bCs/>
                <w:u w:val="single"/>
              </w:rPr>
              <w:t xml:space="preserve">Små barn kan ikke samtykke til sex, men </w:t>
            </w:r>
            <w:r w:rsidR="1879BB81" w:rsidRPr="004D615C">
              <w:rPr>
                <w:b/>
                <w:bCs/>
                <w:u w:val="single"/>
              </w:rPr>
              <w:t>eldre</w:t>
            </w:r>
            <w:r w:rsidRPr="004D615C">
              <w:rPr>
                <w:b/>
                <w:bCs/>
                <w:u w:val="single"/>
              </w:rPr>
              <w:t xml:space="preserve"> ungdommer kan noen ganger samtykke til sex. </w:t>
            </w:r>
          </w:p>
          <w:p w14:paraId="799794F5" w14:textId="2A81A30C" w:rsidR="6CE5ADAB" w:rsidRPr="004D615C" w:rsidRDefault="6CE5ADAB" w:rsidP="6CE5ADAB">
            <w:pPr>
              <w:rPr>
                <w:b/>
                <w:bCs/>
              </w:rPr>
            </w:pPr>
          </w:p>
          <w:p w14:paraId="5009DDD1" w14:textId="44C6B47E" w:rsidR="4BC646A6" w:rsidRPr="004D615C" w:rsidRDefault="4BC646A6" w:rsidP="6CE5ADAB">
            <w:r w:rsidRPr="004D615C">
              <w:lastRenderedPageBreak/>
              <w:t>Den seksuelle lavalderen i Norge er 16 år</w:t>
            </w:r>
            <w:r w:rsidR="0D9306E9" w:rsidRPr="004D615C">
              <w:t xml:space="preserve"> fordi barn skal beskyttes mot overgrep fra voksne. </w:t>
            </w:r>
            <w:r w:rsidRPr="004D615C">
              <w:t xml:space="preserve">Derfor kan to ungdommer likevel samtykke til å ha sex med hverandre hvis dere kan svare </w:t>
            </w:r>
            <w:r w:rsidRPr="004D615C">
              <w:rPr>
                <w:i/>
                <w:iCs/>
              </w:rPr>
              <w:t>ja</w:t>
            </w:r>
            <w:r w:rsidRPr="004D615C">
              <w:t xml:space="preserve"> på alle punktene under:</w:t>
            </w:r>
          </w:p>
          <w:p w14:paraId="44FFF3AD" w14:textId="77777777" w:rsidR="4BC646A6" w:rsidRPr="004D615C" w:rsidRDefault="4BC646A6" w:rsidP="6CE5ADAB">
            <w:pPr>
              <w:pStyle w:val="Listeavsnitt"/>
              <w:numPr>
                <w:ilvl w:val="0"/>
                <w:numId w:val="14"/>
              </w:numPr>
            </w:pPr>
            <w:r w:rsidRPr="004D615C">
              <w:t>Begge er over 14 år.</w:t>
            </w:r>
          </w:p>
          <w:p w14:paraId="65D23612" w14:textId="234902BE" w:rsidR="4BC646A6" w:rsidRPr="004D615C" w:rsidRDefault="41F0DCCA" w:rsidP="0096149C">
            <w:r w:rsidRPr="004D615C">
              <w:t>Begge har lyst.</w:t>
            </w:r>
          </w:p>
          <w:p w14:paraId="52F2D30D" w14:textId="77777777" w:rsidR="4BC646A6" w:rsidRPr="004D615C" w:rsidRDefault="4BC646A6" w:rsidP="6CE5ADAB">
            <w:pPr>
              <w:pStyle w:val="Listeavsnitt"/>
              <w:numPr>
                <w:ilvl w:val="0"/>
                <w:numId w:val="14"/>
              </w:numPr>
            </w:pPr>
            <w:r w:rsidRPr="004D615C">
              <w:t xml:space="preserve">Dere er omtrent like gamle og omtrent like modne både i kropp og i væremåte. </w:t>
            </w:r>
          </w:p>
          <w:p w14:paraId="6A010F15" w14:textId="2E7B4B92" w:rsidR="4BC646A6" w:rsidRPr="004D615C" w:rsidRDefault="4BC646A6" w:rsidP="6CE5ADAB">
            <w:pPr>
              <w:pStyle w:val="Listeavsnitt"/>
              <w:numPr>
                <w:ilvl w:val="0"/>
                <w:numId w:val="14"/>
              </w:numPr>
            </w:pPr>
            <w:r w:rsidRPr="004D615C">
              <w:t>Ingen av dere sover, er fulle eller rusa.</w:t>
            </w:r>
          </w:p>
          <w:p w14:paraId="6B9F927A" w14:textId="77777777" w:rsidR="00FB5B35" w:rsidRPr="004D615C" w:rsidRDefault="00FB5B35" w:rsidP="00FC4F67">
            <w:pPr>
              <w:rPr>
                <w:b/>
                <w:bCs/>
                <w:u w:val="single"/>
              </w:rPr>
            </w:pPr>
          </w:p>
        </w:tc>
        <w:tc>
          <w:tcPr>
            <w:tcW w:w="2330" w:type="dxa"/>
          </w:tcPr>
          <w:p w14:paraId="20195BEE" w14:textId="77777777" w:rsidR="00FB5B35" w:rsidRPr="004D615C" w:rsidRDefault="00FB5B35" w:rsidP="00FC4F67">
            <w:r w:rsidRPr="004D615C">
              <w:lastRenderedPageBreak/>
              <w:t>Ingen spesifikke</w:t>
            </w:r>
          </w:p>
          <w:p w14:paraId="63C342B6" w14:textId="77777777" w:rsidR="00FB5B35" w:rsidRPr="004D615C" w:rsidRDefault="00FB5B35" w:rsidP="00FC4F67"/>
        </w:tc>
        <w:tc>
          <w:tcPr>
            <w:tcW w:w="2409" w:type="dxa"/>
            <w:vMerge/>
          </w:tcPr>
          <w:p w14:paraId="54E32BA3" w14:textId="77777777" w:rsidR="00FB5B35" w:rsidRPr="004D615C" w:rsidRDefault="00FB5B35" w:rsidP="004817C9"/>
        </w:tc>
      </w:tr>
      <w:tr w:rsidR="00FB5B35" w:rsidRPr="004D615C" w14:paraId="73A45D1F" w14:textId="77777777" w:rsidTr="1EE840D2">
        <w:tc>
          <w:tcPr>
            <w:tcW w:w="2027" w:type="dxa"/>
            <w:tcBorders>
              <w:top w:val="single" w:sz="4" w:space="0" w:color="auto"/>
            </w:tcBorders>
          </w:tcPr>
          <w:p w14:paraId="004B7AB3" w14:textId="57F3BFCA" w:rsidR="00FB5B35" w:rsidRPr="004D615C" w:rsidRDefault="1BD4A1E9" w:rsidP="000D792D">
            <w:pPr>
              <w:pStyle w:val="Listeavsnitt"/>
              <w:numPr>
                <w:ilvl w:val="0"/>
                <w:numId w:val="11"/>
              </w:numPr>
              <w:rPr>
                <w:sz w:val="20"/>
                <w:szCs w:val="20"/>
              </w:rPr>
            </w:pPr>
            <w:r w:rsidRPr="1EE840D2">
              <w:rPr>
                <w:sz w:val="20"/>
                <w:szCs w:val="20"/>
              </w:rPr>
              <w:t xml:space="preserve">Hva kan påvirke samtykke </w:t>
            </w:r>
          </w:p>
        </w:tc>
        <w:tc>
          <w:tcPr>
            <w:tcW w:w="6270" w:type="dxa"/>
            <w:tcBorders>
              <w:top w:val="single" w:sz="4" w:space="0" w:color="auto"/>
            </w:tcBorders>
          </w:tcPr>
          <w:p w14:paraId="520C9B57" w14:textId="52076155" w:rsidR="00FB5B35" w:rsidRPr="004D615C" w:rsidRDefault="00FB5B35" w:rsidP="5FBE2FC4">
            <w:pPr>
              <w:rPr>
                <w:b/>
                <w:bCs/>
                <w:u w:val="single"/>
              </w:rPr>
            </w:pPr>
            <w:r w:rsidRPr="004D615C">
              <w:rPr>
                <w:b/>
                <w:bCs/>
                <w:u w:val="single"/>
              </w:rPr>
              <w:t xml:space="preserve">Hvis du er full, rusa, </w:t>
            </w:r>
            <w:r w:rsidR="3CE5083E" w:rsidRPr="004D615C">
              <w:rPr>
                <w:b/>
                <w:bCs/>
                <w:u w:val="single"/>
              </w:rPr>
              <w:t>veldig trøtt,</w:t>
            </w:r>
            <w:r w:rsidR="2C00EB8B" w:rsidRPr="004D615C">
              <w:rPr>
                <w:b/>
                <w:bCs/>
                <w:u w:val="single"/>
              </w:rPr>
              <w:t xml:space="preserve"> </w:t>
            </w:r>
            <w:r w:rsidRPr="004D615C">
              <w:rPr>
                <w:b/>
                <w:bCs/>
                <w:u w:val="single"/>
              </w:rPr>
              <w:t>usikker</w:t>
            </w:r>
            <w:r w:rsidR="21741BA1" w:rsidRPr="004D615C">
              <w:rPr>
                <w:b/>
                <w:bCs/>
                <w:u w:val="single"/>
              </w:rPr>
              <w:t xml:space="preserve"> </w:t>
            </w:r>
            <w:r w:rsidRPr="004D615C">
              <w:rPr>
                <w:b/>
                <w:bCs/>
                <w:u w:val="single"/>
              </w:rPr>
              <w:t xml:space="preserve">eller </w:t>
            </w:r>
            <w:r w:rsidR="2C00EB8B" w:rsidRPr="004D615C">
              <w:rPr>
                <w:b/>
                <w:bCs/>
                <w:u w:val="single"/>
              </w:rPr>
              <w:t>redd</w:t>
            </w:r>
            <w:r w:rsidR="00323AE5" w:rsidRPr="004D615C">
              <w:rPr>
                <w:b/>
                <w:bCs/>
                <w:u w:val="single"/>
              </w:rPr>
              <w:t>,</w:t>
            </w:r>
            <w:r w:rsidRPr="004D615C">
              <w:rPr>
                <w:b/>
                <w:bCs/>
                <w:u w:val="single"/>
              </w:rPr>
              <w:t xml:space="preserve"> kan du komme til å si ja til noe du egentlig ikke har lyst til. </w:t>
            </w:r>
          </w:p>
          <w:p w14:paraId="48B043D4" w14:textId="77777777" w:rsidR="00FB5B35" w:rsidRPr="004D615C" w:rsidRDefault="00FB5B35" w:rsidP="5FBE2FC4"/>
          <w:p w14:paraId="30FE8356" w14:textId="4D62BED0" w:rsidR="00FB5B35" w:rsidRPr="004D615C" w:rsidRDefault="5C39B0E8" w:rsidP="44ECC418">
            <w:r w:rsidRPr="004D615C">
              <w:t xml:space="preserve">For å samtykke </w:t>
            </w:r>
            <w:r w:rsidR="41154277" w:rsidRPr="004D615C">
              <w:t xml:space="preserve">til sex </w:t>
            </w:r>
            <w:r w:rsidRPr="004D615C">
              <w:t>må du derfor være edru, våken og føle deg trygg</w:t>
            </w:r>
            <w:r w:rsidR="7CBC38D1" w:rsidRPr="004D615C">
              <w:t xml:space="preserve"> på </w:t>
            </w:r>
            <w:r w:rsidR="6A4AAC5A" w:rsidRPr="004D615C">
              <w:t>personen</w:t>
            </w:r>
            <w:r w:rsidR="7CBC38D1" w:rsidRPr="004D615C">
              <w:t xml:space="preserve"> du gir samtykke til</w:t>
            </w:r>
            <w:r w:rsidR="2ABEDB22" w:rsidRPr="004D615C">
              <w:t xml:space="preserve">. </w:t>
            </w:r>
          </w:p>
          <w:p w14:paraId="3E2ACDE9" w14:textId="18735608" w:rsidR="00FB5B35" w:rsidRPr="004D615C" w:rsidRDefault="00FB5B35" w:rsidP="44ECC418"/>
          <w:p w14:paraId="2D26F315" w14:textId="4880059F" w:rsidR="00FB5B35" w:rsidRPr="004D615C" w:rsidRDefault="68D9CDF9" w:rsidP="44ECC418">
            <w:r w:rsidRPr="004D615C">
              <w:t>Du</w:t>
            </w:r>
            <w:r w:rsidR="00FB5B35" w:rsidRPr="004D615C">
              <w:t xml:space="preserve"> kan ikke ha sex med en som sover selv om personen samtykket før hen sovnet.</w:t>
            </w:r>
          </w:p>
          <w:p w14:paraId="6AAEC3BF" w14:textId="3FEE779B" w:rsidR="00FB5B35" w:rsidRPr="004D615C" w:rsidRDefault="00FB5B35" w:rsidP="75412EE4">
            <w:r w:rsidRPr="004D615C">
              <w:br/>
            </w:r>
            <w:r w:rsidR="41DA049E" w:rsidRPr="004D615C">
              <w:t>Oppfører den andre seg yngre enn sin alder</w:t>
            </w:r>
            <w:r w:rsidR="09AA38B3" w:rsidRPr="004D615C">
              <w:t xml:space="preserve"> eller yngre enn deg</w:t>
            </w:r>
            <w:r w:rsidR="3BE45B78" w:rsidRPr="004D615C">
              <w:t>?</w:t>
            </w:r>
            <w:r w:rsidR="41DA049E" w:rsidRPr="004D615C">
              <w:t xml:space="preserve"> </w:t>
            </w:r>
            <w:r w:rsidR="55277DA5" w:rsidRPr="004D615C">
              <w:t xml:space="preserve">En som er umoden for alderen kan komme til å si ja til noe personen egentlig ikke er klar for å gjøre. </w:t>
            </w:r>
          </w:p>
        </w:tc>
        <w:tc>
          <w:tcPr>
            <w:tcW w:w="2330" w:type="dxa"/>
          </w:tcPr>
          <w:p w14:paraId="157C8961" w14:textId="77777777" w:rsidR="00FB5B35" w:rsidRPr="004D615C" w:rsidRDefault="1BD4A1E9" w:rsidP="72F5251C">
            <w:pPr>
              <w:pStyle w:val="Listeavsnitt"/>
              <w:numPr>
                <w:ilvl w:val="0"/>
                <w:numId w:val="11"/>
              </w:numPr>
            </w:pPr>
            <w:r>
              <w:t>«</w:t>
            </w:r>
            <w:hyperlink r:id="rId21">
              <w:r w:rsidRPr="1EE840D2">
                <w:rPr>
                  <w:rStyle w:val="Hyperkobling"/>
                </w:rPr>
                <w:t>Få bedre kontroll over følelsene dine</w:t>
              </w:r>
            </w:hyperlink>
            <w:r>
              <w:t>»</w:t>
            </w:r>
          </w:p>
          <w:p w14:paraId="65AF02D6" w14:textId="5CCAB57C" w:rsidR="00FB5B35" w:rsidRPr="004D615C" w:rsidDel="000D25FC" w:rsidRDefault="000D25FC" w:rsidP="00A906B9">
            <w:pPr>
              <w:pStyle w:val="Listeavsnitt"/>
              <w:numPr>
                <w:ilvl w:val="0"/>
                <w:numId w:val="11"/>
              </w:numPr>
              <w:rPr>
                <w:del w:id="1" w:author="Christian Goulignac (Innleid)" w:date="2023-05-08T14:29:00Z"/>
              </w:rPr>
            </w:pPr>
            <w:ins w:id="2" w:author="Christian Goulignac (Innleid)" w:date="2023-05-08T14:29:00Z">
              <w:r w:rsidRPr="000D25FC">
                <w:t>Sånn påvirker alkohol kroppen din</w:t>
              </w:r>
            </w:ins>
            <w:del w:id="3" w:author="Christian Goulignac (Innleid)" w:date="2023-05-08T14:29:00Z">
              <w:r w:rsidDel="000D25FC">
                <w:fldChar w:fldCharType="begin"/>
              </w:r>
            </w:del>
            <w:del w:id="4" w:author="Christian Goulignac (Innleid)" w:date="2023-05-08T14:27:00Z">
              <w:r w:rsidDel="00C74460">
                <w:delInstrText xml:space="preserve"> HYPERLINK "https://www.ung.no/rusmidler/alkohol/1616_Fakta_om_alkohol.html" \h </w:delInstrText>
              </w:r>
            </w:del>
            <w:del w:id="5" w:author="Christian Goulignac (Innleid)" w:date="2023-05-08T14:29:00Z">
              <w:r w:rsidDel="000D25FC">
                <w:fldChar w:fldCharType="separate"/>
              </w:r>
            </w:del>
            <w:del w:id="6" w:author="Christian Goulignac (Innleid)" w:date="2023-05-08T14:28:00Z">
              <w:r w:rsidR="1BD4A1E9" w:rsidRPr="1EE840D2" w:rsidDel="00CE5507">
                <w:rPr>
                  <w:rStyle w:val="Hyperkobling"/>
                </w:rPr>
                <w:delText>Fakta om alkohol</w:delText>
              </w:r>
            </w:del>
            <w:del w:id="7" w:author="Christian Goulignac (Innleid)" w:date="2023-05-08T14:29:00Z">
              <w:r w:rsidDel="000D25FC">
                <w:rPr>
                  <w:rStyle w:val="Hyperkobling"/>
                </w:rPr>
                <w:fldChar w:fldCharType="end"/>
              </w:r>
            </w:del>
          </w:p>
          <w:p w14:paraId="060CB937" w14:textId="77777777" w:rsidR="00FB5B35" w:rsidRPr="004D615C" w:rsidRDefault="000D25FC" w:rsidP="16013ABF">
            <w:pPr>
              <w:pStyle w:val="Listeavsnitt"/>
              <w:numPr>
                <w:ilvl w:val="0"/>
                <w:numId w:val="11"/>
              </w:numPr>
              <w:spacing w:line="259" w:lineRule="auto"/>
              <w:rPr>
                <w:color w:val="70AD47" w:themeColor="accent6"/>
              </w:rPr>
            </w:pPr>
            <w:hyperlink r:id="rId22">
              <w:r w:rsidR="1BD4A1E9" w:rsidRPr="1EE840D2">
                <w:rPr>
                  <w:rStyle w:val="Hyperkobling"/>
                </w:rPr>
                <w:t>https://www.ung.no/overgrep/3656_Sett_dine_egne_grenser.html</w:t>
              </w:r>
            </w:hyperlink>
            <w:r w:rsidR="1BD4A1E9">
              <w:t xml:space="preserve"> </w:t>
            </w:r>
          </w:p>
          <w:p w14:paraId="4D98625C" w14:textId="77777777" w:rsidR="00FB5B35" w:rsidRPr="004D615C" w:rsidRDefault="00FB5B35" w:rsidP="00FC4F67">
            <w:pPr>
              <w:pStyle w:val="Listeavsnitt"/>
            </w:pPr>
          </w:p>
        </w:tc>
        <w:tc>
          <w:tcPr>
            <w:tcW w:w="2409" w:type="dxa"/>
            <w:vMerge/>
          </w:tcPr>
          <w:p w14:paraId="6A0241D4" w14:textId="77777777" w:rsidR="00FB5B35" w:rsidRPr="004D615C" w:rsidRDefault="00FB5B35" w:rsidP="004817C9"/>
        </w:tc>
      </w:tr>
      <w:tr w:rsidR="00FB5B35" w:rsidRPr="004D615C" w14:paraId="5170D412" w14:textId="3678489D" w:rsidTr="1EE840D2">
        <w:tc>
          <w:tcPr>
            <w:tcW w:w="2027" w:type="dxa"/>
          </w:tcPr>
          <w:p w14:paraId="09452C67" w14:textId="4A0C512E" w:rsidR="00FB5B35" w:rsidRPr="004D615C" w:rsidRDefault="1F9BA109" w:rsidP="000D792D">
            <w:pPr>
              <w:pStyle w:val="Listeavsnitt"/>
              <w:numPr>
                <w:ilvl w:val="0"/>
                <w:numId w:val="11"/>
              </w:numPr>
              <w:rPr>
                <w:sz w:val="20"/>
                <w:szCs w:val="20"/>
              </w:rPr>
            </w:pPr>
            <w:r w:rsidRPr="1EE840D2">
              <w:rPr>
                <w:sz w:val="20"/>
                <w:szCs w:val="20"/>
              </w:rPr>
              <w:lastRenderedPageBreak/>
              <w:t xml:space="preserve">Hvorfor kan ikke en som er </w:t>
            </w:r>
            <w:r w:rsidR="6219FA82" w:rsidRPr="1EE840D2">
              <w:rPr>
                <w:sz w:val="20"/>
                <w:szCs w:val="20"/>
              </w:rPr>
              <w:t xml:space="preserve">full eller </w:t>
            </w:r>
            <w:r w:rsidRPr="1EE840D2">
              <w:rPr>
                <w:sz w:val="20"/>
                <w:szCs w:val="20"/>
              </w:rPr>
              <w:t>rusa gi samtykke?</w:t>
            </w:r>
          </w:p>
        </w:tc>
        <w:tc>
          <w:tcPr>
            <w:tcW w:w="6270" w:type="dxa"/>
            <w:tcBorders>
              <w:top w:val="single" w:sz="4" w:space="0" w:color="000000" w:themeColor="text1"/>
            </w:tcBorders>
          </w:tcPr>
          <w:p w14:paraId="3B3CEF37" w14:textId="2F2834AC" w:rsidR="00FB5B35" w:rsidRPr="004D615C" w:rsidRDefault="6E488851" w:rsidP="5FBE2FC4">
            <w:pPr>
              <w:rPr>
                <w:b/>
                <w:bCs/>
                <w:u w:val="single"/>
              </w:rPr>
            </w:pPr>
            <w:r w:rsidRPr="004D615C">
              <w:rPr>
                <w:b/>
                <w:bCs/>
                <w:u w:val="single"/>
              </w:rPr>
              <w:t>Alkohol og r</w:t>
            </w:r>
            <w:r w:rsidR="2ABEDB22" w:rsidRPr="004D615C">
              <w:rPr>
                <w:b/>
                <w:bCs/>
                <w:u w:val="single"/>
              </w:rPr>
              <w:t>us</w:t>
            </w:r>
            <w:r w:rsidR="5C39B0E8" w:rsidRPr="004D615C">
              <w:rPr>
                <w:b/>
                <w:bCs/>
                <w:u w:val="single"/>
              </w:rPr>
              <w:t xml:space="preserve"> forandrer </w:t>
            </w:r>
            <w:r w:rsidR="08A8063E" w:rsidRPr="004D615C">
              <w:rPr>
                <w:b/>
                <w:bCs/>
                <w:u w:val="single"/>
              </w:rPr>
              <w:t xml:space="preserve">både </w:t>
            </w:r>
            <w:r w:rsidR="5C39B0E8" w:rsidRPr="004D615C">
              <w:rPr>
                <w:b/>
                <w:bCs/>
                <w:u w:val="single"/>
              </w:rPr>
              <w:t xml:space="preserve">følelsene </w:t>
            </w:r>
            <w:r w:rsidR="6BCB9BB8" w:rsidRPr="004D615C">
              <w:rPr>
                <w:b/>
                <w:bCs/>
                <w:u w:val="single"/>
              </w:rPr>
              <w:t xml:space="preserve">og tankene </w:t>
            </w:r>
            <w:r w:rsidR="5C39B0E8" w:rsidRPr="004D615C">
              <w:rPr>
                <w:b/>
                <w:bCs/>
                <w:u w:val="single"/>
              </w:rPr>
              <w:t>våre.</w:t>
            </w:r>
            <w:r w:rsidR="5F2373D0" w:rsidRPr="004D615C">
              <w:rPr>
                <w:b/>
                <w:bCs/>
                <w:u w:val="single"/>
              </w:rPr>
              <w:t xml:space="preserve"> </w:t>
            </w:r>
            <w:r w:rsidR="597457AF" w:rsidRPr="004D615C">
              <w:rPr>
                <w:b/>
                <w:bCs/>
                <w:u w:val="single"/>
              </w:rPr>
              <w:t>F</w:t>
            </w:r>
            <w:r w:rsidR="6A6612C1" w:rsidRPr="004D615C">
              <w:rPr>
                <w:b/>
                <w:bCs/>
                <w:u w:val="single"/>
              </w:rPr>
              <w:t>ølelsene</w:t>
            </w:r>
            <w:r w:rsidR="564A1466" w:rsidRPr="004D615C">
              <w:rPr>
                <w:b/>
                <w:bCs/>
                <w:u w:val="single"/>
              </w:rPr>
              <w:t xml:space="preserve"> </w:t>
            </w:r>
            <w:r w:rsidR="6A6612C1" w:rsidRPr="004D615C">
              <w:rPr>
                <w:b/>
                <w:bCs/>
                <w:u w:val="single"/>
              </w:rPr>
              <w:t xml:space="preserve">kan bli sterkere </w:t>
            </w:r>
            <w:r w:rsidR="76DD3B6F" w:rsidRPr="004D615C">
              <w:rPr>
                <w:b/>
                <w:bCs/>
                <w:u w:val="single"/>
              </w:rPr>
              <w:t>og</w:t>
            </w:r>
            <w:r w:rsidR="6A6612C1" w:rsidRPr="004D615C">
              <w:rPr>
                <w:b/>
                <w:bCs/>
                <w:u w:val="single"/>
              </w:rPr>
              <w:t xml:space="preserve"> t</w:t>
            </w:r>
            <w:r w:rsidR="2ABEDB22" w:rsidRPr="004D615C">
              <w:rPr>
                <w:b/>
                <w:bCs/>
                <w:u w:val="single"/>
              </w:rPr>
              <w:t>ankene bli</w:t>
            </w:r>
            <w:r w:rsidR="37538E81" w:rsidRPr="004D615C">
              <w:rPr>
                <w:b/>
                <w:bCs/>
                <w:u w:val="single"/>
              </w:rPr>
              <w:t>r ofte uklare og</w:t>
            </w:r>
            <w:r w:rsidR="44D8DBE5" w:rsidRPr="004D615C">
              <w:rPr>
                <w:b/>
                <w:bCs/>
                <w:u w:val="single"/>
              </w:rPr>
              <w:t xml:space="preserve"> </w:t>
            </w:r>
            <w:r w:rsidR="2ABEDB22" w:rsidRPr="004D615C">
              <w:rPr>
                <w:b/>
                <w:bCs/>
                <w:u w:val="single"/>
              </w:rPr>
              <w:t>annerledes.</w:t>
            </w:r>
          </w:p>
          <w:p w14:paraId="2BB1F4A3" w14:textId="77777777" w:rsidR="00FB5B35" w:rsidRPr="004D615C" w:rsidRDefault="00FB5B35" w:rsidP="5FBE2FC4"/>
          <w:p w14:paraId="6502DB04" w14:textId="77777777" w:rsidR="00FB5B35" w:rsidRPr="004D615C" w:rsidRDefault="00FB5B35" w:rsidP="5FBE2FC4">
            <w:pPr>
              <w:pStyle w:val="Listeavsnitt"/>
              <w:numPr>
                <w:ilvl w:val="0"/>
                <w:numId w:val="13"/>
              </w:numPr>
            </w:pPr>
            <w:r w:rsidRPr="004D615C">
              <w:t xml:space="preserve">For noen gjør alkohol og rus at de blir kåtere og tar mindre hensyn til andre. </w:t>
            </w:r>
          </w:p>
          <w:p w14:paraId="3999256F" w14:textId="56380F21" w:rsidR="00FB5B35" w:rsidRPr="004D615C" w:rsidRDefault="5C39B0E8" w:rsidP="5FBE2FC4">
            <w:pPr>
              <w:pStyle w:val="Listeavsnitt"/>
              <w:numPr>
                <w:ilvl w:val="0"/>
                <w:numId w:val="13"/>
              </w:numPr>
            </w:pPr>
            <w:r w:rsidRPr="004D615C">
              <w:t xml:space="preserve">For andre gjør alkohol og rus at de blir med på ting de ellers </w:t>
            </w:r>
            <w:r w:rsidR="46B62A6A" w:rsidRPr="004D615C">
              <w:t>ville sagt nei til</w:t>
            </w:r>
            <w:r w:rsidRPr="004D615C">
              <w:t xml:space="preserve">. </w:t>
            </w:r>
          </w:p>
          <w:p w14:paraId="433DEC44" w14:textId="77777777" w:rsidR="00FB5B35" w:rsidRPr="004D615C" w:rsidRDefault="00FB5B35" w:rsidP="5FBE2FC4">
            <w:pPr>
              <w:pStyle w:val="Listeavsnitt"/>
              <w:numPr>
                <w:ilvl w:val="0"/>
                <w:numId w:val="13"/>
              </w:numPr>
            </w:pPr>
            <w:r w:rsidRPr="004D615C">
              <w:t>Ingen skal gjøre noe seksuelt som de egentlig ikke har lyst til. Samtykke som blir gitt når man er full eller rusa gjelder derfor ikke.</w:t>
            </w:r>
          </w:p>
          <w:p w14:paraId="7C8FCD37" w14:textId="32F2EF77" w:rsidR="00FB5B35" w:rsidRPr="004D615C" w:rsidRDefault="00FB5B35" w:rsidP="7F9F5858">
            <w:pPr>
              <w:rPr>
                <w:color w:val="70AD47" w:themeColor="accent6"/>
              </w:rPr>
            </w:pPr>
          </w:p>
        </w:tc>
        <w:tc>
          <w:tcPr>
            <w:tcW w:w="2330" w:type="dxa"/>
          </w:tcPr>
          <w:p w14:paraId="399DB77B" w14:textId="77777777" w:rsidR="00FB5B35" w:rsidRPr="004D615C" w:rsidRDefault="00FB5B35" w:rsidP="5FBE2FC4"/>
          <w:p w14:paraId="7294CE29" w14:textId="2824038C" w:rsidR="00FB5B35" w:rsidRPr="004D615C" w:rsidRDefault="000D25FC" w:rsidP="5FBE2FC4">
            <w:pPr>
              <w:pStyle w:val="Listeavsnitt"/>
              <w:numPr>
                <w:ilvl w:val="0"/>
                <w:numId w:val="11"/>
              </w:numPr>
            </w:pPr>
            <w:r>
              <w:fldChar w:fldCharType="begin"/>
            </w:r>
            <w:r>
              <w:instrText xml:space="preserve"> HYPERLINK "https://www.ung.no/rusmidler/alkohol/1616_Fakta_om_alkohol.html" \h </w:instrText>
            </w:r>
            <w:r>
              <w:fldChar w:fldCharType="separate"/>
            </w:r>
            <w:r w:rsidR="1BD4A1E9" w:rsidRPr="1EE840D2">
              <w:rPr>
                <w:rStyle w:val="Hyperkobling"/>
              </w:rPr>
              <w:t>https://www.ung.no/rusmidler/alkohol/</w:t>
            </w:r>
            <w:r w:rsidR="1BD4A1E9" w:rsidRPr="00195CD0">
              <w:rPr>
                <w:rStyle w:val="Hyperkobling"/>
                <w:b/>
                <w:bCs/>
              </w:rPr>
              <w:t>16</w:t>
            </w:r>
            <w:r w:rsidR="1BD4A1E9" w:rsidRPr="1EE840D2">
              <w:rPr>
                <w:rStyle w:val="Hyperkobling"/>
              </w:rPr>
              <w:t>16</w:t>
            </w:r>
            <w:ins w:id="8" w:author="Christian Goulignac (Innleid)" w:date="2023-05-08T14:28:00Z">
              <w:r w:rsidR="00CE5507" w:rsidRPr="00CE5507">
                <w:rPr>
                  <w:rStyle w:val="Hyperkobling"/>
                </w:rPr>
                <w:t>Sånn påvirker alkohol kroppen din</w:t>
              </w:r>
            </w:ins>
            <w:del w:id="9" w:author="Christian Goulignac (Innleid)" w:date="2023-05-08T14:28:00Z">
              <w:r w:rsidR="1BD4A1E9" w:rsidRPr="1EE840D2" w:rsidDel="00CE5507">
                <w:rPr>
                  <w:rStyle w:val="Hyperkobling"/>
                </w:rPr>
                <w:delText>_Fakta_om_alkohol.html</w:delText>
              </w:r>
            </w:del>
            <w:r>
              <w:rPr>
                <w:rStyle w:val="Hyperkobling"/>
              </w:rPr>
              <w:fldChar w:fldCharType="end"/>
            </w:r>
          </w:p>
          <w:p w14:paraId="3DC53436" w14:textId="45A54D46" w:rsidR="00FB5B35" w:rsidRPr="004D615C" w:rsidRDefault="00FB5B35" w:rsidP="004817C9"/>
        </w:tc>
        <w:tc>
          <w:tcPr>
            <w:tcW w:w="2409" w:type="dxa"/>
            <w:vMerge/>
          </w:tcPr>
          <w:p w14:paraId="3AC1D244" w14:textId="77777777" w:rsidR="00FB5B35" w:rsidRPr="004D615C" w:rsidRDefault="00FB5B35" w:rsidP="004817C9"/>
        </w:tc>
      </w:tr>
      <w:tr w:rsidR="00FB5B35" w:rsidRPr="004D615C" w14:paraId="2D143208" w14:textId="77777777" w:rsidTr="1EE840D2">
        <w:trPr>
          <w:trHeight w:val="300"/>
        </w:trPr>
        <w:tc>
          <w:tcPr>
            <w:tcW w:w="2027" w:type="dxa"/>
          </w:tcPr>
          <w:p w14:paraId="5015E925" w14:textId="67DDC169" w:rsidR="00FB5B35" w:rsidRPr="004D615C" w:rsidRDefault="1BD4A1E9" w:rsidP="00F27BBB">
            <w:pPr>
              <w:pStyle w:val="Listeavsnitt"/>
              <w:numPr>
                <w:ilvl w:val="0"/>
                <w:numId w:val="11"/>
              </w:numPr>
              <w:rPr>
                <w:sz w:val="20"/>
                <w:szCs w:val="20"/>
              </w:rPr>
            </w:pPr>
            <w:r w:rsidRPr="1EE840D2">
              <w:rPr>
                <w:sz w:val="20"/>
                <w:szCs w:val="20"/>
              </w:rPr>
              <w:t>Hvordan ser et samtykke ut?</w:t>
            </w:r>
            <w:r w:rsidR="5C39B0E8">
              <w:br/>
            </w:r>
          </w:p>
        </w:tc>
        <w:tc>
          <w:tcPr>
            <w:tcW w:w="6270" w:type="dxa"/>
          </w:tcPr>
          <w:p w14:paraId="3DD922A5" w14:textId="334ED5C9" w:rsidR="00FB5B35" w:rsidRPr="004D615C" w:rsidRDefault="27343F7E" w:rsidP="7DD74849">
            <w:pPr>
              <w:spacing w:line="259" w:lineRule="auto"/>
              <w:rPr>
                <w:b/>
                <w:bCs/>
                <w:u w:val="single"/>
              </w:rPr>
            </w:pPr>
            <w:r w:rsidRPr="004D615C">
              <w:rPr>
                <w:b/>
                <w:bCs/>
                <w:u w:val="single"/>
              </w:rPr>
              <w:t xml:space="preserve">Et samtykke kan være lett eller vanskelig å få med seg. Noen ganger merker du det ved at personen sier det, andre ganger må </w:t>
            </w:r>
            <w:r w:rsidR="4865FF07" w:rsidRPr="004D615C">
              <w:rPr>
                <w:b/>
                <w:bCs/>
                <w:u w:val="single"/>
              </w:rPr>
              <w:t>du lese krop</w:t>
            </w:r>
            <w:r w:rsidR="6C3FBB13" w:rsidRPr="004D615C">
              <w:rPr>
                <w:b/>
                <w:bCs/>
                <w:u w:val="single"/>
              </w:rPr>
              <w:t>p</w:t>
            </w:r>
            <w:r w:rsidR="4865FF07" w:rsidRPr="004D615C">
              <w:rPr>
                <w:b/>
                <w:bCs/>
                <w:u w:val="single"/>
              </w:rPr>
              <w:t xml:space="preserve">sspråk. </w:t>
            </w:r>
            <w:r w:rsidR="406F2C92" w:rsidRPr="004D615C">
              <w:rPr>
                <w:b/>
                <w:bCs/>
                <w:u w:val="single"/>
              </w:rPr>
              <w:t xml:space="preserve">Er du i tvil, så spør den andre om </w:t>
            </w:r>
            <w:proofErr w:type="gramStart"/>
            <w:r w:rsidR="4E1154CC" w:rsidRPr="004D615C">
              <w:rPr>
                <w:b/>
                <w:bCs/>
                <w:u w:val="single"/>
              </w:rPr>
              <w:t xml:space="preserve">hen </w:t>
            </w:r>
            <w:r w:rsidR="406F2C92" w:rsidRPr="004D615C">
              <w:rPr>
                <w:b/>
                <w:bCs/>
                <w:u w:val="single"/>
              </w:rPr>
              <w:t xml:space="preserve"> vil</w:t>
            </w:r>
            <w:proofErr w:type="gramEnd"/>
            <w:r w:rsidR="406F2C92" w:rsidRPr="004D615C">
              <w:rPr>
                <w:b/>
                <w:bCs/>
                <w:u w:val="single"/>
              </w:rPr>
              <w:t xml:space="preserve">. </w:t>
            </w:r>
          </w:p>
          <w:p w14:paraId="52F9B6FD" w14:textId="4B01102A" w:rsidR="00FB5B35" w:rsidRPr="004D615C" w:rsidRDefault="00FB5B35" w:rsidP="7DD74849">
            <w:pPr>
              <w:spacing w:line="259" w:lineRule="auto"/>
              <w:rPr>
                <w:b/>
                <w:bCs/>
                <w:u w:val="single"/>
              </w:rPr>
            </w:pPr>
          </w:p>
          <w:p w14:paraId="6FBD4C1D" w14:textId="4AC033B5" w:rsidR="00FB5B35" w:rsidRPr="004D615C" w:rsidRDefault="00FB5B35" w:rsidP="7DD74849">
            <w:pPr>
              <w:spacing w:line="259" w:lineRule="auto"/>
              <w:rPr>
                <w:b/>
                <w:bCs/>
                <w:u w:val="single"/>
              </w:rPr>
            </w:pPr>
          </w:p>
          <w:p w14:paraId="36A9ECCC" w14:textId="726C5FB3" w:rsidR="00FB5B35" w:rsidRPr="004D615C" w:rsidRDefault="6F7BB350" w:rsidP="7DD74849">
            <w:pPr>
              <w:spacing w:line="259" w:lineRule="auto"/>
              <w:rPr>
                <w:b/>
                <w:bCs/>
              </w:rPr>
            </w:pPr>
            <w:r w:rsidRPr="004D615C">
              <w:t>D</w:t>
            </w:r>
            <w:r w:rsidRPr="004D615C">
              <w:rPr>
                <w:u w:val="single"/>
              </w:rPr>
              <w:t>et er vanlig at</w:t>
            </w:r>
            <w:r w:rsidR="3D898CD2" w:rsidRPr="004D615C">
              <w:rPr>
                <w:u w:val="single"/>
              </w:rPr>
              <w:t xml:space="preserve"> </w:t>
            </w:r>
            <w:r w:rsidR="31B219AC" w:rsidRPr="004D615C">
              <w:rPr>
                <w:u w:val="single"/>
              </w:rPr>
              <w:t xml:space="preserve">en som </w:t>
            </w:r>
            <w:proofErr w:type="gramStart"/>
            <w:r w:rsidR="31B219AC" w:rsidRPr="004D615C">
              <w:rPr>
                <w:u w:val="single"/>
              </w:rPr>
              <w:t xml:space="preserve">samtykker </w:t>
            </w:r>
            <w:r w:rsidR="3D898CD2" w:rsidRPr="004D615C">
              <w:rPr>
                <w:u w:val="single"/>
              </w:rPr>
              <w:t xml:space="preserve"> </w:t>
            </w:r>
            <w:r w:rsidR="4C8940C8" w:rsidRPr="004D615C">
              <w:rPr>
                <w:u w:val="single"/>
              </w:rPr>
              <w:t>for</w:t>
            </w:r>
            <w:proofErr w:type="gramEnd"/>
            <w:r w:rsidR="4C8940C8" w:rsidRPr="004D615C">
              <w:rPr>
                <w:u w:val="single"/>
              </w:rPr>
              <w:t xml:space="preserve"> eksempel </w:t>
            </w:r>
            <w:r w:rsidR="3D898CD2" w:rsidRPr="004D615C">
              <w:rPr>
                <w:u w:val="single"/>
              </w:rPr>
              <w:t xml:space="preserve">smiler og lener seg mot deg, </w:t>
            </w:r>
            <w:r w:rsidR="26E22159" w:rsidRPr="004D615C">
              <w:rPr>
                <w:u w:val="single"/>
              </w:rPr>
              <w:t xml:space="preserve">tar rundt deg eller trekker deg inntil seg. </w:t>
            </w:r>
            <w:r w:rsidR="514912B5" w:rsidRPr="004D615C">
              <w:rPr>
                <w:u w:val="single"/>
              </w:rPr>
              <w:t xml:space="preserve"> At den andre er stille</w:t>
            </w:r>
            <w:r w:rsidR="1FDCD05A" w:rsidRPr="004D615C">
              <w:rPr>
                <w:u w:val="single"/>
              </w:rPr>
              <w:t xml:space="preserve"> og ikke sier “nei”</w:t>
            </w:r>
            <w:r w:rsidR="514912B5" w:rsidRPr="004D615C">
              <w:rPr>
                <w:u w:val="single"/>
              </w:rPr>
              <w:t xml:space="preserve">, betyr ikke at de samtykker. </w:t>
            </w:r>
          </w:p>
          <w:p w14:paraId="00FFDF32" w14:textId="311369FB" w:rsidR="00FB5B35" w:rsidRPr="004D615C" w:rsidRDefault="00FB5B35" w:rsidP="7DD74849">
            <w:pPr>
              <w:spacing w:line="259" w:lineRule="auto"/>
              <w:rPr>
                <w:u w:val="single"/>
              </w:rPr>
            </w:pPr>
          </w:p>
          <w:p w14:paraId="18913B06" w14:textId="1A134CB7" w:rsidR="00FB5B35" w:rsidRPr="004D615C" w:rsidRDefault="57F2B9B0" w:rsidP="7DD74849">
            <w:pPr>
              <w:spacing w:line="259" w:lineRule="auto"/>
            </w:pPr>
            <w:r w:rsidRPr="004D615C">
              <w:t xml:space="preserve">Et eksempel </w:t>
            </w:r>
            <w:r w:rsidR="5982542E" w:rsidRPr="004D615C">
              <w:t xml:space="preserve">på å gi </w:t>
            </w:r>
            <w:r w:rsidR="4B3D5F4E" w:rsidRPr="004D615C">
              <w:t xml:space="preserve">samtykke </w:t>
            </w:r>
            <w:r w:rsidR="79AEAF45" w:rsidRPr="004D615C">
              <w:t xml:space="preserve">til sex </w:t>
            </w:r>
            <w:r w:rsidR="4B3D5F4E" w:rsidRPr="004D615C">
              <w:t>med kroppsspråk kan</w:t>
            </w:r>
            <w:r w:rsidR="7CB12573" w:rsidRPr="004D615C">
              <w:t xml:space="preserve"> være å legge et kondom i hånda på den andre</w:t>
            </w:r>
            <w:r w:rsidR="6FE0CBDD" w:rsidRPr="004D615C">
              <w:t xml:space="preserve"> </w:t>
            </w:r>
            <w:r w:rsidR="784DEC65" w:rsidRPr="004D615C">
              <w:t>mens man kysser.</w:t>
            </w:r>
            <w:r w:rsidR="6FE0CBDD" w:rsidRPr="004D615C">
              <w:t xml:space="preserve"> </w:t>
            </w:r>
            <w:r w:rsidR="2F47D00E" w:rsidRPr="004D615C">
              <w:t>Nå har den som ga kondomet samtykket til sex</w:t>
            </w:r>
            <w:r w:rsidR="7659240C" w:rsidRPr="004D615C">
              <w:t xml:space="preserve">, så lenge kondomet blir </w:t>
            </w:r>
            <w:r w:rsidR="7659240C" w:rsidRPr="004D615C">
              <w:lastRenderedPageBreak/>
              <w:t>brukt.</w:t>
            </w:r>
            <w:r w:rsidR="71131594" w:rsidRPr="004D615C">
              <w:t xml:space="preserve"> </w:t>
            </w:r>
            <w:r w:rsidR="45FF9A13" w:rsidRPr="004D615C">
              <w:t>Hvis den andre</w:t>
            </w:r>
            <w:r w:rsidR="62A23661" w:rsidRPr="004D615C">
              <w:t xml:space="preserve"> frivillig</w:t>
            </w:r>
            <w:r w:rsidR="45FF9A13" w:rsidRPr="004D615C">
              <w:t xml:space="preserve"> åpner kondomet og tar det på, har personen </w:t>
            </w:r>
            <w:r w:rsidR="6A9CE6F2" w:rsidRPr="004D615C">
              <w:t xml:space="preserve">vist tydelig med kroppen at hen også har lyst. Dette regnes som samtykke og de to kan ha sex. </w:t>
            </w:r>
          </w:p>
          <w:p w14:paraId="770B1E40" w14:textId="79C28785" w:rsidR="00FB5B35" w:rsidRPr="004D615C" w:rsidRDefault="00FB5B35" w:rsidP="7DD74849"/>
          <w:p w14:paraId="5DC18539" w14:textId="2597CDE4" w:rsidR="00FB5B35" w:rsidRPr="004D615C" w:rsidRDefault="50A6D234" w:rsidP="7DD74849">
            <w:r w:rsidRPr="004D615C">
              <w:t>Uansett</w:t>
            </w:r>
            <w:r w:rsidR="5499CE9D" w:rsidRPr="004D615C">
              <w:t xml:space="preserve"> </w:t>
            </w:r>
            <w:r w:rsidRPr="004D615C">
              <w:t xml:space="preserve">hvilken måte </w:t>
            </w:r>
            <w:r w:rsidR="7F75CE59" w:rsidRPr="004D615C">
              <w:t>du har samtykket</w:t>
            </w:r>
            <w:r w:rsidR="76D70697" w:rsidRPr="004D615C">
              <w:t xml:space="preserve"> på</w:t>
            </w:r>
            <w:r w:rsidR="67733DA4" w:rsidRPr="004D615C">
              <w:t>, så</w:t>
            </w:r>
            <w:r w:rsidR="7F75CE59" w:rsidRPr="004D615C">
              <w:t xml:space="preserve"> husk at du når som helst kan </w:t>
            </w:r>
            <w:r w:rsidR="5175A00E" w:rsidRPr="004D615C">
              <w:t xml:space="preserve">ombestemme </w:t>
            </w:r>
            <w:r w:rsidR="7F75CE59" w:rsidRPr="004D615C">
              <w:t xml:space="preserve">deg. </w:t>
            </w:r>
          </w:p>
        </w:tc>
        <w:tc>
          <w:tcPr>
            <w:tcW w:w="2330" w:type="dxa"/>
          </w:tcPr>
          <w:p w14:paraId="42B5D0DA" w14:textId="314B0DAC" w:rsidR="00FB5B35" w:rsidRPr="004D615C" w:rsidRDefault="000D25FC" w:rsidP="5FBE2FC4">
            <w:hyperlink r:id="rId23">
              <w:r w:rsidR="00FB5B35" w:rsidRPr="004D615C">
                <w:rPr>
                  <w:rStyle w:val="Hyperkobling"/>
                </w:rPr>
                <w:t>https://www.ung.no/Sex/4494_S%C3%A5nn_kan_du_ta_initiativ_til_sex.html</w:t>
              </w:r>
            </w:hyperlink>
            <w:r w:rsidR="00FB5B35" w:rsidRPr="004D615C">
              <w:t xml:space="preserve"> </w:t>
            </w:r>
          </w:p>
        </w:tc>
        <w:tc>
          <w:tcPr>
            <w:tcW w:w="2409" w:type="dxa"/>
          </w:tcPr>
          <w:p w14:paraId="26428E59" w14:textId="66F7EC2D" w:rsidR="00FB5B35" w:rsidRPr="004D615C" w:rsidRDefault="00FB5B35">
            <w:pPr>
              <w:rPr>
                <w:rFonts w:ascii="Calibri" w:eastAsia="Calibri" w:hAnsi="Calibri" w:cs="Calibri"/>
              </w:rPr>
            </w:pPr>
          </w:p>
        </w:tc>
      </w:tr>
    </w:tbl>
    <w:p w14:paraId="79332FBF" w14:textId="7301E55D" w:rsidR="002172B8" w:rsidRPr="004D615C" w:rsidRDefault="002172B8" w:rsidP="004817C9"/>
    <w:p w14:paraId="1F8C394F" w14:textId="77777777" w:rsidR="00C1797A" w:rsidRPr="004D615C" w:rsidRDefault="00C1797A" w:rsidP="004817C9"/>
    <w:p w14:paraId="24ADFFB1" w14:textId="77777777" w:rsidR="00C1797A" w:rsidRPr="004D615C" w:rsidRDefault="00C1797A" w:rsidP="00C1797A"/>
    <w:p w14:paraId="4236F4FB" w14:textId="77777777" w:rsidR="00C1797A" w:rsidRPr="004D615C" w:rsidRDefault="00C1797A" w:rsidP="00C1797A"/>
    <w:tbl>
      <w:tblPr>
        <w:tblStyle w:val="Tabellrutenett"/>
        <w:tblW w:w="13462" w:type="dxa"/>
        <w:tblLayout w:type="fixed"/>
        <w:tblLook w:val="04A0" w:firstRow="1" w:lastRow="0" w:firstColumn="1" w:lastColumn="0" w:noHBand="0" w:noVBand="1"/>
      </w:tblPr>
      <w:tblGrid>
        <w:gridCol w:w="2547"/>
        <w:gridCol w:w="5103"/>
        <w:gridCol w:w="2835"/>
        <w:gridCol w:w="2977"/>
      </w:tblGrid>
      <w:tr w:rsidR="00C1797A" w:rsidRPr="004D615C" w14:paraId="12376ACF" w14:textId="77777777" w:rsidTr="1EE840D2">
        <w:trPr>
          <w:trHeight w:val="451"/>
          <w:tblHeader/>
        </w:trPr>
        <w:tc>
          <w:tcPr>
            <w:tcW w:w="13462" w:type="dxa"/>
            <w:gridSpan w:val="4"/>
            <w:shd w:val="clear" w:color="auto" w:fill="BFBFBF" w:themeFill="background1" w:themeFillShade="BF"/>
          </w:tcPr>
          <w:p w14:paraId="51610631" w14:textId="77777777" w:rsidR="00C1797A" w:rsidRPr="004D615C" w:rsidRDefault="00C1797A">
            <w:pPr>
              <w:pStyle w:val="Overskrift1"/>
              <w:outlineLvl w:val="0"/>
              <w:rPr>
                <w:b/>
                <w:bCs/>
              </w:rPr>
            </w:pPr>
            <w:bookmarkStart w:id="10" w:name="_Toc129936999"/>
            <w:r w:rsidRPr="004D615C">
              <w:rPr>
                <w:b/>
                <w:bCs/>
              </w:rPr>
              <w:lastRenderedPageBreak/>
              <w:t>Seksuell lavalder</w:t>
            </w:r>
            <w:bookmarkEnd w:id="10"/>
          </w:p>
        </w:tc>
      </w:tr>
      <w:tr w:rsidR="00C1797A" w:rsidRPr="004D615C" w14:paraId="76729054" w14:textId="77777777" w:rsidTr="1EE840D2">
        <w:trPr>
          <w:trHeight w:val="451"/>
          <w:tblHeader/>
        </w:trPr>
        <w:tc>
          <w:tcPr>
            <w:tcW w:w="2547" w:type="dxa"/>
            <w:vMerge w:val="restart"/>
            <w:shd w:val="clear" w:color="auto" w:fill="BFBFBF" w:themeFill="background1" w:themeFillShade="BF"/>
          </w:tcPr>
          <w:p w14:paraId="730934FA" w14:textId="77777777" w:rsidR="00C1797A" w:rsidRPr="004D615C" w:rsidRDefault="00C1797A">
            <w:pPr>
              <w:rPr>
                <w:b/>
                <w:bCs/>
              </w:rPr>
            </w:pPr>
            <w:r w:rsidRPr="004D615C">
              <w:rPr>
                <w:b/>
                <w:bCs/>
              </w:rPr>
              <w:t>SVARALTERNATIVER</w:t>
            </w:r>
          </w:p>
          <w:p w14:paraId="43425A59" w14:textId="77777777" w:rsidR="00C1797A" w:rsidRPr="004D615C" w:rsidRDefault="00C1797A">
            <w:pPr>
              <w:rPr>
                <w:b/>
                <w:bCs/>
              </w:rPr>
            </w:pPr>
          </w:p>
        </w:tc>
        <w:tc>
          <w:tcPr>
            <w:tcW w:w="5103" w:type="dxa"/>
            <w:vMerge w:val="restart"/>
            <w:shd w:val="clear" w:color="auto" w:fill="BFBFBF" w:themeFill="background1" w:themeFillShade="BF"/>
          </w:tcPr>
          <w:p w14:paraId="6390E82A" w14:textId="77777777" w:rsidR="00C1797A" w:rsidRPr="004D615C" w:rsidRDefault="00C1797A">
            <w:pPr>
              <w:rPr>
                <w:b/>
                <w:bCs/>
              </w:rPr>
            </w:pPr>
            <w:proofErr w:type="spellStart"/>
            <w:r w:rsidRPr="004D615C">
              <w:rPr>
                <w:b/>
                <w:bCs/>
              </w:rPr>
              <w:t>Faktatekst</w:t>
            </w:r>
            <w:proofErr w:type="spellEnd"/>
            <w:r w:rsidRPr="004D615C">
              <w:rPr>
                <w:b/>
                <w:bCs/>
              </w:rPr>
              <w:t xml:space="preserve"> </w:t>
            </w:r>
          </w:p>
          <w:p w14:paraId="4927794F" w14:textId="77777777" w:rsidR="00C1797A" w:rsidRPr="004D615C" w:rsidRDefault="00C1797A">
            <w:pPr>
              <w:rPr>
                <w:b/>
                <w:bCs/>
              </w:rPr>
            </w:pPr>
            <w:r w:rsidRPr="004D615C">
              <w:rPr>
                <w:b/>
                <w:bCs/>
              </w:rPr>
              <w:t>(lysegrønn)</w:t>
            </w:r>
          </w:p>
          <w:p w14:paraId="0A65B4AD" w14:textId="77777777" w:rsidR="00C1797A" w:rsidRPr="004D615C" w:rsidRDefault="00C1797A">
            <w:pPr>
              <w:rPr>
                <w:b/>
                <w:bCs/>
              </w:rPr>
            </w:pPr>
            <w:proofErr w:type="spellStart"/>
            <w:r w:rsidRPr="004D615C">
              <w:rPr>
                <w:b/>
                <w:bCs/>
              </w:rPr>
              <w:t>Faktatekst</w:t>
            </w:r>
            <w:proofErr w:type="spellEnd"/>
            <w:r w:rsidRPr="004D615C">
              <w:rPr>
                <w:b/>
                <w:bCs/>
              </w:rPr>
              <w:t xml:space="preserve"> </w:t>
            </w:r>
          </w:p>
          <w:p w14:paraId="7AD116AD" w14:textId="77777777" w:rsidR="00C1797A" w:rsidRPr="004D615C" w:rsidRDefault="00C1797A">
            <w:pPr>
              <w:rPr>
                <w:b/>
                <w:bCs/>
              </w:rPr>
            </w:pPr>
            <w:r w:rsidRPr="004D615C">
              <w:rPr>
                <w:b/>
                <w:bCs/>
              </w:rPr>
              <w:t>(Lyserød)</w:t>
            </w:r>
          </w:p>
        </w:tc>
        <w:tc>
          <w:tcPr>
            <w:tcW w:w="5812" w:type="dxa"/>
            <w:gridSpan w:val="2"/>
            <w:shd w:val="clear" w:color="auto" w:fill="BFBFBF" w:themeFill="background1" w:themeFillShade="BF"/>
          </w:tcPr>
          <w:p w14:paraId="425FF624" w14:textId="77777777" w:rsidR="00C1797A" w:rsidRPr="004D615C" w:rsidRDefault="00C1797A">
            <w:pPr>
              <w:rPr>
                <w:b/>
                <w:bCs/>
              </w:rPr>
            </w:pPr>
            <w:r w:rsidRPr="004D615C">
              <w:rPr>
                <w:b/>
                <w:bCs/>
              </w:rPr>
              <w:t>Jeg vil vite mer</w:t>
            </w:r>
          </w:p>
        </w:tc>
      </w:tr>
      <w:tr w:rsidR="00C1797A" w:rsidRPr="004D615C" w14:paraId="06EA86B1" w14:textId="77777777" w:rsidTr="1EE840D2">
        <w:trPr>
          <w:trHeight w:val="451"/>
          <w:tblHeader/>
        </w:trPr>
        <w:tc>
          <w:tcPr>
            <w:tcW w:w="2547" w:type="dxa"/>
            <w:vMerge/>
          </w:tcPr>
          <w:p w14:paraId="2417CAC6" w14:textId="77777777" w:rsidR="00C1797A" w:rsidRPr="004D615C" w:rsidRDefault="00C1797A">
            <w:pPr>
              <w:rPr>
                <w:b/>
                <w:bCs/>
              </w:rPr>
            </w:pPr>
          </w:p>
        </w:tc>
        <w:tc>
          <w:tcPr>
            <w:tcW w:w="5103" w:type="dxa"/>
            <w:vMerge/>
          </w:tcPr>
          <w:p w14:paraId="3FCAC2E8" w14:textId="77777777" w:rsidR="00C1797A" w:rsidRPr="004D615C" w:rsidRDefault="00C1797A">
            <w:pPr>
              <w:rPr>
                <w:b/>
                <w:bCs/>
              </w:rPr>
            </w:pPr>
          </w:p>
        </w:tc>
        <w:tc>
          <w:tcPr>
            <w:tcW w:w="2835" w:type="dxa"/>
            <w:shd w:val="clear" w:color="auto" w:fill="BFBFBF" w:themeFill="background1" w:themeFillShade="BF"/>
          </w:tcPr>
          <w:p w14:paraId="60A401DD" w14:textId="77777777" w:rsidR="00C1797A" w:rsidRPr="004D615C" w:rsidRDefault="00C1797A">
            <w:pPr>
              <w:rPr>
                <w:b/>
                <w:bCs/>
              </w:rPr>
            </w:pPr>
            <w:r w:rsidRPr="004D615C">
              <w:rPr>
                <w:b/>
                <w:bCs/>
              </w:rPr>
              <w:t>Spesifikt knyttet til svaralternativene til venstre</w:t>
            </w:r>
          </w:p>
        </w:tc>
        <w:tc>
          <w:tcPr>
            <w:tcW w:w="2977" w:type="dxa"/>
            <w:shd w:val="clear" w:color="auto" w:fill="BFBFBF" w:themeFill="background1" w:themeFillShade="BF"/>
          </w:tcPr>
          <w:p w14:paraId="0EE87559" w14:textId="77777777" w:rsidR="00C1797A" w:rsidRPr="004D615C" w:rsidRDefault="00C1797A">
            <w:pPr>
              <w:rPr>
                <w:b/>
                <w:bCs/>
              </w:rPr>
            </w:pPr>
            <w:r w:rsidRPr="004D615C">
              <w:rPr>
                <w:b/>
                <w:bCs/>
              </w:rPr>
              <w:t>Generelle ressurser for alle alternativene om seksuell lavalder</w:t>
            </w:r>
          </w:p>
        </w:tc>
      </w:tr>
      <w:tr w:rsidR="00C1797A" w:rsidRPr="004D615C" w14:paraId="02852BE5" w14:textId="77777777" w:rsidTr="1EE840D2">
        <w:trPr>
          <w:trHeight w:val="4186"/>
        </w:trPr>
        <w:tc>
          <w:tcPr>
            <w:tcW w:w="2547" w:type="dxa"/>
          </w:tcPr>
          <w:p w14:paraId="6E3DDFFB" w14:textId="77777777" w:rsidR="00C1797A" w:rsidRPr="004D615C" w:rsidRDefault="65E0E369" w:rsidP="00C1797A">
            <w:pPr>
              <w:pStyle w:val="Listeavsnitt"/>
              <w:numPr>
                <w:ilvl w:val="0"/>
                <w:numId w:val="11"/>
              </w:numPr>
              <w:rPr>
                <w:b/>
                <w:bCs/>
                <w:color w:val="3A414A"/>
                <w:sz w:val="20"/>
                <w:szCs w:val="20"/>
              </w:rPr>
            </w:pPr>
            <w:r w:rsidRPr="1EE840D2">
              <w:rPr>
                <w:b/>
                <w:bCs/>
                <w:color w:val="3A414A"/>
                <w:sz w:val="20"/>
                <w:szCs w:val="20"/>
              </w:rPr>
              <w:t>Hva telles som sex?</w:t>
            </w:r>
          </w:p>
          <w:p w14:paraId="56C69C6A" w14:textId="77777777" w:rsidR="00C1797A" w:rsidRPr="004D615C" w:rsidRDefault="00C1797A">
            <w:pPr>
              <w:rPr>
                <w:b/>
                <w:bCs/>
                <w:color w:val="3A414A"/>
                <w:sz w:val="20"/>
                <w:szCs w:val="20"/>
              </w:rPr>
            </w:pPr>
          </w:p>
          <w:p w14:paraId="1C6B6EA5" w14:textId="77777777" w:rsidR="00C1797A" w:rsidRPr="004D615C" w:rsidRDefault="00C1797A">
            <w:pPr>
              <w:rPr>
                <w:b/>
                <w:bCs/>
                <w:color w:val="3A414A"/>
                <w:sz w:val="20"/>
                <w:szCs w:val="20"/>
              </w:rPr>
            </w:pPr>
          </w:p>
          <w:p w14:paraId="60806524" w14:textId="77777777" w:rsidR="00C1797A" w:rsidRPr="004D615C" w:rsidRDefault="00C1797A">
            <w:pPr>
              <w:rPr>
                <w:b/>
                <w:bCs/>
                <w:color w:val="3A414A"/>
                <w:sz w:val="20"/>
                <w:szCs w:val="20"/>
              </w:rPr>
            </w:pPr>
          </w:p>
          <w:p w14:paraId="38B4EE92" w14:textId="77777777" w:rsidR="00C1797A" w:rsidRPr="004D615C" w:rsidRDefault="00C1797A">
            <w:pPr>
              <w:rPr>
                <w:b/>
                <w:bCs/>
                <w:color w:val="3A414A"/>
                <w:sz w:val="20"/>
                <w:szCs w:val="20"/>
              </w:rPr>
            </w:pPr>
          </w:p>
          <w:p w14:paraId="10311E60" w14:textId="77777777" w:rsidR="00C1797A" w:rsidRPr="004D615C" w:rsidRDefault="00C1797A">
            <w:pPr>
              <w:rPr>
                <w:b/>
                <w:bCs/>
                <w:color w:val="3A414A"/>
                <w:sz w:val="20"/>
                <w:szCs w:val="20"/>
              </w:rPr>
            </w:pPr>
          </w:p>
          <w:p w14:paraId="4766F95A" w14:textId="77777777" w:rsidR="00C1797A" w:rsidRPr="004D615C" w:rsidRDefault="00C1797A">
            <w:pPr>
              <w:rPr>
                <w:b/>
                <w:bCs/>
                <w:color w:val="3A414A"/>
                <w:sz w:val="20"/>
                <w:szCs w:val="20"/>
              </w:rPr>
            </w:pPr>
          </w:p>
          <w:p w14:paraId="5478DF8A" w14:textId="77777777" w:rsidR="00C1797A" w:rsidRPr="004D615C" w:rsidRDefault="00C1797A">
            <w:pPr>
              <w:rPr>
                <w:b/>
                <w:bCs/>
                <w:color w:val="3A414A"/>
                <w:sz w:val="20"/>
                <w:szCs w:val="20"/>
              </w:rPr>
            </w:pPr>
          </w:p>
          <w:p w14:paraId="3C2495E9" w14:textId="77777777" w:rsidR="00C1797A" w:rsidRPr="004D615C" w:rsidRDefault="00C1797A">
            <w:pPr>
              <w:rPr>
                <w:b/>
                <w:bCs/>
                <w:color w:val="3A414A"/>
                <w:sz w:val="20"/>
                <w:szCs w:val="20"/>
              </w:rPr>
            </w:pPr>
          </w:p>
          <w:p w14:paraId="6297F13F" w14:textId="77777777" w:rsidR="00C1797A" w:rsidRPr="004D615C" w:rsidRDefault="00C1797A">
            <w:pPr>
              <w:rPr>
                <w:b/>
                <w:bCs/>
                <w:color w:val="3A414A"/>
                <w:sz w:val="20"/>
                <w:szCs w:val="20"/>
              </w:rPr>
            </w:pPr>
          </w:p>
          <w:p w14:paraId="7A0EE369" w14:textId="77777777" w:rsidR="00C1797A" w:rsidRPr="004D615C" w:rsidRDefault="00C1797A">
            <w:pPr>
              <w:rPr>
                <w:b/>
                <w:bCs/>
                <w:color w:val="3A414A"/>
                <w:sz w:val="20"/>
                <w:szCs w:val="20"/>
              </w:rPr>
            </w:pPr>
          </w:p>
          <w:p w14:paraId="28373812" w14:textId="77777777" w:rsidR="00C1797A" w:rsidRPr="004D615C" w:rsidRDefault="00C1797A">
            <w:pPr>
              <w:rPr>
                <w:b/>
                <w:bCs/>
                <w:color w:val="3A414A"/>
                <w:sz w:val="20"/>
                <w:szCs w:val="20"/>
              </w:rPr>
            </w:pPr>
          </w:p>
          <w:p w14:paraId="696EC701" w14:textId="77777777" w:rsidR="00C1797A" w:rsidRPr="004D615C" w:rsidRDefault="00C1797A">
            <w:pPr>
              <w:rPr>
                <w:b/>
                <w:bCs/>
                <w:color w:val="3A414A"/>
                <w:sz w:val="20"/>
                <w:szCs w:val="20"/>
              </w:rPr>
            </w:pPr>
          </w:p>
          <w:p w14:paraId="59D5619B" w14:textId="77777777" w:rsidR="00C1797A" w:rsidRPr="004D615C" w:rsidRDefault="00C1797A">
            <w:pPr>
              <w:rPr>
                <w:b/>
                <w:bCs/>
                <w:color w:val="3A414A"/>
                <w:sz w:val="20"/>
                <w:szCs w:val="20"/>
              </w:rPr>
            </w:pPr>
          </w:p>
          <w:p w14:paraId="6A0E54E4" w14:textId="77777777" w:rsidR="00C1797A" w:rsidRPr="004D615C" w:rsidRDefault="00C1797A">
            <w:pPr>
              <w:rPr>
                <w:b/>
                <w:bCs/>
                <w:color w:val="3A414A"/>
                <w:sz w:val="20"/>
                <w:szCs w:val="20"/>
              </w:rPr>
            </w:pPr>
          </w:p>
          <w:p w14:paraId="42DBAA03" w14:textId="77777777" w:rsidR="00C1797A" w:rsidRPr="004D615C" w:rsidRDefault="00C1797A">
            <w:pPr>
              <w:rPr>
                <w:b/>
                <w:bCs/>
              </w:rPr>
            </w:pPr>
          </w:p>
        </w:tc>
        <w:tc>
          <w:tcPr>
            <w:tcW w:w="5103" w:type="dxa"/>
          </w:tcPr>
          <w:p w14:paraId="0016003F" w14:textId="77777777" w:rsidR="00C1797A" w:rsidRPr="004D615C" w:rsidRDefault="00C1797A">
            <w:pPr>
              <w:spacing w:line="259" w:lineRule="auto"/>
              <w:rPr>
                <w:rFonts w:eastAsiaTheme="minorEastAsia"/>
                <w:b/>
                <w:bCs/>
                <w:u w:val="single"/>
              </w:rPr>
            </w:pPr>
            <w:r w:rsidRPr="004D615C">
              <w:rPr>
                <w:rFonts w:eastAsiaTheme="minorEastAsia"/>
                <w:b/>
                <w:bCs/>
                <w:u w:val="single"/>
              </w:rPr>
              <w:t xml:space="preserve">Mange vil si at sex er å ta på, være inntil eller inni hverandres kjønnsorgan. </w:t>
            </w:r>
          </w:p>
          <w:p w14:paraId="67142B7B" w14:textId="77777777" w:rsidR="00C1797A" w:rsidRPr="004D615C" w:rsidRDefault="00C1797A">
            <w:pPr>
              <w:spacing w:line="259" w:lineRule="auto"/>
              <w:rPr>
                <w:rFonts w:eastAsiaTheme="minorEastAsia"/>
                <w:b/>
                <w:bCs/>
                <w:color w:val="FF0000"/>
                <w:u w:val="single"/>
              </w:rPr>
            </w:pPr>
          </w:p>
          <w:p w14:paraId="0BD4E92D" w14:textId="77777777" w:rsidR="00C1797A" w:rsidRPr="004D615C" w:rsidRDefault="00C1797A">
            <w:pPr>
              <w:spacing w:line="259" w:lineRule="auto"/>
              <w:rPr>
                <w:rFonts w:eastAsiaTheme="minorEastAsia"/>
                <w:b/>
                <w:bCs/>
              </w:rPr>
            </w:pPr>
            <w:r w:rsidRPr="004D615C">
              <w:rPr>
                <w:rFonts w:eastAsiaTheme="minorEastAsia"/>
                <w:b/>
                <w:bCs/>
              </w:rPr>
              <w:t xml:space="preserve">Sex kan også være å berøre hverandre på en seksuell måte uten at kjønnsorganet er involvert. Det å ha sex med seg selv kalles onanering. </w:t>
            </w:r>
          </w:p>
          <w:p w14:paraId="02021C26" w14:textId="77777777" w:rsidR="00C1797A" w:rsidRPr="004D615C" w:rsidRDefault="00C1797A">
            <w:pPr>
              <w:spacing w:line="259" w:lineRule="auto"/>
              <w:rPr>
                <w:rFonts w:eastAsiaTheme="minorEastAsia"/>
                <w:b/>
                <w:bCs/>
                <w:color w:val="FF0000"/>
              </w:rPr>
            </w:pPr>
          </w:p>
          <w:p w14:paraId="25FE8525" w14:textId="77777777" w:rsidR="00C1797A" w:rsidRPr="004D615C" w:rsidRDefault="00C1797A">
            <w:pPr>
              <w:spacing w:line="259" w:lineRule="auto"/>
              <w:rPr>
                <w:rFonts w:eastAsiaTheme="minorEastAsia"/>
                <w:b/>
                <w:bCs/>
                <w:color w:val="70AD47" w:themeColor="accent6"/>
              </w:rPr>
            </w:pPr>
            <w:r w:rsidRPr="004D615C">
              <w:rPr>
                <w:rFonts w:eastAsiaTheme="minorEastAsia"/>
                <w:b/>
                <w:bCs/>
              </w:rPr>
              <w:t>De fleste er enige i at sex kan være mer enn at penis føres inn i vagina. Man kan for eksempel bruke bevegelse, hender, fingre eller kroppsvekt for å gjøre det deilig for begge.</w:t>
            </w:r>
          </w:p>
          <w:p w14:paraId="30469DC8" w14:textId="77777777" w:rsidR="00C1797A" w:rsidRPr="004D615C" w:rsidRDefault="00C1797A">
            <w:pPr>
              <w:spacing w:line="259" w:lineRule="auto"/>
              <w:rPr>
                <w:rFonts w:eastAsiaTheme="minorEastAsia"/>
                <w:b/>
                <w:bCs/>
              </w:rPr>
            </w:pPr>
          </w:p>
          <w:p w14:paraId="201FDB1F" w14:textId="77777777" w:rsidR="00C1797A" w:rsidRPr="004D615C" w:rsidRDefault="00C1797A">
            <w:pPr>
              <w:spacing w:line="259" w:lineRule="auto"/>
              <w:rPr>
                <w:rFonts w:eastAsiaTheme="minorEastAsia"/>
                <w:b/>
                <w:bCs/>
                <w:color w:val="70AD47" w:themeColor="accent6"/>
              </w:rPr>
            </w:pPr>
            <w:r w:rsidRPr="004D615C">
              <w:rPr>
                <w:rFonts w:eastAsiaTheme="minorEastAsia"/>
                <w:b/>
                <w:bCs/>
              </w:rPr>
              <w:t>Hvordan man har sex kommer an på hva man liker å gjøre, hvor mye erfaring man har fra før og hvem som har sex.</w:t>
            </w:r>
          </w:p>
        </w:tc>
        <w:tc>
          <w:tcPr>
            <w:tcW w:w="2835" w:type="dxa"/>
            <w:vMerge w:val="restart"/>
          </w:tcPr>
          <w:p w14:paraId="01260976" w14:textId="77777777" w:rsidR="00C1797A" w:rsidRPr="004D615C" w:rsidRDefault="000D25FC">
            <w:pPr>
              <w:rPr>
                <w:b/>
                <w:bCs/>
              </w:rPr>
            </w:pPr>
            <w:hyperlink r:id="rId24">
              <w:r w:rsidR="00C1797A" w:rsidRPr="004D615C">
                <w:rPr>
                  <w:rStyle w:val="Hyperkobling"/>
                  <w:b/>
                  <w:bCs/>
                </w:rPr>
                <w:t>https://www.ung.no/Sex/2040_Sex_for_f%C3%B8rste_gang.html</w:t>
              </w:r>
            </w:hyperlink>
          </w:p>
          <w:p w14:paraId="2B459523" w14:textId="77777777" w:rsidR="00C1797A" w:rsidRPr="004D615C" w:rsidRDefault="00C1797A">
            <w:pPr>
              <w:rPr>
                <w:b/>
                <w:bCs/>
              </w:rPr>
            </w:pPr>
          </w:p>
          <w:p w14:paraId="27772C12" w14:textId="77777777" w:rsidR="00C1797A" w:rsidRPr="004D615C" w:rsidRDefault="000D25FC">
            <w:pPr>
              <w:rPr>
                <w:b/>
                <w:bCs/>
              </w:rPr>
            </w:pPr>
            <w:hyperlink r:id="rId25">
              <w:r w:rsidR="00C1797A" w:rsidRPr="004D615C">
                <w:rPr>
                  <w:rStyle w:val="Hyperkobling"/>
                  <w:b/>
                  <w:bCs/>
                </w:rPr>
                <w:t>https://www.ung.no/Sex/4035_Hva_gj%C3%B8r_at_du_blir_k%C3%A5t.html</w:t>
              </w:r>
            </w:hyperlink>
          </w:p>
          <w:p w14:paraId="21E2710A" w14:textId="77777777" w:rsidR="00C1797A" w:rsidRPr="004D615C" w:rsidRDefault="00C1797A">
            <w:pPr>
              <w:rPr>
                <w:b/>
                <w:bCs/>
              </w:rPr>
            </w:pPr>
          </w:p>
        </w:tc>
        <w:tc>
          <w:tcPr>
            <w:tcW w:w="2977" w:type="dxa"/>
            <w:vMerge w:val="restart"/>
          </w:tcPr>
          <w:p w14:paraId="07175B33" w14:textId="77777777" w:rsidR="00C1797A" w:rsidRPr="004D615C" w:rsidRDefault="00C1797A">
            <w:pPr>
              <w:rPr>
                <w:b/>
                <w:bCs/>
              </w:rPr>
            </w:pPr>
          </w:p>
          <w:p w14:paraId="26126518" w14:textId="77777777" w:rsidR="00C1797A" w:rsidRPr="004D615C" w:rsidRDefault="00C1797A">
            <w:pPr>
              <w:pStyle w:val="Default"/>
              <w:rPr>
                <w:b/>
                <w:bCs/>
                <w:sz w:val="22"/>
                <w:szCs w:val="22"/>
              </w:rPr>
            </w:pPr>
            <w:r w:rsidRPr="004D615C">
              <w:rPr>
                <w:b/>
                <w:bCs/>
                <w:i/>
                <w:iCs/>
                <w:sz w:val="22"/>
                <w:szCs w:val="22"/>
              </w:rPr>
              <w:t>«</w:t>
            </w:r>
            <w:hyperlink r:id="rId26" w:history="1">
              <w:r w:rsidRPr="004D615C">
                <w:rPr>
                  <w:rStyle w:val="Hyperkobling"/>
                  <w:b/>
                  <w:bCs/>
                  <w:i/>
                  <w:iCs/>
                  <w:sz w:val="22"/>
                  <w:szCs w:val="22"/>
                </w:rPr>
                <w:t>Hva er seksuell lavalder</w:t>
              </w:r>
            </w:hyperlink>
            <w:r w:rsidRPr="004D615C">
              <w:rPr>
                <w:b/>
                <w:bCs/>
                <w:i/>
                <w:iCs/>
                <w:sz w:val="22"/>
                <w:szCs w:val="22"/>
              </w:rPr>
              <w:t xml:space="preserve">» </w:t>
            </w:r>
          </w:p>
          <w:p w14:paraId="2ABD1656" w14:textId="77777777" w:rsidR="00C1797A" w:rsidRPr="004D615C" w:rsidRDefault="00C1797A">
            <w:pPr>
              <w:rPr>
                <w:b/>
                <w:bCs/>
              </w:rPr>
            </w:pPr>
          </w:p>
          <w:p w14:paraId="330E9D73" w14:textId="77777777" w:rsidR="00C1797A" w:rsidRPr="004D615C" w:rsidRDefault="000D25FC">
            <w:pPr>
              <w:rPr>
                <w:b/>
                <w:bCs/>
              </w:rPr>
            </w:pPr>
            <w:hyperlink r:id="rId27">
              <w:r w:rsidR="00C1797A" w:rsidRPr="004D615C">
                <w:rPr>
                  <w:rStyle w:val="Hyperkobling"/>
                  <w:b/>
                  <w:bCs/>
                </w:rPr>
                <w:t>https://www.ung.no/Sex/2040_Sex_for_f%C3%B8rste_gang.html</w:t>
              </w:r>
            </w:hyperlink>
          </w:p>
          <w:p w14:paraId="52BB0973" w14:textId="77777777" w:rsidR="00C1797A" w:rsidRPr="004D615C" w:rsidRDefault="00C1797A">
            <w:pPr>
              <w:rPr>
                <w:b/>
                <w:bCs/>
              </w:rPr>
            </w:pPr>
          </w:p>
          <w:p w14:paraId="6C66599A" w14:textId="77777777" w:rsidR="00C1797A" w:rsidRPr="004D615C" w:rsidRDefault="000D25FC">
            <w:pPr>
              <w:rPr>
                <w:b/>
                <w:bCs/>
              </w:rPr>
            </w:pPr>
            <w:hyperlink r:id="rId28">
              <w:r w:rsidR="00C1797A" w:rsidRPr="004D615C">
                <w:rPr>
                  <w:rStyle w:val="Hyperkobling"/>
                  <w:b/>
                  <w:bCs/>
                </w:rPr>
                <w:t>https://www.ung.no/Sex/3308_Er_det_greit_%C3%A5_mase_seg_til_sex.html</w:t>
              </w:r>
            </w:hyperlink>
          </w:p>
          <w:p w14:paraId="2D8862C8" w14:textId="77777777" w:rsidR="00C1797A" w:rsidRPr="004D615C" w:rsidRDefault="00C1797A">
            <w:pPr>
              <w:rPr>
                <w:b/>
                <w:bCs/>
              </w:rPr>
            </w:pPr>
          </w:p>
          <w:p w14:paraId="6442539E" w14:textId="77777777" w:rsidR="00C1797A" w:rsidRPr="004D615C" w:rsidRDefault="00C1797A">
            <w:pPr>
              <w:rPr>
                <w:b/>
                <w:bCs/>
              </w:rPr>
            </w:pPr>
          </w:p>
          <w:p w14:paraId="5F8EC0BE" w14:textId="77777777" w:rsidR="00C1797A" w:rsidRPr="004D615C" w:rsidRDefault="00C1797A">
            <w:pPr>
              <w:rPr>
                <w:b/>
                <w:bCs/>
              </w:rPr>
            </w:pPr>
          </w:p>
        </w:tc>
      </w:tr>
      <w:tr w:rsidR="00C1797A" w:rsidRPr="004D615C" w14:paraId="5482CF22" w14:textId="77777777" w:rsidTr="1EE840D2">
        <w:trPr>
          <w:trHeight w:val="1654"/>
        </w:trPr>
        <w:tc>
          <w:tcPr>
            <w:tcW w:w="2547" w:type="dxa"/>
          </w:tcPr>
          <w:p w14:paraId="49F18EC3" w14:textId="77777777" w:rsidR="00C1797A" w:rsidRPr="004D615C" w:rsidRDefault="65E0E369" w:rsidP="00C1797A">
            <w:pPr>
              <w:pStyle w:val="Listeavsnitt"/>
              <w:numPr>
                <w:ilvl w:val="0"/>
                <w:numId w:val="11"/>
              </w:numPr>
              <w:rPr>
                <w:b/>
                <w:bCs/>
                <w:color w:val="3A414A"/>
                <w:sz w:val="20"/>
                <w:szCs w:val="20"/>
              </w:rPr>
            </w:pPr>
            <w:r w:rsidRPr="1EE840D2">
              <w:rPr>
                <w:b/>
                <w:bCs/>
                <w:color w:val="3A414A"/>
                <w:sz w:val="20"/>
                <w:szCs w:val="20"/>
              </w:rPr>
              <w:t>hvor stor aldersforskjell er lov?</w:t>
            </w:r>
          </w:p>
        </w:tc>
        <w:tc>
          <w:tcPr>
            <w:tcW w:w="5103" w:type="dxa"/>
          </w:tcPr>
          <w:p w14:paraId="52FEACE0" w14:textId="77777777" w:rsidR="00C1797A" w:rsidRPr="004D615C" w:rsidRDefault="00C1797A">
            <w:pPr>
              <w:rPr>
                <w:b/>
                <w:bCs/>
                <w:color w:val="70AD47" w:themeColor="accent6"/>
                <w:u w:val="single"/>
              </w:rPr>
            </w:pPr>
            <w:r w:rsidRPr="004D615C">
              <w:rPr>
                <w:b/>
                <w:bCs/>
                <w:u w:val="single"/>
              </w:rPr>
              <w:t>Så lenge begge er 16 år eller eldre er det ingen lover som sier noe om hvor stor aldersforskjell det kan være.</w:t>
            </w:r>
          </w:p>
          <w:p w14:paraId="0F3AFCA6" w14:textId="77777777" w:rsidR="00C1797A" w:rsidRPr="004D615C" w:rsidRDefault="00C1797A">
            <w:pPr>
              <w:rPr>
                <w:b/>
                <w:bCs/>
              </w:rPr>
            </w:pPr>
          </w:p>
          <w:p w14:paraId="64FB15AA" w14:textId="35552075" w:rsidR="00C1797A" w:rsidRPr="004D615C" w:rsidRDefault="00C1797A">
            <w:pPr>
              <w:rPr>
                <w:b/>
                <w:bCs/>
              </w:rPr>
            </w:pPr>
            <w:r w:rsidRPr="004D615C">
              <w:rPr>
                <w:b/>
                <w:bCs/>
              </w:rPr>
              <w:t xml:space="preserve">Selv om det ikke er forbudt kan stor </w:t>
            </w:r>
            <w:proofErr w:type="gramStart"/>
            <w:r w:rsidRPr="004D615C">
              <w:rPr>
                <w:b/>
                <w:bCs/>
              </w:rPr>
              <w:t>aldersforskjell  lage</w:t>
            </w:r>
            <w:proofErr w:type="gramEnd"/>
            <w:r w:rsidRPr="004D615C">
              <w:rPr>
                <w:b/>
                <w:bCs/>
              </w:rPr>
              <w:t xml:space="preserve"> en del problemer i et forhold, fordi man ofte har forskjellige erfaringer og </w:t>
            </w:r>
            <w:r w:rsidR="0B69CEDE" w:rsidRPr="004D615C">
              <w:rPr>
                <w:b/>
                <w:bCs/>
              </w:rPr>
              <w:t>behov.</w:t>
            </w:r>
            <w:r w:rsidRPr="004D615C">
              <w:rPr>
                <w:b/>
                <w:bCs/>
              </w:rPr>
              <w:t>.</w:t>
            </w:r>
          </w:p>
        </w:tc>
        <w:tc>
          <w:tcPr>
            <w:tcW w:w="2835" w:type="dxa"/>
            <w:vMerge/>
          </w:tcPr>
          <w:p w14:paraId="0F7AFECA" w14:textId="77777777" w:rsidR="00C1797A" w:rsidRPr="004D615C" w:rsidRDefault="00C1797A">
            <w:pPr>
              <w:rPr>
                <w:b/>
                <w:bCs/>
              </w:rPr>
            </w:pPr>
          </w:p>
        </w:tc>
        <w:tc>
          <w:tcPr>
            <w:tcW w:w="2977" w:type="dxa"/>
            <w:vMerge/>
          </w:tcPr>
          <w:p w14:paraId="7C8D51AA" w14:textId="77777777" w:rsidR="00C1797A" w:rsidRPr="004D615C" w:rsidRDefault="00C1797A">
            <w:pPr>
              <w:rPr>
                <w:b/>
                <w:bCs/>
              </w:rPr>
            </w:pPr>
          </w:p>
        </w:tc>
      </w:tr>
      <w:tr w:rsidR="00C1797A" w:rsidRPr="004D615C" w14:paraId="5EF7D814" w14:textId="77777777" w:rsidTr="1EE840D2">
        <w:trPr>
          <w:trHeight w:val="40"/>
        </w:trPr>
        <w:tc>
          <w:tcPr>
            <w:tcW w:w="2547" w:type="dxa"/>
          </w:tcPr>
          <w:p w14:paraId="3951263E" w14:textId="77777777" w:rsidR="00C1797A" w:rsidRPr="004D615C" w:rsidRDefault="65E0E369" w:rsidP="00C1797A">
            <w:pPr>
              <w:pStyle w:val="Listeavsnitt"/>
              <w:numPr>
                <w:ilvl w:val="0"/>
                <w:numId w:val="11"/>
              </w:numPr>
              <w:rPr>
                <w:b/>
                <w:bCs/>
                <w:color w:val="3A414A"/>
                <w:sz w:val="20"/>
                <w:szCs w:val="20"/>
              </w:rPr>
            </w:pPr>
            <w:r w:rsidRPr="1EE840D2">
              <w:rPr>
                <w:b/>
                <w:bCs/>
                <w:color w:val="3A414A"/>
                <w:sz w:val="20"/>
                <w:szCs w:val="20"/>
              </w:rPr>
              <w:t>Jeg er over 16 år, kan jeg ha sex med en under 16 år?</w:t>
            </w:r>
          </w:p>
          <w:p w14:paraId="7934D8A9" w14:textId="77777777" w:rsidR="00C1797A" w:rsidRPr="004D615C" w:rsidRDefault="00C1797A">
            <w:pPr>
              <w:rPr>
                <w:b/>
                <w:bCs/>
                <w:color w:val="3A414A"/>
                <w:sz w:val="20"/>
                <w:szCs w:val="20"/>
              </w:rPr>
            </w:pPr>
          </w:p>
        </w:tc>
        <w:tc>
          <w:tcPr>
            <w:tcW w:w="5103" w:type="dxa"/>
          </w:tcPr>
          <w:p w14:paraId="7B68B7D0" w14:textId="77777777" w:rsidR="00C1797A" w:rsidRPr="004D615C" w:rsidRDefault="00C1797A">
            <w:pPr>
              <w:rPr>
                <w:b/>
                <w:bCs/>
                <w:color w:val="70AD47" w:themeColor="accent6"/>
                <w:u w:val="single"/>
              </w:rPr>
            </w:pPr>
            <w:r w:rsidRPr="004D615C">
              <w:rPr>
                <w:b/>
                <w:bCs/>
                <w:u w:val="single"/>
              </w:rPr>
              <w:t>Kanskje, men les dette først:</w:t>
            </w:r>
            <w:r w:rsidRPr="004D615C">
              <w:rPr>
                <w:b/>
                <w:bCs/>
              </w:rPr>
              <w:t xml:space="preserve"> </w:t>
            </w:r>
          </w:p>
          <w:p w14:paraId="7B60A078" w14:textId="77777777" w:rsidR="00C1797A" w:rsidRPr="004D615C" w:rsidRDefault="00C1797A">
            <w:pPr>
              <w:rPr>
                <w:b/>
                <w:bCs/>
                <w:color w:val="70AD47" w:themeColor="accent6"/>
              </w:rPr>
            </w:pPr>
          </w:p>
          <w:p w14:paraId="44F909D0" w14:textId="59B5387E" w:rsidR="00C1797A" w:rsidRPr="004D615C" w:rsidRDefault="00C1797A">
            <w:pPr>
              <w:rPr>
                <w:b/>
                <w:bCs/>
                <w:color w:val="70AD47" w:themeColor="accent6"/>
              </w:rPr>
            </w:pPr>
            <w:r w:rsidRPr="004D615C">
              <w:rPr>
                <w:b/>
                <w:bCs/>
              </w:rPr>
              <w:lastRenderedPageBreak/>
              <w:t xml:space="preserve">Norsk lov sier at det er forbudt </w:t>
            </w:r>
            <w:r w:rsidR="4FF11851" w:rsidRPr="004D615C">
              <w:rPr>
                <w:b/>
                <w:bCs/>
              </w:rPr>
              <w:t xml:space="preserve">for en som er over 16 </w:t>
            </w:r>
            <w:r w:rsidRPr="004D615C">
              <w:rPr>
                <w:b/>
                <w:bCs/>
              </w:rPr>
              <w:t>å ha sex med en som er under 16 år.</w:t>
            </w:r>
          </w:p>
          <w:p w14:paraId="20FA51E6" w14:textId="77777777" w:rsidR="00C1797A" w:rsidRPr="004D615C" w:rsidRDefault="00C1797A">
            <w:pPr>
              <w:rPr>
                <w:b/>
                <w:bCs/>
                <w:color w:val="70AD47" w:themeColor="accent6"/>
              </w:rPr>
            </w:pPr>
          </w:p>
          <w:p w14:paraId="3E249628" w14:textId="77777777" w:rsidR="00C1797A" w:rsidRPr="004D615C" w:rsidRDefault="00C1797A">
            <w:pPr>
              <w:rPr>
                <w:b/>
                <w:bCs/>
              </w:rPr>
            </w:pPr>
            <w:r w:rsidRPr="004D615C">
              <w:rPr>
                <w:b/>
                <w:bCs/>
              </w:rPr>
              <w:t xml:space="preserve">Loven er laget for å beskytte barn mot overgrep fra voksne, ikke for å stoppe to ungdommer i å ha sex med hverandre. </w:t>
            </w:r>
          </w:p>
          <w:p w14:paraId="1CA15FD0" w14:textId="77777777" w:rsidR="00C1797A" w:rsidRPr="004D615C" w:rsidRDefault="00C1797A">
            <w:pPr>
              <w:rPr>
                <w:b/>
                <w:bCs/>
              </w:rPr>
            </w:pPr>
          </w:p>
          <w:p w14:paraId="75E57BE3" w14:textId="665BA2A3" w:rsidR="00C1797A" w:rsidRPr="004D615C" w:rsidRDefault="783F895F">
            <w:pPr>
              <w:rPr>
                <w:b/>
                <w:bCs/>
              </w:rPr>
            </w:pPr>
            <w:r w:rsidRPr="004D615C">
              <w:rPr>
                <w:b/>
                <w:bCs/>
              </w:rPr>
              <w:t>Derfor er det veldig sjeldent at en ung person blir straffet for å ha sex med en som er under 16 år, så lenge de to var på omtrent samme alder, har lik modenhet og begge samtykket.</w:t>
            </w:r>
          </w:p>
        </w:tc>
        <w:tc>
          <w:tcPr>
            <w:tcW w:w="2835" w:type="dxa"/>
          </w:tcPr>
          <w:p w14:paraId="7FCE9EAF" w14:textId="77777777" w:rsidR="00C1797A" w:rsidRPr="004D615C" w:rsidRDefault="00C1797A">
            <w:pPr>
              <w:rPr>
                <w:b/>
                <w:bCs/>
              </w:rPr>
            </w:pPr>
          </w:p>
          <w:p w14:paraId="34AA9D15" w14:textId="77777777" w:rsidR="00C1797A" w:rsidRPr="004D615C" w:rsidRDefault="000D25FC">
            <w:pPr>
              <w:rPr>
                <w:b/>
                <w:bCs/>
              </w:rPr>
            </w:pPr>
            <w:hyperlink r:id="rId29">
              <w:r w:rsidR="00C1797A" w:rsidRPr="004D615C">
                <w:rPr>
                  <w:rStyle w:val="Hyperkobling"/>
                  <w:b/>
                  <w:bCs/>
                </w:rPr>
                <w:t>https://www.ung.no/overgrep/3251_Hva_er_samtykke_til_sex.html</w:t>
              </w:r>
            </w:hyperlink>
          </w:p>
          <w:p w14:paraId="1058EBB3" w14:textId="77777777" w:rsidR="00C1797A" w:rsidRPr="004D615C" w:rsidRDefault="00C1797A">
            <w:pPr>
              <w:rPr>
                <w:b/>
                <w:bCs/>
              </w:rPr>
            </w:pPr>
          </w:p>
          <w:p w14:paraId="3E56E6ED" w14:textId="77777777" w:rsidR="00C1797A" w:rsidRPr="004D615C" w:rsidRDefault="00C1797A">
            <w:pPr>
              <w:rPr>
                <w:b/>
                <w:bCs/>
              </w:rPr>
            </w:pPr>
          </w:p>
        </w:tc>
        <w:tc>
          <w:tcPr>
            <w:tcW w:w="2977" w:type="dxa"/>
            <w:vMerge/>
          </w:tcPr>
          <w:p w14:paraId="26E5F514" w14:textId="77777777" w:rsidR="00C1797A" w:rsidRPr="004D615C" w:rsidRDefault="00C1797A">
            <w:pPr>
              <w:rPr>
                <w:b/>
                <w:bCs/>
              </w:rPr>
            </w:pPr>
          </w:p>
        </w:tc>
      </w:tr>
      <w:tr w:rsidR="00C1797A" w:rsidRPr="004D615C" w14:paraId="5107C7C2" w14:textId="77777777" w:rsidTr="1EE840D2">
        <w:trPr>
          <w:trHeight w:val="416"/>
        </w:trPr>
        <w:tc>
          <w:tcPr>
            <w:tcW w:w="2547" w:type="dxa"/>
          </w:tcPr>
          <w:p w14:paraId="652972F8" w14:textId="77777777" w:rsidR="00C1797A" w:rsidRPr="004D615C" w:rsidRDefault="65E0E369" w:rsidP="00C1797A">
            <w:pPr>
              <w:pStyle w:val="Listeavsnitt"/>
              <w:numPr>
                <w:ilvl w:val="0"/>
                <w:numId w:val="11"/>
              </w:numPr>
              <w:rPr>
                <w:b/>
                <w:bCs/>
                <w:color w:val="3A414A"/>
                <w:sz w:val="20"/>
                <w:szCs w:val="20"/>
              </w:rPr>
            </w:pPr>
            <w:r w:rsidRPr="1EE840D2">
              <w:rPr>
                <w:b/>
                <w:bCs/>
                <w:color w:val="3A414A"/>
                <w:sz w:val="20"/>
                <w:szCs w:val="20"/>
              </w:rPr>
              <w:t>Hva skjer med meg hvis jeg er over 16 og har sex med noen under 16 år?</w:t>
            </w:r>
          </w:p>
          <w:p w14:paraId="022C9007" w14:textId="77777777" w:rsidR="00C1797A" w:rsidRPr="004D615C" w:rsidRDefault="00C1797A">
            <w:pPr>
              <w:rPr>
                <w:b/>
                <w:bCs/>
                <w:color w:val="3A414A"/>
                <w:sz w:val="20"/>
                <w:szCs w:val="20"/>
              </w:rPr>
            </w:pPr>
          </w:p>
        </w:tc>
        <w:tc>
          <w:tcPr>
            <w:tcW w:w="5103" w:type="dxa"/>
          </w:tcPr>
          <w:p w14:paraId="029E20A8" w14:textId="77777777" w:rsidR="00C1797A" w:rsidRPr="004D615C" w:rsidRDefault="00C1797A">
            <w:pPr>
              <w:spacing w:line="259" w:lineRule="auto"/>
              <w:rPr>
                <w:b/>
                <w:bCs/>
              </w:rPr>
            </w:pPr>
            <w:r w:rsidRPr="004D615C">
              <w:rPr>
                <w:b/>
                <w:bCs/>
                <w:u w:val="single"/>
              </w:rPr>
              <w:t>Det kommer an på situasjonen.</w:t>
            </w:r>
            <w:r w:rsidRPr="004D615C">
              <w:rPr>
                <w:b/>
                <w:bCs/>
                <w:color w:val="6FAC47"/>
              </w:rPr>
              <w:t xml:space="preserve"> </w:t>
            </w:r>
          </w:p>
          <w:p w14:paraId="075784C9" w14:textId="77777777" w:rsidR="00C1797A" w:rsidRPr="004D615C" w:rsidRDefault="00C1797A">
            <w:pPr>
              <w:spacing w:line="259" w:lineRule="auto"/>
              <w:rPr>
                <w:b/>
                <w:bCs/>
                <w:color w:val="6FAC47"/>
              </w:rPr>
            </w:pPr>
          </w:p>
          <w:p w14:paraId="438DBC86" w14:textId="67A78D82" w:rsidR="00C1797A" w:rsidRPr="004D615C" w:rsidRDefault="00C1797A">
            <w:pPr>
              <w:spacing w:line="259" w:lineRule="auto"/>
              <w:rPr>
                <w:b/>
                <w:bCs/>
              </w:rPr>
            </w:pPr>
            <w:r w:rsidRPr="004D615C">
              <w:rPr>
                <w:b/>
                <w:bCs/>
              </w:rPr>
              <w:t>Hvis personen er flere år yngre enn deg</w:t>
            </w:r>
            <w:r w:rsidR="617AA8FC" w:rsidRPr="004D615C">
              <w:rPr>
                <w:b/>
                <w:bCs/>
              </w:rPr>
              <w:t xml:space="preserve"> og under 14 år</w:t>
            </w:r>
            <w:r w:rsidRPr="004D615C">
              <w:rPr>
                <w:b/>
                <w:bCs/>
              </w:rPr>
              <w:t xml:space="preserve">, oppfører seg yngre enn sin alder eller ikke gir samtykke, kan du bli </w:t>
            </w:r>
            <w:r w:rsidR="6A6EA732" w:rsidRPr="004D615C">
              <w:rPr>
                <w:b/>
                <w:bCs/>
              </w:rPr>
              <w:t xml:space="preserve">anmeldt og </w:t>
            </w:r>
            <w:r w:rsidRPr="004D615C">
              <w:rPr>
                <w:b/>
                <w:bCs/>
              </w:rPr>
              <w:t>dømt til ungdomsstraff eller fengsel.</w:t>
            </w:r>
          </w:p>
          <w:p w14:paraId="2F864B06" w14:textId="77777777" w:rsidR="00C1797A" w:rsidRPr="004D615C" w:rsidRDefault="00C1797A">
            <w:pPr>
              <w:spacing w:line="259" w:lineRule="auto"/>
              <w:rPr>
                <w:b/>
                <w:bCs/>
              </w:rPr>
            </w:pPr>
          </w:p>
          <w:p w14:paraId="3BC19982" w14:textId="35E48E9E" w:rsidR="74A80F9A" w:rsidRPr="004D615C" w:rsidRDefault="74A80F9A" w:rsidP="0096149C">
            <w:pPr>
              <w:spacing w:line="257" w:lineRule="auto"/>
              <w:rPr>
                <w:rFonts w:ascii="Calibri" w:eastAsia="Calibri" w:hAnsi="Calibri" w:cs="Calibri"/>
              </w:rPr>
            </w:pPr>
            <w:r w:rsidRPr="004D615C">
              <w:rPr>
                <w:rFonts w:ascii="Calibri" w:eastAsia="Calibri" w:hAnsi="Calibri" w:cs="Calibri"/>
              </w:rPr>
              <w:t>Sex mellom ungdom som er nær hverandre i alder, like modne, og begge vil det, vil vanligvis ikke bli straffet.</w:t>
            </w:r>
          </w:p>
          <w:p w14:paraId="259AC430" w14:textId="58F85412" w:rsidR="7DD74849" w:rsidRPr="004D615C" w:rsidRDefault="7DD74849" w:rsidP="7DD74849">
            <w:pPr>
              <w:spacing w:line="259" w:lineRule="auto"/>
              <w:rPr>
                <w:b/>
                <w:bCs/>
              </w:rPr>
            </w:pPr>
          </w:p>
          <w:p w14:paraId="5392F77B" w14:textId="2F991DA0" w:rsidR="7DD74849" w:rsidRPr="004D615C" w:rsidRDefault="7DD74849" w:rsidP="7DD74849">
            <w:pPr>
              <w:spacing w:line="259" w:lineRule="auto"/>
              <w:rPr>
                <w:b/>
                <w:bCs/>
              </w:rPr>
            </w:pPr>
          </w:p>
          <w:p w14:paraId="4DF8ED7C" w14:textId="77777777" w:rsidR="00C1797A" w:rsidRPr="004D615C" w:rsidRDefault="00C1797A">
            <w:pPr>
              <w:spacing w:line="259" w:lineRule="auto"/>
              <w:rPr>
                <w:b/>
                <w:bCs/>
              </w:rPr>
            </w:pPr>
            <w:r w:rsidRPr="004D615C">
              <w:rPr>
                <w:b/>
                <w:bCs/>
              </w:rPr>
              <w:t>Svarer dere ja på alle punktene under, er det liten sannsynlighet for at du blir straffet.</w:t>
            </w:r>
          </w:p>
          <w:p w14:paraId="61BB92C0" w14:textId="497A03F3" w:rsidR="00C1797A" w:rsidRPr="004D615C" w:rsidRDefault="00C1797A" w:rsidP="00C1797A">
            <w:pPr>
              <w:pStyle w:val="Listeavsnitt"/>
              <w:numPr>
                <w:ilvl w:val="0"/>
                <w:numId w:val="14"/>
              </w:numPr>
              <w:spacing w:line="259" w:lineRule="auto"/>
              <w:rPr>
                <w:b/>
                <w:bCs/>
              </w:rPr>
            </w:pPr>
            <w:r w:rsidRPr="237E560A">
              <w:rPr>
                <w:b/>
                <w:bCs/>
              </w:rPr>
              <w:lastRenderedPageBreak/>
              <w:t xml:space="preserve">Begge er over </w:t>
            </w:r>
            <w:r w:rsidRPr="00252171">
              <w:rPr>
                <w:b/>
                <w:bCs/>
              </w:rPr>
              <w:t>1</w:t>
            </w:r>
            <w:r w:rsidR="31C1297D" w:rsidRPr="00252171">
              <w:rPr>
                <w:b/>
                <w:bCs/>
              </w:rPr>
              <w:t>6</w:t>
            </w:r>
            <w:r w:rsidRPr="237E560A">
              <w:rPr>
                <w:b/>
                <w:bCs/>
              </w:rPr>
              <w:t xml:space="preserve"> år.</w:t>
            </w:r>
          </w:p>
          <w:p w14:paraId="73F9AE62" w14:textId="77777777" w:rsidR="00C1797A" w:rsidRPr="004D615C" w:rsidRDefault="00C1797A" w:rsidP="00C1797A">
            <w:pPr>
              <w:pStyle w:val="Listeavsnitt"/>
              <w:numPr>
                <w:ilvl w:val="0"/>
                <w:numId w:val="14"/>
              </w:numPr>
              <w:spacing w:line="259" w:lineRule="auto"/>
              <w:rPr>
                <w:b/>
                <w:bCs/>
              </w:rPr>
            </w:pPr>
            <w:r w:rsidRPr="004D615C">
              <w:rPr>
                <w:b/>
                <w:bCs/>
              </w:rPr>
              <w:t>Begge har lyst.</w:t>
            </w:r>
          </w:p>
          <w:p w14:paraId="4CA3CF40" w14:textId="0CCD222F" w:rsidR="00C1797A" w:rsidRPr="004D615C" w:rsidRDefault="00C1797A" w:rsidP="0096149C">
            <w:pPr>
              <w:rPr>
                <w:b/>
                <w:bCs/>
              </w:rPr>
            </w:pPr>
          </w:p>
          <w:p w14:paraId="4352A896" w14:textId="34A5188D" w:rsidR="00C1797A" w:rsidRPr="004D615C" w:rsidRDefault="00C1797A" w:rsidP="00C1797A">
            <w:pPr>
              <w:pStyle w:val="Listeavsnitt"/>
              <w:numPr>
                <w:ilvl w:val="0"/>
                <w:numId w:val="14"/>
              </w:numPr>
              <w:spacing w:line="259" w:lineRule="auto"/>
              <w:rPr>
                <w:b/>
                <w:bCs/>
              </w:rPr>
            </w:pPr>
            <w:r w:rsidRPr="004D615C">
              <w:rPr>
                <w:b/>
                <w:bCs/>
              </w:rPr>
              <w:t xml:space="preserve">Dere er omtrent like gamle og omtrent like modne både i kropp og i </w:t>
            </w:r>
            <w:r w:rsidR="245BFDA3" w:rsidRPr="004D615C">
              <w:rPr>
                <w:b/>
                <w:bCs/>
              </w:rPr>
              <w:t>hode</w:t>
            </w:r>
            <w:proofErr w:type="gramStart"/>
            <w:r w:rsidR="245BFDA3" w:rsidRPr="004D615C">
              <w:rPr>
                <w:b/>
                <w:bCs/>
              </w:rPr>
              <w:t xml:space="preserve">. </w:t>
            </w:r>
            <w:r w:rsidRPr="004D615C">
              <w:rPr>
                <w:b/>
                <w:bCs/>
              </w:rPr>
              <w:t>.</w:t>
            </w:r>
            <w:proofErr w:type="gramEnd"/>
            <w:r w:rsidRPr="004D615C">
              <w:rPr>
                <w:b/>
                <w:bCs/>
              </w:rPr>
              <w:t xml:space="preserve"> </w:t>
            </w:r>
          </w:p>
          <w:p w14:paraId="551A5044" w14:textId="77777777" w:rsidR="00C1797A" w:rsidRPr="004D615C" w:rsidRDefault="00C1797A" w:rsidP="00C1797A">
            <w:pPr>
              <w:pStyle w:val="Listeavsnitt"/>
              <w:numPr>
                <w:ilvl w:val="0"/>
                <w:numId w:val="14"/>
              </w:numPr>
              <w:spacing w:line="259" w:lineRule="auto"/>
              <w:rPr>
                <w:b/>
                <w:bCs/>
              </w:rPr>
            </w:pPr>
            <w:r w:rsidRPr="004D615C">
              <w:rPr>
                <w:b/>
                <w:bCs/>
              </w:rPr>
              <w:t>Ingen av dere sover, er fulle eller rusa.</w:t>
            </w:r>
          </w:p>
          <w:p w14:paraId="6D862F5F" w14:textId="77777777" w:rsidR="00C1797A" w:rsidRPr="004D615C" w:rsidRDefault="00C1797A">
            <w:pPr>
              <w:spacing w:line="259" w:lineRule="auto"/>
              <w:rPr>
                <w:b/>
                <w:bCs/>
                <w:color w:val="70AD47" w:themeColor="accent6"/>
              </w:rPr>
            </w:pPr>
          </w:p>
        </w:tc>
        <w:tc>
          <w:tcPr>
            <w:tcW w:w="2835" w:type="dxa"/>
          </w:tcPr>
          <w:p w14:paraId="4FD43437" w14:textId="77777777" w:rsidR="00C1797A" w:rsidRPr="004D615C" w:rsidRDefault="00C1797A">
            <w:pPr>
              <w:rPr>
                <w:b/>
                <w:bCs/>
              </w:rPr>
            </w:pPr>
          </w:p>
          <w:p w14:paraId="1AE4009E" w14:textId="77777777" w:rsidR="00C1797A" w:rsidRPr="004D615C" w:rsidRDefault="00C1797A">
            <w:pPr>
              <w:rPr>
                <w:b/>
                <w:bCs/>
              </w:rPr>
            </w:pPr>
          </w:p>
        </w:tc>
        <w:tc>
          <w:tcPr>
            <w:tcW w:w="2977" w:type="dxa"/>
            <w:vMerge/>
          </w:tcPr>
          <w:p w14:paraId="37F870AF" w14:textId="77777777" w:rsidR="00C1797A" w:rsidRPr="004D615C" w:rsidRDefault="00C1797A">
            <w:pPr>
              <w:rPr>
                <w:b/>
                <w:bCs/>
              </w:rPr>
            </w:pPr>
          </w:p>
        </w:tc>
      </w:tr>
      <w:tr w:rsidR="00C1797A" w:rsidRPr="004D615C" w14:paraId="72CB3C12" w14:textId="77777777" w:rsidTr="1EE840D2">
        <w:trPr>
          <w:trHeight w:val="945"/>
        </w:trPr>
        <w:tc>
          <w:tcPr>
            <w:tcW w:w="2547" w:type="dxa"/>
          </w:tcPr>
          <w:p w14:paraId="328743AE" w14:textId="55113B8A" w:rsidR="00C1797A" w:rsidRPr="004D615C" w:rsidRDefault="65E0E369" w:rsidP="00C1797A">
            <w:pPr>
              <w:pStyle w:val="Listeavsnitt"/>
              <w:numPr>
                <w:ilvl w:val="0"/>
                <w:numId w:val="11"/>
              </w:numPr>
              <w:rPr>
                <w:b/>
                <w:bCs/>
                <w:color w:val="3A414A"/>
                <w:sz w:val="20"/>
                <w:szCs w:val="20"/>
              </w:rPr>
            </w:pPr>
            <w:r w:rsidRPr="1EE840D2">
              <w:rPr>
                <w:b/>
                <w:bCs/>
                <w:color w:val="3A414A"/>
                <w:sz w:val="20"/>
                <w:szCs w:val="20"/>
              </w:rPr>
              <w:t xml:space="preserve">Hva </w:t>
            </w:r>
            <w:r w:rsidR="471B7004" w:rsidRPr="1EE840D2">
              <w:rPr>
                <w:b/>
                <w:bCs/>
                <w:color w:val="3A414A"/>
                <w:sz w:val="20"/>
                <w:szCs w:val="20"/>
              </w:rPr>
              <w:t xml:space="preserve">kan </w:t>
            </w:r>
            <w:proofErr w:type="gramStart"/>
            <w:r w:rsidR="471B7004" w:rsidRPr="1EE840D2">
              <w:rPr>
                <w:b/>
                <w:bCs/>
                <w:color w:val="3A414A"/>
                <w:sz w:val="20"/>
                <w:szCs w:val="20"/>
              </w:rPr>
              <w:t xml:space="preserve">jeg </w:t>
            </w:r>
            <w:r w:rsidRPr="1EE840D2">
              <w:rPr>
                <w:b/>
                <w:bCs/>
                <w:color w:val="3A414A"/>
                <w:sz w:val="20"/>
                <w:szCs w:val="20"/>
              </w:rPr>
              <w:t xml:space="preserve"> gjøre</w:t>
            </w:r>
            <w:proofErr w:type="gramEnd"/>
            <w:r w:rsidRPr="1EE840D2">
              <w:rPr>
                <w:b/>
                <w:bCs/>
                <w:color w:val="3A414A"/>
                <w:sz w:val="20"/>
                <w:szCs w:val="20"/>
              </w:rPr>
              <w:t xml:space="preserve"> hvis jeg er under 16 år?</w:t>
            </w:r>
          </w:p>
          <w:p w14:paraId="0A3C3AC3" w14:textId="77777777" w:rsidR="00C1797A" w:rsidRPr="004D615C" w:rsidRDefault="00C1797A">
            <w:pPr>
              <w:rPr>
                <w:b/>
                <w:bCs/>
              </w:rPr>
            </w:pPr>
          </w:p>
        </w:tc>
        <w:tc>
          <w:tcPr>
            <w:tcW w:w="5103" w:type="dxa"/>
          </w:tcPr>
          <w:p w14:paraId="43A7086E" w14:textId="1125FE05" w:rsidR="00C1797A" w:rsidRPr="004D615C" w:rsidRDefault="00C1797A">
            <w:pPr>
              <w:spacing w:line="259" w:lineRule="auto"/>
              <w:rPr>
                <w:b/>
                <w:bCs/>
                <w:u w:val="single"/>
              </w:rPr>
            </w:pPr>
            <w:r w:rsidRPr="004D615C">
              <w:rPr>
                <w:b/>
                <w:bCs/>
                <w:u w:val="single"/>
              </w:rPr>
              <w:t xml:space="preserve">Det er mange ting dere kan gjøre </w:t>
            </w:r>
            <w:r w:rsidR="56B7E82E" w:rsidRPr="004D615C">
              <w:rPr>
                <w:b/>
                <w:bCs/>
                <w:u w:val="single"/>
              </w:rPr>
              <w:t xml:space="preserve">selv om dere er under </w:t>
            </w:r>
            <w:r w:rsidRPr="004D615C">
              <w:rPr>
                <w:b/>
                <w:bCs/>
                <w:u w:val="single"/>
              </w:rPr>
              <w:t>16 år.</w:t>
            </w:r>
          </w:p>
          <w:p w14:paraId="79FB49A3" w14:textId="77777777" w:rsidR="00C1797A" w:rsidRPr="004D615C" w:rsidRDefault="00C1797A">
            <w:pPr>
              <w:rPr>
                <w:b/>
                <w:bCs/>
                <w:u w:val="single"/>
              </w:rPr>
            </w:pPr>
          </w:p>
          <w:p w14:paraId="3844DEB6" w14:textId="77777777" w:rsidR="00C1797A" w:rsidRPr="004D615C" w:rsidRDefault="00C1797A">
            <w:pPr>
              <w:rPr>
                <w:b/>
                <w:bCs/>
                <w:color w:val="70AD47" w:themeColor="accent6"/>
              </w:rPr>
            </w:pPr>
            <w:r w:rsidRPr="004D615C">
              <w:rPr>
                <w:b/>
                <w:bCs/>
              </w:rPr>
              <w:t>Dere har lov til å kysse, stryke på, klemme, holde hender, se hverandre nakne, ligge inntil hverandre eller være kjærester.</w:t>
            </w:r>
          </w:p>
          <w:p w14:paraId="4520C68E" w14:textId="77777777" w:rsidR="00C1797A" w:rsidRPr="004D615C" w:rsidRDefault="00C1797A">
            <w:pPr>
              <w:rPr>
                <w:b/>
                <w:bCs/>
              </w:rPr>
            </w:pPr>
          </w:p>
          <w:p w14:paraId="156E18A5" w14:textId="77777777" w:rsidR="00C1797A" w:rsidRPr="004D615C" w:rsidRDefault="00C1797A">
            <w:pPr>
              <w:rPr>
                <w:b/>
                <w:bCs/>
              </w:rPr>
            </w:pPr>
            <w:r w:rsidRPr="004D615C">
              <w:rPr>
                <w:b/>
                <w:bCs/>
              </w:rPr>
              <w:t xml:space="preserve">Uansett hvor gammel du er har du alltid lov til å onanere alene. </w:t>
            </w:r>
          </w:p>
          <w:p w14:paraId="3BB42A5D" w14:textId="77777777" w:rsidR="00C1797A" w:rsidRPr="004D615C" w:rsidRDefault="00C1797A">
            <w:pPr>
              <w:spacing w:line="259" w:lineRule="auto"/>
              <w:rPr>
                <w:b/>
                <w:bCs/>
              </w:rPr>
            </w:pPr>
          </w:p>
        </w:tc>
        <w:tc>
          <w:tcPr>
            <w:tcW w:w="2835" w:type="dxa"/>
          </w:tcPr>
          <w:p w14:paraId="09CA0303" w14:textId="77777777" w:rsidR="00C1797A" w:rsidRPr="004D615C" w:rsidRDefault="00C1797A">
            <w:pPr>
              <w:rPr>
                <w:b/>
                <w:bCs/>
              </w:rPr>
            </w:pPr>
          </w:p>
        </w:tc>
        <w:tc>
          <w:tcPr>
            <w:tcW w:w="2977" w:type="dxa"/>
            <w:vMerge/>
          </w:tcPr>
          <w:p w14:paraId="25E239AC" w14:textId="77777777" w:rsidR="00C1797A" w:rsidRPr="004D615C" w:rsidRDefault="00C1797A">
            <w:pPr>
              <w:rPr>
                <w:b/>
                <w:bCs/>
              </w:rPr>
            </w:pPr>
          </w:p>
        </w:tc>
      </w:tr>
      <w:tr w:rsidR="00C1797A" w:rsidRPr="004D615C" w14:paraId="7BB9EF15" w14:textId="77777777" w:rsidTr="1EE840D2">
        <w:tc>
          <w:tcPr>
            <w:tcW w:w="2547" w:type="dxa"/>
          </w:tcPr>
          <w:p w14:paraId="79CC6E67" w14:textId="77777777" w:rsidR="00C1797A" w:rsidRPr="004D615C" w:rsidRDefault="65E0E369" w:rsidP="00C1797A">
            <w:pPr>
              <w:pStyle w:val="Listeavsnitt"/>
              <w:numPr>
                <w:ilvl w:val="0"/>
                <w:numId w:val="11"/>
              </w:numPr>
              <w:rPr>
                <w:b/>
                <w:bCs/>
              </w:rPr>
            </w:pPr>
            <w:r w:rsidRPr="00195CD0">
              <w:rPr>
                <w:b/>
                <w:bCs/>
                <w:color w:val="3A414A"/>
                <w:sz w:val="20"/>
                <w:szCs w:val="20"/>
                <w:highlight w:val="yellow"/>
              </w:rPr>
              <w:t>Hva hvis noen over 16 vil ha sex med meg</w:t>
            </w:r>
          </w:p>
        </w:tc>
        <w:tc>
          <w:tcPr>
            <w:tcW w:w="5103" w:type="dxa"/>
          </w:tcPr>
          <w:p w14:paraId="32B46CF7" w14:textId="77777777" w:rsidR="00C1797A" w:rsidRPr="004D615C" w:rsidRDefault="00C1797A">
            <w:pPr>
              <w:rPr>
                <w:b/>
                <w:bCs/>
                <w:u w:val="single"/>
              </w:rPr>
            </w:pPr>
            <w:r w:rsidRPr="004D615C">
              <w:rPr>
                <w:b/>
                <w:bCs/>
                <w:u w:val="single"/>
              </w:rPr>
              <w:t>Det kommer an på hvor gammel du er.</w:t>
            </w:r>
          </w:p>
          <w:p w14:paraId="4EC509D5" w14:textId="77777777" w:rsidR="00C1797A" w:rsidRPr="004D615C" w:rsidRDefault="00C1797A">
            <w:pPr>
              <w:rPr>
                <w:b/>
                <w:bCs/>
                <w:color w:val="70AD47" w:themeColor="accent6"/>
              </w:rPr>
            </w:pPr>
          </w:p>
          <w:p w14:paraId="781722DE" w14:textId="5070E448" w:rsidR="00C1797A" w:rsidRPr="004D615C" w:rsidRDefault="783F895F" w:rsidP="237E560A">
            <w:pPr>
              <w:rPr>
                <w:rFonts w:ascii="Calibri" w:eastAsia="Calibri" w:hAnsi="Calibri" w:cs="Calibri"/>
                <w:b/>
                <w:bCs/>
                <w:color w:val="666666"/>
                <w:sz w:val="24"/>
                <w:szCs w:val="24"/>
              </w:rPr>
            </w:pPr>
            <w:r w:rsidRPr="237E560A">
              <w:rPr>
                <w:b/>
                <w:bCs/>
              </w:rPr>
              <w:t xml:space="preserve">Er du </w:t>
            </w:r>
            <w:r w:rsidR="5594C498" w:rsidRPr="237E560A">
              <w:rPr>
                <w:b/>
                <w:bCs/>
              </w:rPr>
              <w:t>16</w:t>
            </w:r>
            <w:r w:rsidRPr="237E560A">
              <w:rPr>
                <w:b/>
                <w:bCs/>
              </w:rPr>
              <w:t xml:space="preserve"> år eller eldre? Hvis begge samtykker kan dere ha </w:t>
            </w:r>
            <w:proofErr w:type="gramStart"/>
            <w:r w:rsidRPr="237E560A">
              <w:rPr>
                <w:b/>
                <w:bCs/>
              </w:rPr>
              <w:t>sex .</w:t>
            </w:r>
            <w:proofErr w:type="gramEnd"/>
            <w:r w:rsidRPr="237E560A">
              <w:rPr>
                <w:b/>
                <w:bCs/>
              </w:rPr>
              <w:t xml:space="preserve"> </w:t>
            </w:r>
          </w:p>
          <w:p w14:paraId="2AA18D78" w14:textId="77777777" w:rsidR="00C1797A" w:rsidRPr="004D615C" w:rsidRDefault="00C1797A">
            <w:pPr>
              <w:rPr>
                <w:b/>
                <w:bCs/>
              </w:rPr>
            </w:pPr>
          </w:p>
          <w:p w14:paraId="27C085DA" w14:textId="15F2845D" w:rsidR="00C1797A" w:rsidRPr="004D615C" w:rsidRDefault="00C1797A" w:rsidP="237E560A">
            <w:pPr>
              <w:spacing w:line="257" w:lineRule="auto"/>
              <w:rPr>
                <w:rFonts w:ascii="Calibri" w:eastAsia="Calibri" w:hAnsi="Calibri" w:cs="Calibri"/>
              </w:rPr>
            </w:pPr>
            <w:r w:rsidRPr="237E560A">
              <w:rPr>
                <w:b/>
                <w:bCs/>
              </w:rPr>
              <w:t xml:space="preserve">Er du yngre enn </w:t>
            </w:r>
            <w:r w:rsidR="30CAE28A" w:rsidRPr="237E560A">
              <w:rPr>
                <w:b/>
                <w:bCs/>
              </w:rPr>
              <w:t>16</w:t>
            </w:r>
            <w:r w:rsidRPr="237E560A">
              <w:rPr>
                <w:b/>
                <w:bCs/>
              </w:rPr>
              <w:t xml:space="preserve"> år? Da kan personen bli straffet hvis dere har sex, selv om du ville </w:t>
            </w:r>
            <w:r w:rsidR="10DB1BE4" w:rsidRPr="237E560A">
              <w:rPr>
                <w:b/>
                <w:bCs/>
              </w:rPr>
              <w:t>det</w:t>
            </w:r>
            <w:r w:rsidRPr="237E560A">
              <w:rPr>
                <w:b/>
                <w:bCs/>
              </w:rPr>
              <w:t xml:space="preserve">. </w:t>
            </w:r>
          </w:p>
          <w:p w14:paraId="5476077F" w14:textId="554A941D" w:rsidR="00C1797A" w:rsidRPr="004D615C" w:rsidRDefault="00C1797A" w:rsidP="237E560A">
            <w:pPr>
              <w:spacing w:line="257" w:lineRule="auto"/>
              <w:rPr>
                <w:rFonts w:ascii="Calibri" w:eastAsia="Calibri" w:hAnsi="Calibri" w:cs="Calibri"/>
              </w:rPr>
            </w:pPr>
          </w:p>
          <w:p w14:paraId="484A9DD2" w14:textId="7435A285" w:rsidR="00C1797A" w:rsidRPr="004D615C" w:rsidRDefault="7F105F8F" w:rsidP="237E560A">
            <w:pPr>
              <w:spacing w:line="257" w:lineRule="auto"/>
              <w:rPr>
                <w:rFonts w:ascii="Calibri" w:eastAsia="Calibri" w:hAnsi="Calibri" w:cs="Calibri"/>
              </w:rPr>
            </w:pPr>
            <w:r w:rsidRPr="237E560A">
              <w:rPr>
                <w:rFonts w:ascii="Calibri" w:eastAsia="Calibri" w:hAnsi="Calibri" w:cs="Calibri"/>
              </w:rPr>
              <w:lastRenderedPageBreak/>
              <w:t>Sex mellom ungdom som er nær hverandre i alder, like modne, og begge vil det, vil vanligvis ikke bli straffet.</w:t>
            </w:r>
          </w:p>
          <w:p w14:paraId="77DA2146" w14:textId="77777777" w:rsidR="00C1797A" w:rsidRPr="004D615C" w:rsidRDefault="00C1797A">
            <w:pPr>
              <w:rPr>
                <w:b/>
                <w:bCs/>
              </w:rPr>
            </w:pPr>
          </w:p>
          <w:p w14:paraId="063B60B6" w14:textId="461E0999" w:rsidR="00C1797A" w:rsidRPr="004D615C" w:rsidRDefault="00C1797A" w:rsidP="7DD74849">
            <w:pPr>
              <w:rPr>
                <w:b/>
                <w:bCs/>
              </w:rPr>
            </w:pPr>
            <w:r w:rsidRPr="004D615C">
              <w:rPr>
                <w:b/>
                <w:bCs/>
              </w:rPr>
              <w:t xml:space="preserve">Er personen flere år eldre enn deg </w:t>
            </w:r>
            <w:proofErr w:type="gramStart"/>
            <w:r w:rsidRPr="004D615C">
              <w:rPr>
                <w:b/>
                <w:bCs/>
              </w:rPr>
              <w:t xml:space="preserve">eller </w:t>
            </w:r>
            <w:r w:rsidR="786836A1" w:rsidRPr="004D615C">
              <w:rPr>
                <w:b/>
                <w:bCs/>
              </w:rPr>
              <w:t xml:space="preserve"> er</w:t>
            </w:r>
            <w:proofErr w:type="gramEnd"/>
            <w:r w:rsidR="786836A1" w:rsidRPr="004D615C">
              <w:rPr>
                <w:rFonts w:ascii="Calibri" w:eastAsia="Calibri" w:hAnsi="Calibri" w:cs="Calibri"/>
              </w:rPr>
              <w:t xml:space="preserve"> hen for eksempel treneren din eller </w:t>
            </w:r>
            <w:r w:rsidR="72F49B09" w:rsidRPr="004D615C">
              <w:rPr>
                <w:rFonts w:ascii="Calibri" w:eastAsia="Calibri" w:hAnsi="Calibri" w:cs="Calibri"/>
              </w:rPr>
              <w:t>på annen måte en leder for deg? Da</w:t>
            </w:r>
            <w:r w:rsidR="786836A1" w:rsidRPr="004D615C">
              <w:rPr>
                <w:rFonts w:ascii="Calibri" w:eastAsia="Calibri" w:hAnsi="Calibri" w:cs="Calibri"/>
              </w:rPr>
              <w:t xml:space="preserve"> kan det gi en maktskjevhet mellom dere som kan gjøre at du føler at du må ha sex med hen</w:t>
            </w:r>
            <w:r w:rsidR="7B946546" w:rsidRPr="004D615C">
              <w:rPr>
                <w:rFonts w:ascii="Calibri" w:eastAsia="Calibri" w:hAnsi="Calibri" w:cs="Calibri"/>
              </w:rPr>
              <w:t xml:space="preserve">. </w:t>
            </w:r>
            <w:r w:rsidR="786836A1" w:rsidRPr="004D615C">
              <w:rPr>
                <w:rFonts w:ascii="Calibri" w:eastAsia="Calibri" w:hAnsi="Calibri" w:cs="Calibri"/>
              </w:rPr>
              <w:t xml:space="preserve"> </w:t>
            </w:r>
            <w:r w:rsidR="269DD7B1" w:rsidRPr="004D615C">
              <w:rPr>
                <w:b/>
                <w:bCs/>
              </w:rPr>
              <w:t>P</w:t>
            </w:r>
            <w:r w:rsidRPr="004D615C">
              <w:rPr>
                <w:b/>
                <w:bCs/>
              </w:rPr>
              <w:t xml:space="preserve">ersonen </w:t>
            </w:r>
            <w:r w:rsidR="75B20104" w:rsidRPr="004D615C">
              <w:rPr>
                <w:b/>
                <w:bCs/>
              </w:rPr>
              <w:t xml:space="preserve">kan da </w:t>
            </w:r>
            <w:r w:rsidRPr="004D615C">
              <w:rPr>
                <w:b/>
                <w:bCs/>
              </w:rPr>
              <w:t>bli straffet hvis dere har sex, selv om du ga samtykke.</w:t>
            </w:r>
          </w:p>
          <w:p w14:paraId="2EF9D759" w14:textId="77777777" w:rsidR="00C1797A" w:rsidRPr="004D615C" w:rsidRDefault="00C1797A">
            <w:pPr>
              <w:rPr>
                <w:b/>
                <w:bCs/>
              </w:rPr>
            </w:pPr>
          </w:p>
          <w:p w14:paraId="41C731C5" w14:textId="77777777" w:rsidR="00C1797A" w:rsidRPr="004D615C" w:rsidRDefault="00C1797A">
            <w:pPr>
              <w:rPr>
                <w:b/>
                <w:bCs/>
              </w:rPr>
            </w:pPr>
            <w:r w:rsidRPr="004D615C">
              <w:rPr>
                <w:b/>
                <w:bCs/>
              </w:rPr>
              <w:t xml:space="preserve">Syns du ofte at det er vanskelig å si nei? Snakk med en voksen du stoler på, helsesykepleier eller chatten til Sex og Samfunn. Her kan du få gode råd til hvordan du kan klare å si nei, hvis du skulle trenge det. </w:t>
            </w:r>
          </w:p>
        </w:tc>
        <w:tc>
          <w:tcPr>
            <w:tcW w:w="2835" w:type="dxa"/>
          </w:tcPr>
          <w:p w14:paraId="11CD3480" w14:textId="77777777" w:rsidR="00C1797A" w:rsidRPr="004D615C" w:rsidRDefault="000D25FC">
            <w:pPr>
              <w:rPr>
                <w:b/>
                <w:bCs/>
              </w:rPr>
            </w:pPr>
            <w:hyperlink r:id="rId30">
              <w:r w:rsidR="00C1797A" w:rsidRPr="004D615C">
                <w:rPr>
                  <w:rStyle w:val="Hyperkobling"/>
                  <w:b/>
                  <w:bCs/>
                </w:rPr>
                <w:t>https://www.ung.no/overgrep/3251_Hva_er_samtykke_til_sex.html</w:t>
              </w:r>
            </w:hyperlink>
          </w:p>
          <w:p w14:paraId="0863D57D" w14:textId="77777777" w:rsidR="00C1797A" w:rsidRPr="004D615C" w:rsidRDefault="00C1797A">
            <w:pPr>
              <w:rPr>
                <w:b/>
                <w:bCs/>
              </w:rPr>
            </w:pPr>
          </w:p>
          <w:p w14:paraId="7901DEB8" w14:textId="77777777" w:rsidR="00C1797A" w:rsidRPr="004D615C" w:rsidRDefault="000D25FC">
            <w:pPr>
              <w:rPr>
                <w:b/>
                <w:bCs/>
              </w:rPr>
            </w:pPr>
            <w:hyperlink r:id="rId31">
              <w:r w:rsidR="00C1797A" w:rsidRPr="004D615C">
                <w:rPr>
                  <w:rStyle w:val="Hyperkobling"/>
                  <w:b/>
                  <w:bCs/>
                </w:rPr>
                <w:t>https://www.ung.no/Sex/2422_Hva_er_seksuell_lavalder.html</w:t>
              </w:r>
            </w:hyperlink>
          </w:p>
          <w:p w14:paraId="57CA2F87" w14:textId="77777777" w:rsidR="00C1797A" w:rsidRPr="004D615C" w:rsidRDefault="00C1797A">
            <w:pPr>
              <w:tabs>
                <w:tab w:val="left" w:pos="6837"/>
              </w:tabs>
              <w:ind w:right="6224"/>
              <w:rPr>
                <w:b/>
                <w:bCs/>
              </w:rPr>
            </w:pPr>
          </w:p>
        </w:tc>
        <w:tc>
          <w:tcPr>
            <w:tcW w:w="2977" w:type="dxa"/>
          </w:tcPr>
          <w:p w14:paraId="028E4376" w14:textId="77777777" w:rsidR="00C1797A" w:rsidRPr="004D615C" w:rsidRDefault="000D25FC">
            <w:pPr>
              <w:rPr>
                <w:b/>
                <w:bCs/>
              </w:rPr>
            </w:pPr>
            <w:hyperlink r:id="rId32">
              <w:r w:rsidR="00C1797A" w:rsidRPr="004D615C">
                <w:rPr>
                  <w:rStyle w:val="Hyperkobling"/>
                  <w:b/>
                  <w:bCs/>
                </w:rPr>
                <w:t>https://www.ung.no/forelskelse/2853_Aldersforskjell_i_kj%C3%A6resteforhold.html</w:t>
              </w:r>
            </w:hyperlink>
          </w:p>
          <w:p w14:paraId="26BEAB2F" w14:textId="77777777" w:rsidR="00C1797A" w:rsidRPr="004D615C" w:rsidRDefault="00C1797A">
            <w:pPr>
              <w:rPr>
                <w:b/>
                <w:bCs/>
              </w:rPr>
            </w:pPr>
          </w:p>
        </w:tc>
      </w:tr>
    </w:tbl>
    <w:p w14:paraId="2715F4A3" w14:textId="77777777" w:rsidR="00C1797A" w:rsidRPr="004D615C" w:rsidRDefault="00C1797A" w:rsidP="00C1797A"/>
    <w:p w14:paraId="6B9015FA" w14:textId="77777777" w:rsidR="00520887" w:rsidRPr="004D615C" w:rsidRDefault="00520887" w:rsidP="00520887"/>
    <w:p w14:paraId="11A7F855" w14:textId="77777777" w:rsidR="00520887" w:rsidRPr="004D615C" w:rsidRDefault="00520887" w:rsidP="00520887"/>
    <w:p w14:paraId="73EE868E" w14:textId="77777777" w:rsidR="00520887" w:rsidRPr="004D615C" w:rsidRDefault="00520887" w:rsidP="00520887"/>
    <w:tbl>
      <w:tblPr>
        <w:tblStyle w:val="Tabellrutenett"/>
        <w:tblW w:w="13178" w:type="dxa"/>
        <w:tblLayout w:type="fixed"/>
        <w:tblLook w:val="04A0" w:firstRow="1" w:lastRow="0" w:firstColumn="1" w:lastColumn="0" w:noHBand="0" w:noVBand="1"/>
      </w:tblPr>
      <w:tblGrid>
        <w:gridCol w:w="3150"/>
        <w:gridCol w:w="4380"/>
        <w:gridCol w:w="2955"/>
        <w:gridCol w:w="2693"/>
      </w:tblGrid>
      <w:tr w:rsidR="00520887" w:rsidRPr="004D615C" w14:paraId="2313DE19" w14:textId="77777777" w:rsidTr="1EE840D2">
        <w:trPr>
          <w:trHeight w:val="451"/>
          <w:tblHeader/>
        </w:trPr>
        <w:tc>
          <w:tcPr>
            <w:tcW w:w="13178" w:type="dxa"/>
            <w:gridSpan w:val="4"/>
            <w:shd w:val="clear" w:color="auto" w:fill="BFBFBF" w:themeFill="background1" w:themeFillShade="BF"/>
          </w:tcPr>
          <w:p w14:paraId="20ACDFD6" w14:textId="77777777" w:rsidR="00520887" w:rsidRPr="004D615C" w:rsidRDefault="00520887">
            <w:pPr>
              <w:pStyle w:val="Overskrift1"/>
              <w:outlineLvl w:val="0"/>
            </w:pPr>
            <w:bookmarkStart w:id="11" w:name="_Toc129937000"/>
            <w:proofErr w:type="gramStart"/>
            <w:r w:rsidRPr="004D615C">
              <w:lastRenderedPageBreak/>
              <w:t>Nakenbilder  og</w:t>
            </w:r>
            <w:proofErr w:type="gramEnd"/>
            <w:r w:rsidRPr="004D615C">
              <w:t xml:space="preserve"> videoer</w:t>
            </w:r>
            <w:bookmarkEnd w:id="11"/>
          </w:p>
        </w:tc>
      </w:tr>
      <w:tr w:rsidR="00520887" w:rsidRPr="004D615C" w14:paraId="5BD90C9C" w14:textId="77777777" w:rsidTr="1EE840D2">
        <w:trPr>
          <w:trHeight w:val="451"/>
          <w:tblHeader/>
        </w:trPr>
        <w:tc>
          <w:tcPr>
            <w:tcW w:w="3150" w:type="dxa"/>
            <w:vMerge w:val="restart"/>
            <w:shd w:val="clear" w:color="auto" w:fill="BFBFBF" w:themeFill="background1" w:themeFillShade="BF"/>
          </w:tcPr>
          <w:p w14:paraId="4C3C3841" w14:textId="77777777" w:rsidR="00520887" w:rsidRPr="004D615C" w:rsidRDefault="00520887">
            <w:r w:rsidRPr="004D615C">
              <w:t>SVARALTERNATIVER</w:t>
            </w:r>
          </w:p>
          <w:p w14:paraId="3D46E0EB" w14:textId="77777777" w:rsidR="00520887" w:rsidRPr="004D615C" w:rsidRDefault="00520887"/>
        </w:tc>
        <w:tc>
          <w:tcPr>
            <w:tcW w:w="4380" w:type="dxa"/>
            <w:vMerge w:val="restart"/>
            <w:shd w:val="clear" w:color="auto" w:fill="BFBFBF" w:themeFill="background1" w:themeFillShade="BF"/>
          </w:tcPr>
          <w:p w14:paraId="632F5FE6" w14:textId="77777777" w:rsidR="00520887" w:rsidRPr="004D615C" w:rsidRDefault="00520887">
            <w:proofErr w:type="spellStart"/>
            <w:r w:rsidRPr="004D615C">
              <w:t>Faktatekst</w:t>
            </w:r>
            <w:proofErr w:type="spellEnd"/>
            <w:r w:rsidRPr="004D615C">
              <w:t xml:space="preserve"> </w:t>
            </w:r>
          </w:p>
          <w:p w14:paraId="2B7EF42A" w14:textId="77777777" w:rsidR="00520887" w:rsidRPr="004D615C" w:rsidRDefault="00520887">
            <w:r w:rsidRPr="004D615C">
              <w:t>(lysegrønn)</w:t>
            </w:r>
          </w:p>
          <w:p w14:paraId="4069C188" w14:textId="77777777" w:rsidR="00520887" w:rsidRPr="004D615C" w:rsidRDefault="00520887">
            <w:proofErr w:type="spellStart"/>
            <w:r w:rsidRPr="004D615C">
              <w:t>Faktatekst</w:t>
            </w:r>
            <w:proofErr w:type="spellEnd"/>
            <w:r w:rsidRPr="004D615C">
              <w:t xml:space="preserve"> </w:t>
            </w:r>
          </w:p>
          <w:p w14:paraId="343242D1" w14:textId="77777777" w:rsidR="00520887" w:rsidRPr="004D615C" w:rsidRDefault="00520887">
            <w:r w:rsidRPr="004D615C">
              <w:t>(Lyserød)</w:t>
            </w:r>
          </w:p>
        </w:tc>
        <w:tc>
          <w:tcPr>
            <w:tcW w:w="5648" w:type="dxa"/>
            <w:gridSpan w:val="2"/>
            <w:shd w:val="clear" w:color="auto" w:fill="BFBFBF" w:themeFill="background1" w:themeFillShade="BF"/>
          </w:tcPr>
          <w:p w14:paraId="073A1F8D" w14:textId="77777777" w:rsidR="00520887" w:rsidRPr="004D615C" w:rsidRDefault="00520887">
            <w:r w:rsidRPr="004D615C">
              <w:t>Jeg vil vite mer</w:t>
            </w:r>
          </w:p>
        </w:tc>
      </w:tr>
      <w:tr w:rsidR="00520887" w:rsidRPr="004D615C" w14:paraId="0649AB92" w14:textId="77777777" w:rsidTr="1EE840D2">
        <w:trPr>
          <w:trHeight w:val="451"/>
          <w:tblHeader/>
        </w:trPr>
        <w:tc>
          <w:tcPr>
            <w:tcW w:w="3150" w:type="dxa"/>
            <w:vMerge/>
          </w:tcPr>
          <w:p w14:paraId="30C592D7" w14:textId="77777777" w:rsidR="00520887" w:rsidRPr="004D615C" w:rsidRDefault="00520887"/>
        </w:tc>
        <w:tc>
          <w:tcPr>
            <w:tcW w:w="4380" w:type="dxa"/>
            <w:vMerge/>
          </w:tcPr>
          <w:p w14:paraId="269F179A" w14:textId="77777777" w:rsidR="00520887" w:rsidRPr="004D615C" w:rsidRDefault="00520887"/>
        </w:tc>
        <w:tc>
          <w:tcPr>
            <w:tcW w:w="2955" w:type="dxa"/>
            <w:shd w:val="clear" w:color="auto" w:fill="BFBFBF" w:themeFill="background1" w:themeFillShade="BF"/>
          </w:tcPr>
          <w:p w14:paraId="40592C16" w14:textId="0963139E" w:rsidR="00520887" w:rsidRPr="004D615C" w:rsidRDefault="3B3DC7E3">
            <w:r w:rsidRPr="004D615C">
              <w:t>Spesifikt knyttet til svaralternativene til ven</w:t>
            </w:r>
            <w:r w:rsidR="13A746E3" w:rsidRPr="004D615C">
              <w:t>s</w:t>
            </w:r>
            <w:r w:rsidRPr="004D615C">
              <w:t>tre</w:t>
            </w:r>
          </w:p>
        </w:tc>
        <w:tc>
          <w:tcPr>
            <w:tcW w:w="2693" w:type="dxa"/>
            <w:shd w:val="clear" w:color="auto" w:fill="BFBFBF" w:themeFill="background1" w:themeFillShade="BF"/>
          </w:tcPr>
          <w:p w14:paraId="37FD2A39" w14:textId="77777777" w:rsidR="00520887" w:rsidRPr="004D615C" w:rsidRDefault="00520887">
            <w:pPr>
              <w:ind w:left="41" w:hanging="41"/>
            </w:pPr>
            <w:r w:rsidRPr="004D615C">
              <w:t>Generelle ressurser til alle alternativene om bilder og video</w:t>
            </w:r>
          </w:p>
        </w:tc>
      </w:tr>
      <w:tr w:rsidR="00520887" w:rsidRPr="004D615C" w14:paraId="76489CAC" w14:textId="77777777" w:rsidTr="1EE840D2">
        <w:tc>
          <w:tcPr>
            <w:tcW w:w="3150" w:type="dxa"/>
          </w:tcPr>
          <w:p w14:paraId="5347B1DE" w14:textId="38F4507E" w:rsidR="00520887" w:rsidRPr="004D615C" w:rsidRDefault="3B3DC7E3" w:rsidP="00520887">
            <w:pPr>
              <w:pStyle w:val="Listeavsnitt"/>
              <w:numPr>
                <w:ilvl w:val="0"/>
                <w:numId w:val="11"/>
              </w:numPr>
              <w:spacing w:line="259" w:lineRule="auto"/>
              <w:rPr>
                <w:color w:val="3A414A"/>
                <w:sz w:val="20"/>
                <w:szCs w:val="20"/>
              </w:rPr>
            </w:pPr>
            <w:r w:rsidRPr="1EE840D2">
              <w:rPr>
                <w:color w:val="3A414A"/>
                <w:sz w:val="20"/>
                <w:szCs w:val="20"/>
              </w:rPr>
              <w:t xml:space="preserve">Er det vanlig å sende nakenbilder og </w:t>
            </w:r>
            <w:proofErr w:type="spellStart"/>
            <w:r w:rsidRPr="1EE840D2">
              <w:rPr>
                <w:color w:val="3A414A"/>
                <w:sz w:val="20"/>
                <w:szCs w:val="20"/>
              </w:rPr>
              <w:t>dickpics</w:t>
            </w:r>
            <w:proofErr w:type="spellEnd"/>
            <w:r w:rsidRPr="1EE840D2">
              <w:rPr>
                <w:color w:val="3A414A"/>
                <w:sz w:val="20"/>
                <w:szCs w:val="20"/>
              </w:rPr>
              <w:t xml:space="preserve">? </w:t>
            </w:r>
          </w:p>
          <w:p w14:paraId="007F6379" w14:textId="77777777" w:rsidR="00520887" w:rsidRPr="004D615C" w:rsidRDefault="00520887"/>
        </w:tc>
        <w:tc>
          <w:tcPr>
            <w:tcW w:w="4380" w:type="dxa"/>
          </w:tcPr>
          <w:p w14:paraId="3217D9EC" w14:textId="7072ED2C" w:rsidR="00520887" w:rsidRPr="004D615C" w:rsidRDefault="3B3DC7E3">
            <w:pPr>
              <w:spacing w:line="259" w:lineRule="auto"/>
              <w:rPr>
                <w:b/>
                <w:bCs/>
                <w:u w:val="single"/>
              </w:rPr>
            </w:pPr>
            <w:r w:rsidRPr="004D615C">
              <w:rPr>
                <w:b/>
                <w:bCs/>
                <w:u w:val="single"/>
              </w:rPr>
              <w:t xml:space="preserve">1 av 10 unge har sendt nakenbilder eller </w:t>
            </w:r>
            <w:proofErr w:type="spellStart"/>
            <w:r w:rsidRPr="004D615C">
              <w:rPr>
                <w:b/>
                <w:bCs/>
                <w:u w:val="single"/>
              </w:rPr>
              <w:t>dickpics</w:t>
            </w:r>
            <w:proofErr w:type="spellEnd"/>
            <w:r w:rsidRPr="004D615C">
              <w:rPr>
                <w:b/>
                <w:bCs/>
                <w:u w:val="single"/>
              </w:rPr>
              <w:t xml:space="preserve"> av seg selv. Det betyr at 9 av 10 ikke har gjort det. </w:t>
            </w:r>
          </w:p>
          <w:p w14:paraId="580FF8B8" w14:textId="77777777" w:rsidR="00520887" w:rsidRPr="004D615C" w:rsidRDefault="00520887">
            <w:pPr>
              <w:spacing w:line="259" w:lineRule="auto"/>
              <w:rPr>
                <w:b/>
                <w:bCs/>
              </w:rPr>
            </w:pPr>
          </w:p>
          <w:p w14:paraId="77C582D8" w14:textId="77777777" w:rsidR="00520887" w:rsidRPr="004D615C" w:rsidRDefault="00520887">
            <w:pPr>
              <w:spacing w:line="259" w:lineRule="auto"/>
              <w:rPr>
                <w:color w:val="70AD47" w:themeColor="accent6"/>
              </w:rPr>
            </w:pPr>
            <w:r w:rsidRPr="004D615C">
              <w:t xml:space="preserve">Vurderer du å sende nakenbilder til en som har spurt deg om det? Da kan det være lurt å lese videre. </w:t>
            </w:r>
          </w:p>
          <w:p w14:paraId="6F399273" w14:textId="77777777" w:rsidR="00520887" w:rsidRPr="004D615C" w:rsidRDefault="00520887">
            <w:pPr>
              <w:spacing w:line="259" w:lineRule="auto"/>
              <w:rPr>
                <w:color w:val="70AD47" w:themeColor="accent6"/>
              </w:rPr>
            </w:pPr>
          </w:p>
          <w:p w14:paraId="0EB43AE5" w14:textId="77777777" w:rsidR="00520887" w:rsidRPr="004D615C" w:rsidRDefault="00520887">
            <w:pPr>
              <w:spacing w:line="259" w:lineRule="auto"/>
            </w:pPr>
            <w:r w:rsidRPr="004D615C">
              <w:t xml:space="preserve">Det er dessverre ikke uvanlig at private bilder blir delt videre. Noen blir også truet til å sende flere bilder eller drøyere innhold. </w:t>
            </w:r>
          </w:p>
          <w:p w14:paraId="33441312" w14:textId="77777777" w:rsidR="00520887" w:rsidRPr="004D615C" w:rsidRDefault="00520887">
            <w:pPr>
              <w:spacing w:line="259" w:lineRule="auto"/>
            </w:pPr>
          </w:p>
          <w:p w14:paraId="559C7600" w14:textId="77777777" w:rsidR="00520887" w:rsidRPr="004D615C" w:rsidRDefault="00520887">
            <w:pPr>
              <w:spacing w:line="259" w:lineRule="auto"/>
            </w:pPr>
            <w:r w:rsidRPr="004D615C">
              <w:t xml:space="preserve">Det å dele private bilder eller video av andre er ulovlig, uansett hvordan man fikk tak i innholdet. </w:t>
            </w:r>
          </w:p>
        </w:tc>
        <w:tc>
          <w:tcPr>
            <w:tcW w:w="2955" w:type="dxa"/>
          </w:tcPr>
          <w:p w14:paraId="6E67BD62" w14:textId="77777777" w:rsidR="00520887" w:rsidRPr="004D615C" w:rsidRDefault="00520887"/>
        </w:tc>
        <w:tc>
          <w:tcPr>
            <w:tcW w:w="2693" w:type="dxa"/>
            <w:vMerge w:val="restart"/>
          </w:tcPr>
          <w:p w14:paraId="1CD93B36" w14:textId="77777777" w:rsidR="00520887" w:rsidRPr="004D615C" w:rsidRDefault="000D25FC">
            <w:hyperlink r:id="rId33">
              <w:r w:rsidR="00520887" w:rsidRPr="004D615C">
                <w:rPr>
                  <w:rStyle w:val="Hyperkobling"/>
                </w:rPr>
                <w:t>Kan man legge ut bilder av andre som en selv har tatt?</w:t>
              </w:r>
            </w:hyperlink>
          </w:p>
          <w:p w14:paraId="54C13B97" w14:textId="77777777" w:rsidR="00520887" w:rsidRPr="004D615C" w:rsidRDefault="00520887"/>
          <w:p w14:paraId="1417F9CF" w14:textId="77777777" w:rsidR="00520887" w:rsidRPr="004D615C" w:rsidRDefault="000D25FC">
            <w:pPr>
              <w:spacing w:line="259" w:lineRule="auto"/>
            </w:pPr>
            <w:hyperlink r:id="rId34">
              <w:proofErr w:type="spellStart"/>
              <w:r w:rsidR="00520887" w:rsidRPr="004D615C">
                <w:rPr>
                  <w:rStyle w:val="Hyperkobling"/>
                </w:rPr>
                <w:t>Nudes</w:t>
              </w:r>
              <w:proofErr w:type="spellEnd"/>
              <w:r w:rsidR="00520887" w:rsidRPr="004D615C">
                <w:rPr>
                  <w:rStyle w:val="Hyperkobling"/>
                </w:rPr>
                <w:t xml:space="preserve"> av meg er delt, hva gjør jeg?</w:t>
              </w:r>
            </w:hyperlink>
          </w:p>
          <w:p w14:paraId="76D72787" w14:textId="77777777" w:rsidR="00520887" w:rsidRPr="004D615C" w:rsidRDefault="00520887">
            <w:pPr>
              <w:spacing w:line="259" w:lineRule="auto"/>
            </w:pPr>
          </w:p>
          <w:p w14:paraId="37146220" w14:textId="77777777" w:rsidR="00520887" w:rsidRPr="004D615C" w:rsidRDefault="000D25FC">
            <w:pPr>
              <w:spacing w:line="259" w:lineRule="auto"/>
            </w:pPr>
            <w:hyperlink r:id="rId35">
              <w:r w:rsidR="00520887" w:rsidRPr="004D615C">
                <w:rPr>
                  <w:rStyle w:val="Hyperkobling"/>
                </w:rPr>
                <w:t>Har du delt nakenbilder av andre?</w:t>
              </w:r>
            </w:hyperlink>
          </w:p>
          <w:p w14:paraId="240537AC" w14:textId="77777777" w:rsidR="00520887" w:rsidRPr="004D615C" w:rsidRDefault="00520887">
            <w:pPr>
              <w:spacing w:line="259" w:lineRule="auto"/>
            </w:pPr>
          </w:p>
          <w:p w14:paraId="77359759" w14:textId="77777777" w:rsidR="00520887" w:rsidRPr="004D615C" w:rsidRDefault="000D25FC">
            <w:pPr>
              <w:spacing w:line="259" w:lineRule="auto"/>
            </w:pPr>
            <w:hyperlink r:id="rId36">
              <w:r w:rsidR="00520887" w:rsidRPr="004D615C">
                <w:rPr>
                  <w:rStyle w:val="Hyperkobling"/>
                </w:rPr>
                <w:t xml:space="preserve">Er det lov å sende </w:t>
              </w:r>
              <w:proofErr w:type="spellStart"/>
              <w:r w:rsidR="00520887" w:rsidRPr="004D615C">
                <w:rPr>
                  <w:rStyle w:val="Hyperkobling"/>
                </w:rPr>
                <w:t>nudes</w:t>
              </w:r>
              <w:proofErr w:type="spellEnd"/>
              <w:r w:rsidR="00520887" w:rsidRPr="004D615C">
                <w:rPr>
                  <w:rStyle w:val="Hyperkobling"/>
                </w:rPr>
                <w:t xml:space="preserve"> og </w:t>
              </w:r>
              <w:proofErr w:type="spellStart"/>
              <w:r w:rsidR="00520887" w:rsidRPr="004D615C">
                <w:rPr>
                  <w:rStyle w:val="Hyperkobling"/>
                </w:rPr>
                <w:t>dickpicks</w:t>
              </w:r>
              <w:proofErr w:type="spellEnd"/>
              <w:r w:rsidR="00520887" w:rsidRPr="004D615C">
                <w:rPr>
                  <w:rStyle w:val="Hyperkobling"/>
                </w:rPr>
                <w:t>?</w:t>
              </w:r>
            </w:hyperlink>
          </w:p>
          <w:p w14:paraId="5DFC37AD" w14:textId="77777777" w:rsidR="00520887" w:rsidRPr="004D615C" w:rsidRDefault="00520887">
            <w:pPr>
              <w:spacing w:line="259" w:lineRule="auto"/>
            </w:pPr>
          </w:p>
          <w:p w14:paraId="2FF0DBEA" w14:textId="77777777" w:rsidR="00520887" w:rsidRPr="004D615C" w:rsidRDefault="000D25FC">
            <w:pPr>
              <w:spacing w:line="259" w:lineRule="auto"/>
            </w:pPr>
            <w:hyperlink r:id="rId37">
              <w:r w:rsidR="00520887" w:rsidRPr="004D615C">
                <w:rPr>
                  <w:rStyle w:val="Hyperkobling"/>
                </w:rPr>
                <w:t>Sett dine egne grenser og respekter andres</w:t>
              </w:r>
            </w:hyperlink>
          </w:p>
          <w:p w14:paraId="46316158" w14:textId="77777777" w:rsidR="00520887" w:rsidRPr="004D615C" w:rsidRDefault="00520887"/>
          <w:p w14:paraId="6F7055CA" w14:textId="77777777" w:rsidR="00520887" w:rsidRDefault="000D25FC">
            <w:pPr>
              <w:rPr>
                <w:rStyle w:val="Hyperkobling"/>
              </w:rPr>
            </w:pPr>
            <w:hyperlink r:id="rId38">
              <w:r w:rsidR="00520887" w:rsidRPr="004D615C">
                <w:rPr>
                  <w:rStyle w:val="Hyperkobling"/>
                </w:rPr>
                <w:t xml:space="preserve">Sånn </w:t>
              </w:r>
              <w:proofErr w:type="gramStart"/>
              <w:r w:rsidR="00520887" w:rsidRPr="004D615C">
                <w:rPr>
                  <w:rStyle w:val="Hyperkobling"/>
                </w:rPr>
                <w:t>takler</w:t>
              </w:r>
              <w:proofErr w:type="gramEnd"/>
              <w:r w:rsidR="00520887" w:rsidRPr="004D615C">
                <w:rPr>
                  <w:rStyle w:val="Hyperkobling"/>
                </w:rPr>
                <w:t xml:space="preserve"> du mas om </w:t>
              </w:r>
              <w:proofErr w:type="spellStart"/>
              <w:r w:rsidR="00520887" w:rsidRPr="004D615C">
                <w:rPr>
                  <w:rStyle w:val="Hyperkobling"/>
                </w:rPr>
                <w:t>nudes</w:t>
              </w:r>
              <w:proofErr w:type="spellEnd"/>
            </w:hyperlink>
          </w:p>
          <w:p w14:paraId="5DA86190" w14:textId="77777777" w:rsidR="00B53574" w:rsidRDefault="00B53574">
            <w:pPr>
              <w:rPr>
                <w:rStyle w:val="Hyperkobling"/>
              </w:rPr>
            </w:pPr>
          </w:p>
          <w:p w14:paraId="49617F60" w14:textId="7524A8A4" w:rsidR="00B53574" w:rsidRPr="004D615C" w:rsidRDefault="000D25FC">
            <w:pPr>
              <w:rPr>
                <w:color w:val="70AD47" w:themeColor="accent6"/>
              </w:rPr>
            </w:pPr>
            <w:hyperlink r:id="rId39" w:history="1">
              <w:r w:rsidR="00B53574">
                <w:rPr>
                  <w:rStyle w:val="Hyperkobling"/>
                </w:rPr>
                <w:t xml:space="preserve">Hva skjer i hjernen under sex? - </w:t>
              </w:r>
              <w:proofErr w:type="spellStart"/>
              <w:r w:rsidR="00B53574">
                <w:rPr>
                  <w:rStyle w:val="Hyperkobling"/>
                </w:rPr>
                <w:t>YouTube</w:t>
              </w:r>
              <w:proofErr w:type="spellEnd"/>
            </w:hyperlink>
          </w:p>
          <w:p w14:paraId="43982B02" w14:textId="77777777" w:rsidR="00520887" w:rsidRPr="004D615C" w:rsidRDefault="00520887"/>
          <w:p w14:paraId="3FB6B2AF" w14:textId="77777777" w:rsidR="00520887" w:rsidRPr="004D615C" w:rsidRDefault="00520887">
            <w:pPr>
              <w:spacing w:line="259" w:lineRule="auto"/>
            </w:pPr>
          </w:p>
          <w:p w14:paraId="5EF1BDF0" w14:textId="77777777" w:rsidR="00520887" w:rsidRPr="004D615C" w:rsidRDefault="00520887">
            <w:pPr>
              <w:spacing w:line="259" w:lineRule="auto"/>
              <w:rPr>
                <w:color w:val="70AD47" w:themeColor="accent6"/>
              </w:rPr>
            </w:pPr>
            <w:r w:rsidRPr="004D615C">
              <w:t xml:space="preserve">Slettmeg.no </w:t>
            </w:r>
          </w:p>
          <w:p w14:paraId="7B107C45" w14:textId="77777777" w:rsidR="00520887" w:rsidRPr="004D615C" w:rsidRDefault="00520887"/>
          <w:p w14:paraId="427C6C56" w14:textId="77777777" w:rsidR="00520887" w:rsidRPr="004D615C" w:rsidRDefault="00520887">
            <w:r w:rsidRPr="004D615C">
              <w:t>Barnevakten.no</w:t>
            </w:r>
          </w:p>
          <w:p w14:paraId="3A54F017" w14:textId="77777777" w:rsidR="00520887" w:rsidRPr="004D615C" w:rsidRDefault="00520887"/>
          <w:p w14:paraId="678B7BD1" w14:textId="77777777" w:rsidR="00520887" w:rsidRPr="004D615C" w:rsidRDefault="00520887">
            <w:r w:rsidRPr="004D615C">
              <w:t>Reddbarna.no</w:t>
            </w:r>
          </w:p>
          <w:p w14:paraId="6D19FC7B" w14:textId="77777777" w:rsidR="00520887" w:rsidRPr="004D615C" w:rsidRDefault="00520887"/>
          <w:p w14:paraId="18F7E8AE" w14:textId="77777777" w:rsidR="00520887" w:rsidRPr="004D615C" w:rsidRDefault="00520887"/>
          <w:p w14:paraId="79A6278F" w14:textId="77777777" w:rsidR="00520887" w:rsidRPr="004D615C" w:rsidRDefault="00520887"/>
        </w:tc>
      </w:tr>
      <w:tr w:rsidR="00520887" w:rsidRPr="004D615C" w14:paraId="65068AA7" w14:textId="77777777" w:rsidTr="1EE840D2">
        <w:tc>
          <w:tcPr>
            <w:tcW w:w="3150" w:type="dxa"/>
          </w:tcPr>
          <w:p w14:paraId="5AAF58E9" w14:textId="77777777" w:rsidR="00520887" w:rsidRPr="004D615C" w:rsidRDefault="00520887" w:rsidP="00520887">
            <w:pPr>
              <w:pStyle w:val="Listeavsnitt"/>
              <w:numPr>
                <w:ilvl w:val="0"/>
                <w:numId w:val="11"/>
              </w:numPr>
              <w:rPr>
                <w:color w:val="3A414A"/>
                <w:sz w:val="20"/>
                <w:szCs w:val="20"/>
              </w:rPr>
            </w:pPr>
            <w:r w:rsidRPr="1EE840D2">
              <w:rPr>
                <w:color w:val="3A414A"/>
                <w:sz w:val="20"/>
                <w:szCs w:val="20"/>
              </w:rPr>
              <w:t>Hva sier loven?</w:t>
            </w:r>
          </w:p>
          <w:p w14:paraId="13F2C82D" w14:textId="77777777" w:rsidR="00520887" w:rsidRPr="004D615C" w:rsidRDefault="00520887">
            <w:pPr>
              <w:ind w:left="360"/>
              <w:rPr>
                <w:color w:val="3A414A"/>
                <w:sz w:val="20"/>
                <w:szCs w:val="20"/>
              </w:rPr>
            </w:pPr>
          </w:p>
        </w:tc>
        <w:tc>
          <w:tcPr>
            <w:tcW w:w="4380" w:type="dxa"/>
          </w:tcPr>
          <w:p w14:paraId="63F61E8B" w14:textId="77777777" w:rsidR="00520887" w:rsidRPr="004D615C" w:rsidRDefault="00520887">
            <w:pPr>
              <w:rPr>
                <w:b/>
                <w:bCs/>
                <w:u w:val="single"/>
              </w:rPr>
            </w:pPr>
            <w:r w:rsidRPr="004D615C">
              <w:rPr>
                <w:b/>
                <w:bCs/>
                <w:u w:val="single"/>
              </w:rPr>
              <w:t xml:space="preserve">Det er ulovlig å dele eller legge ut seksuelle bilder av andre, uansett hvordan du fikk tak i det og uansett hvor gammel personen på bildene er. </w:t>
            </w:r>
          </w:p>
          <w:p w14:paraId="73FE9D2C" w14:textId="77777777" w:rsidR="00520887" w:rsidRPr="004D615C" w:rsidRDefault="00520887">
            <w:pPr>
              <w:rPr>
                <w:b/>
                <w:bCs/>
              </w:rPr>
            </w:pPr>
          </w:p>
          <w:p w14:paraId="09E0A9A8" w14:textId="103DF26D" w:rsidR="00520887" w:rsidRPr="004D615C" w:rsidRDefault="3B3DC7E3">
            <w:pPr>
              <w:rPr>
                <w:color w:val="70AD47" w:themeColor="accent6"/>
              </w:rPr>
            </w:pPr>
            <w:r w:rsidRPr="004D615C">
              <w:t xml:space="preserve">Det er straffbart å </w:t>
            </w:r>
            <w:r w:rsidR="4A930251" w:rsidRPr="004D615C">
              <w:t xml:space="preserve">ta, </w:t>
            </w:r>
            <w:r w:rsidRPr="004D615C">
              <w:t xml:space="preserve">ha </w:t>
            </w:r>
            <w:r w:rsidR="6DB22CD4" w:rsidRPr="004D615C">
              <w:t xml:space="preserve">eller dele </w:t>
            </w:r>
            <w:r w:rsidRPr="004D615C">
              <w:t xml:space="preserve">seksuelle bilder eller video av noen som er under 18 år, uansett om du har fått innholdet av personen på bildene eller av noen andre. </w:t>
            </w:r>
          </w:p>
          <w:p w14:paraId="0AD95180" w14:textId="77777777" w:rsidR="00520887" w:rsidRPr="004D615C" w:rsidRDefault="00520887"/>
          <w:p w14:paraId="4E184935" w14:textId="77777777" w:rsidR="00520887" w:rsidRPr="004D615C" w:rsidRDefault="00520887">
            <w:r w:rsidRPr="004D615C">
              <w:lastRenderedPageBreak/>
              <w:t>Hvis dere kjenner hverandre godt, begge syns det er greit og dere er omtrent like gamle og modne, blir dere vanligvis ikke straffet for å ha bilder og video av hverandre.</w:t>
            </w:r>
          </w:p>
          <w:p w14:paraId="14BD4874" w14:textId="77777777" w:rsidR="00520887" w:rsidRPr="004D615C" w:rsidRDefault="00520887">
            <w:pPr>
              <w:rPr>
                <w:b/>
                <w:bCs/>
              </w:rPr>
            </w:pPr>
          </w:p>
          <w:p w14:paraId="3C914795" w14:textId="0401AA4C" w:rsidR="00520887" w:rsidRPr="004D615C" w:rsidRDefault="3B3DC7E3">
            <w:r w:rsidRPr="004D615C">
              <w:t>Tenker du på å sende nakenbilder av deg selv til noen som ikke har bedt om det? Det blir regnet som digital blotting og er noe du risikerer å bli dømt og straffet for</w:t>
            </w:r>
            <w:r w:rsidR="55C8A314" w:rsidRPr="004D615C">
              <w:t xml:space="preserve"> om du er 15 år eller eldre. </w:t>
            </w:r>
          </w:p>
        </w:tc>
        <w:tc>
          <w:tcPr>
            <w:tcW w:w="2955" w:type="dxa"/>
          </w:tcPr>
          <w:p w14:paraId="2C73F6DF" w14:textId="77777777" w:rsidR="00520887" w:rsidRPr="004D615C" w:rsidRDefault="00520887"/>
        </w:tc>
        <w:tc>
          <w:tcPr>
            <w:tcW w:w="2693" w:type="dxa"/>
            <w:vMerge/>
          </w:tcPr>
          <w:p w14:paraId="77D29762" w14:textId="77777777" w:rsidR="00520887" w:rsidRPr="004D615C" w:rsidRDefault="00520887"/>
        </w:tc>
      </w:tr>
      <w:tr w:rsidR="00520887" w:rsidRPr="004D615C" w14:paraId="4A39C162" w14:textId="77777777" w:rsidTr="1EE840D2">
        <w:trPr>
          <w:trHeight w:val="300"/>
        </w:trPr>
        <w:tc>
          <w:tcPr>
            <w:tcW w:w="3150" w:type="dxa"/>
          </w:tcPr>
          <w:p w14:paraId="470212D7" w14:textId="77777777" w:rsidR="00520887" w:rsidRPr="004D615C" w:rsidRDefault="00520887" w:rsidP="00520887">
            <w:pPr>
              <w:pStyle w:val="Listeavsnitt"/>
              <w:numPr>
                <w:ilvl w:val="0"/>
                <w:numId w:val="11"/>
              </w:numPr>
            </w:pPr>
            <w:r w:rsidRPr="1EE840D2">
              <w:rPr>
                <w:color w:val="3A414A"/>
                <w:sz w:val="20"/>
                <w:szCs w:val="20"/>
              </w:rPr>
              <w:t>Hvilke bilder er lov å sende?</w:t>
            </w:r>
          </w:p>
          <w:p w14:paraId="3599AAB5" w14:textId="77777777" w:rsidR="00520887" w:rsidRPr="004D615C" w:rsidRDefault="00520887">
            <w:pPr>
              <w:pStyle w:val="Listeavsnitt"/>
              <w:ind w:left="1440"/>
              <w:rPr>
                <w:color w:val="3A414A"/>
                <w:sz w:val="20"/>
                <w:szCs w:val="20"/>
              </w:rPr>
            </w:pPr>
          </w:p>
        </w:tc>
        <w:tc>
          <w:tcPr>
            <w:tcW w:w="4380" w:type="dxa"/>
          </w:tcPr>
          <w:p w14:paraId="6336AB1B" w14:textId="77777777" w:rsidR="00520887" w:rsidRPr="004D615C" w:rsidRDefault="00520887">
            <w:pPr>
              <w:rPr>
                <w:b/>
                <w:bCs/>
                <w:u w:val="single"/>
              </w:rPr>
            </w:pPr>
            <w:r w:rsidRPr="004D615C">
              <w:rPr>
                <w:b/>
                <w:bCs/>
                <w:u w:val="single"/>
              </w:rPr>
              <w:t xml:space="preserve">Det er lov å sende flørtende bilder! Usikker på hva som er innafor? Da denne testen: </w:t>
            </w:r>
          </w:p>
          <w:p w14:paraId="434F2458" w14:textId="77777777" w:rsidR="00520887" w:rsidRPr="004D615C" w:rsidRDefault="00520887">
            <w:pPr>
              <w:rPr>
                <w:b/>
                <w:bCs/>
              </w:rPr>
            </w:pPr>
          </w:p>
          <w:p w14:paraId="4E320F45" w14:textId="77777777" w:rsidR="00520887" w:rsidRPr="004D615C" w:rsidRDefault="00520887">
            <w:pPr>
              <w:rPr>
                <w:b/>
                <w:bCs/>
              </w:rPr>
            </w:pPr>
            <w:r w:rsidRPr="004D615C">
              <w:t xml:space="preserve">Se for deg at bildet blir delt med noen andre enn personen du sendte det til. Det kan være noen i klassen eller en voksen du kjenner. Hvis det hadde føltes veldig ille, bør du kanskje ikke sende bildet. </w:t>
            </w:r>
          </w:p>
        </w:tc>
        <w:tc>
          <w:tcPr>
            <w:tcW w:w="2955" w:type="dxa"/>
          </w:tcPr>
          <w:p w14:paraId="7180B8F5" w14:textId="77777777" w:rsidR="00520887" w:rsidRPr="004D615C" w:rsidRDefault="00520887"/>
        </w:tc>
        <w:tc>
          <w:tcPr>
            <w:tcW w:w="2693" w:type="dxa"/>
            <w:vMerge/>
          </w:tcPr>
          <w:p w14:paraId="7244889C" w14:textId="77777777" w:rsidR="00520887" w:rsidRPr="004D615C" w:rsidRDefault="00520887"/>
        </w:tc>
      </w:tr>
      <w:tr w:rsidR="00520887" w:rsidRPr="004D615C" w14:paraId="37741D91" w14:textId="77777777" w:rsidTr="1EE840D2">
        <w:trPr>
          <w:trHeight w:val="300"/>
        </w:trPr>
        <w:tc>
          <w:tcPr>
            <w:tcW w:w="3150" w:type="dxa"/>
          </w:tcPr>
          <w:p w14:paraId="24BC980E" w14:textId="77777777" w:rsidR="00520887" w:rsidRPr="004D615C" w:rsidRDefault="00520887" w:rsidP="00520887">
            <w:pPr>
              <w:pStyle w:val="Listeavsnitt"/>
              <w:numPr>
                <w:ilvl w:val="0"/>
                <w:numId w:val="11"/>
              </w:numPr>
              <w:rPr>
                <w:color w:val="3A414A"/>
                <w:sz w:val="20"/>
                <w:szCs w:val="20"/>
              </w:rPr>
            </w:pPr>
            <w:r w:rsidRPr="1EE840D2">
              <w:rPr>
                <w:color w:val="3A414A"/>
                <w:sz w:val="20"/>
                <w:szCs w:val="20"/>
              </w:rPr>
              <w:t>Er bildene jeg har lovlige?</w:t>
            </w:r>
          </w:p>
        </w:tc>
        <w:tc>
          <w:tcPr>
            <w:tcW w:w="4380" w:type="dxa"/>
          </w:tcPr>
          <w:p w14:paraId="7222278D" w14:textId="77777777" w:rsidR="00520887" w:rsidRPr="004D615C" w:rsidRDefault="00520887">
            <w:pPr>
              <w:rPr>
                <w:b/>
                <w:bCs/>
                <w:color w:val="70AD47" w:themeColor="accent6"/>
                <w:u w:val="single"/>
              </w:rPr>
            </w:pPr>
            <w:r w:rsidRPr="004D615C">
              <w:rPr>
                <w:b/>
                <w:bCs/>
                <w:u w:val="single"/>
              </w:rPr>
              <w:t>Har du nakenbilder av noen under 18 år, bilder av noen som ikke vet at du har dem eller som ikke hadde lyst til å dele dem med deg? Da er bildene ulovlige.</w:t>
            </w:r>
          </w:p>
          <w:p w14:paraId="23543D97" w14:textId="77777777" w:rsidR="00520887" w:rsidRPr="004D615C" w:rsidRDefault="00520887">
            <w:pPr>
              <w:rPr>
                <w:color w:val="70AD47" w:themeColor="accent6"/>
              </w:rPr>
            </w:pPr>
          </w:p>
          <w:p w14:paraId="71CB9CF3" w14:textId="77777777" w:rsidR="00520887" w:rsidRPr="004D615C" w:rsidRDefault="00520887">
            <w:pPr>
              <w:rPr>
                <w:color w:val="70AD47" w:themeColor="accent6"/>
              </w:rPr>
            </w:pPr>
            <w:r w:rsidRPr="004D615C">
              <w:t xml:space="preserve">Det er ulovlig å beholde bildene selv om du ikke har tenkte til å vise dem til andre. </w:t>
            </w:r>
          </w:p>
          <w:p w14:paraId="2B5100FA" w14:textId="77777777" w:rsidR="00520887" w:rsidRPr="004D615C" w:rsidRDefault="00520887">
            <w:pPr>
              <w:rPr>
                <w:color w:val="70AD47" w:themeColor="accent6"/>
              </w:rPr>
            </w:pPr>
          </w:p>
          <w:p w14:paraId="5D9F4378" w14:textId="3765898C" w:rsidR="00520887" w:rsidRPr="004D615C" w:rsidRDefault="3B3DC7E3">
            <w:pPr>
              <w:rPr>
                <w:color w:val="70AD47" w:themeColor="accent6"/>
              </w:rPr>
            </w:pPr>
            <w:r w:rsidRPr="004D615C">
              <w:lastRenderedPageBreak/>
              <w:t xml:space="preserve">Er du usikker på om det du har er greit? Slett det du har, så er </w:t>
            </w:r>
            <w:r w:rsidR="03D28505" w:rsidRPr="004D615C">
              <w:t xml:space="preserve">både </w:t>
            </w:r>
            <w:r w:rsidRPr="004D615C">
              <w:t xml:space="preserve">du </w:t>
            </w:r>
            <w:r w:rsidR="565A7B4A" w:rsidRPr="004D615C">
              <w:t xml:space="preserve">og den på bildene </w:t>
            </w:r>
            <w:r w:rsidRPr="004D615C">
              <w:t>på den sikre siden.</w:t>
            </w:r>
          </w:p>
          <w:p w14:paraId="41EC4BD4" w14:textId="77777777" w:rsidR="00520887" w:rsidRPr="004D615C" w:rsidRDefault="00520887"/>
        </w:tc>
        <w:tc>
          <w:tcPr>
            <w:tcW w:w="2955" w:type="dxa"/>
          </w:tcPr>
          <w:p w14:paraId="2125D9D0" w14:textId="77777777" w:rsidR="00520887" w:rsidRPr="004D615C" w:rsidRDefault="00520887">
            <w:pPr>
              <w:spacing w:line="259" w:lineRule="auto"/>
            </w:pPr>
          </w:p>
          <w:p w14:paraId="4421B337" w14:textId="77777777" w:rsidR="00520887" w:rsidRPr="004D615C" w:rsidRDefault="00520887"/>
          <w:p w14:paraId="5BE516BA" w14:textId="77777777" w:rsidR="00520887" w:rsidRPr="004D615C" w:rsidRDefault="00520887"/>
        </w:tc>
        <w:tc>
          <w:tcPr>
            <w:tcW w:w="2693" w:type="dxa"/>
            <w:vMerge/>
          </w:tcPr>
          <w:p w14:paraId="7EA5BDED" w14:textId="77777777" w:rsidR="00520887" w:rsidRPr="004D615C" w:rsidRDefault="00520887"/>
        </w:tc>
      </w:tr>
      <w:tr w:rsidR="00520887" w:rsidRPr="004D615C" w14:paraId="3C981C78" w14:textId="77777777" w:rsidTr="1EE840D2">
        <w:tc>
          <w:tcPr>
            <w:tcW w:w="3150" w:type="dxa"/>
          </w:tcPr>
          <w:p w14:paraId="7C9F0FE0" w14:textId="77777777" w:rsidR="00520887" w:rsidRPr="004D615C" w:rsidRDefault="00520887" w:rsidP="00520887">
            <w:pPr>
              <w:pStyle w:val="Listeavsnitt"/>
              <w:numPr>
                <w:ilvl w:val="0"/>
                <w:numId w:val="11"/>
              </w:numPr>
              <w:rPr>
                <w:color w:val="3A414A"/>
                <w:sz w:val="20"/>
                <w:szCs w:val="20"/>
              </w:rPr>
            </w:pPr>
            <w:r w:rsidRPr="1EE840D2">
              <w:rPr>
                <w:color w:val="3A414A"/>
                <w:sz w:val="20"/>
                <w:szCs w:val="20"/>
              </w:rPr>
              <w:t>Jeg får andre til å sende bilder og videoer til meg</w:t>
            </w:r>
          </w:p>
        </w:tc>
        <w:tc>
          <w:tcPr>
            <w:tcW w:w="4380" w:type="dxa"/>
          </w:tcPr>
          <w:p w14:paraId="7D30FA29" w14:textId="3FA514F4" w:rsidR="00520887" w:rsidRPr="004D615C" w:rsidRDefault="3B3DC7E3">
            <w:pPr>
              <w:rPr>
                <w:b/>
                <w:bCs/>
                <w:u w:val="single"/>
              </w:rPr>
            </w:pPr>
            <w:r w:rsidRPr="004D615C">
              <w:rPr>
                <w:b/>
                <w:bCs/>
                <w:u w:val="single"/>
              </w:rPr>
              <w:t xml:space="preserve">Det er ikke lov å </w:t>
            </w:r>
            <w:r w:rsidR="68989335" w:rsidRPr="004D615C">
              <w:rPr>
                <w:b/>
                <w:bCs/>
                <w:u w:val="single"/>
              </w:rPr>
              <w:t xml:space="preserve">true, </w:t>
            </w:r>
            <w:r w:rsidRPr="004D615C">
              <w:rPr>
                <w:b/>
                <w:bCs/>
                <w:u w:val="single"/>
              </w:rPr>
              <w:t xml:space="preserve">mase om eller å lure noen til å sende nakenbilder. </w:t>
            </w:r>
          </w:p>
          <w:p w14:paraId="5AF9E56A" w14:textId="77777777" w:rsidR="00520887" w:rsidRPr="004D615C" w:rsidRDefault="00520887"/>
          <w:p w14:paraId="3FE2EA5A" w14:textId="77777777" w:rsidR="00520887" w:rsidRPr="004D615C" w:rsidRDefault="00520887">
            <w:r w:rsidRPr="004D615C">
              <w:t xml:space="preserve">Det er også straffbart å lure eller true med å skade seg selv hvis personen ikke sender det du vil ha. </w:t>
            </w:r>
          </w:p>
        </w:tc>
        <w:tc>
          <w:tcPr>
            <w:tcW w:w="2955" w:type="dxa"/>
          </w:tcPr>
          <w:p w14:paraId="7F45462C" w14:textId="77777777" w:rsidR="00520887" w:rsidRPr="004D615C" w:rsidRDefault="000D25FC">
            <w:pPr>
              <w:spacing w:line="259" w:lineRule="auto"/>
            </w:pPr>
            <w:hyperlink r:id="rId40">
              <w:r w:rsidR="00520887" w:rsidRPr="004D615C">
                <w:rPr>
                  <w:rStyle w:val="Hyperkobling"/>
                </w:rPr>
                <w:t>Er det greit å mase seg til sex?</w:t>
              </w:r>
            </w:hyperlink>
          </w:p>
          <w:p w14:paraId="1FA21121" w14:textId="77777777" w:rsidR="00520887" w:rsidRPr="004D615C" w:rsidRDefault="00520887"/>
        </w:tc>
        <w:tc>
          <w:tcPr>
            <w:tcW w:w="2693" w:type="dxa"/>
            <w:vMerge/>
          </w:tcPr>
          <w:p w14:paraId="2777DE4E" w14:textId="77777777" w:rsidR="00520887" w:rsidRPr="004D615C" w:rsidRDefault="00520887"/>
        </w:tc>
      </w:tr>
      <w:tr w:rsidR="00520887" w:rsidRPr="004D615C" w14:paraId="0FB4066B" w14:textId="77777777" w:rsidTr="1EE840D2">
        <w:tc>
          <w:tcPr>
            <w:tcW w:w="3150" w:type="dxa"/>
          </w:tcPr>
          <w:p w14:paraId="32890209" w14:textId="77777777" w:rsidR="00520887" w:rsidRPr="004D615C" w:rsidRDefault="00520887" w:rsidP="00520887">
            <w:pPr>
              <w:pStyle w:val="Listeavsnitt"/>
              <w:numPr>
                <w:ilvl w:val="0"/>
                <w:numId w:val="11"/>
              </w:numPr>
            </w:pPr>
            <w:r w:rsidRPr="1EE840D2">
              <w:rPr>
                <w:color w:val="3A414A"/>
                <w:sz w:val="20"/>
                <w:szCs w:val="20"/>
              </w:rPr>
              <w:t xml:space="preserve">Jeg har solgt eller lagt ut bilder av andre </w:t>
            </w:r>
          </w:p>
          <w:p w14:paraId="4D1FCFF6" w14:textId="77777777" w:rsidR="00520887" w:rsidRPr="004D615C" w:rsidRDefault="00520887">
            <w:pPr>
              <w:pStyle w:val="Listeavsnitt"/>
              <w:rPr>
                <w:color w:val="3A414A"/>
                <w:sz w:val="20"/>
                <w:szCs w:val="20"/>
              </w:rPr>
            </w:pPr>
          </w:p>
        </w:tc>
        <w:tc>
          <w:tcPr>
            <w:tcW w:w="4380" w:type="dxa"/>
          </w:tcPr>
          <w:p w14:paraId="5879EF26" w14:textId="77777777" w:rsidR="00520887" w:rsidRPr="004D615C" w:rsidRDefault="00520887">
            <w:pPr>
              <w:rPr>
                <w:b/>
                <w:bCs/>
              </w:rPr>
            </w:pPr>
            <w:r w:rsidRPr="004D615C">
              <w:rPr>
                <w:b/>
                <w:bCs/>
              </w:rPr>
              <w:t xml:space="preserve">Det er ulovlig å vise frem, videresende, dele, legge ut eller å selge seksuelle bilder eller video av andre. </w:t>
            </w:r>
          </w:p>
          <w:p w14:paraId="58D87C64" w14:textId="77777777" w:rsidR="00520887" w:rsidRPr="004D615C" w:rsidRDefault="00520887"/>
          <w:p w14:paraId="0428DE46" w14:textId="77777777" w:rsidR="00520887" w:rsidRPr="004D615C" w:rsidRDefault="00520887">
            <w:r w:rsidRPr="004D615C">
              <w:t xml:space="preserve">Det er forbudt uansett hvor gammel personen på bildene er og hvem som sendte deg innholdet. </w:t>
            </w:r>
          </w:p>
        </w:tc>
        <w:tc>
          <w:tcPr>
            <w:tcW w:w="2955" w:type="dxa"/>
          </w:tcPr>
          <w:p w14:paraId="2EE3E405" w14:textId="77777777" w:rsidR="00520887" w:rsidRPr="004D615C" w:rsidRDefault="00520887">
            <w:pPr>
              <w:spacing w:line="259" w:lineRule="auto"/>
            </w:pPr>
          </w:p>
          <w:p w14:paraId="77AF5D51" w14:textId="77777777" w:rsidR="00520887" w:rsidRPr="004D615C" w:rsidRDefault="00520887">
            <w:pPr>
              <w:spacing w:line="259" w:lineRule="auto"/>
            </w:pPr>
          </w:p>
          <w:p w14:paraId="1D9BF3E6" w14:textId="77777777" w:rsidR="00520887" w:rsidRPr="004D615C" w:rsidRDefault="00520887">
            <w:pPr>
              <w:spacing w:line="259" w:lineRule="auto"/>
            </w:pPr>
          </w:p>
          <w:p w14:paraId="02E8819F" w14:textId="77777777" w:rsidR="00520887" w:rsidRPr="004D615C" w:rsidRDefault="00520887"/>
        </w:tc>
        <w:tc>
          <w:tcPr>
            <w:tcW w:w="2693" w:type="dxa"/>
            <w:vMerge/>
          </w:tcPr>
          <w:p w14:paraId="2CC153AE" w14:textId="77777777" w:rsidR="00520887" w:rsidRPr="004D615C" w:rsidRDefault="00520887"/>
        </w:tc>
      </w:tr>
      <w:tr w:rsidR="00520887" w:rsidRPr="004D615C" w14:paraId="47E6114C" w14:textId="77777777" w:rsidTr="1EE840D2">
        <w:tc>
          <w:tcPr>
            <w:tcW w:w="3150" w:type="dxa"/>
          </w:tcPr>
          <w:p w14:paraId="0866F6F0" w14:textId="77777777" w:rsidR="00520887" w:rsidRPr="004D615C" w:rsidRDefault="00520887" w:rsidP="00520887">
            <w:pPr>
              <w:pStyle w:val="Listeavsnitt"/>
              <w:numPr>
                <w:ilvl w:val="0"/>
                <w:numId w:val="11"/>
              </w:numPr>
              <w:spacing w:line="259" w:lineRule="auto"/>
              <w:rPr>
                <w:color w:val="3A414A"/>
                <w:sz w:val="20"/>
                <w:szCs w:val="20"/>
              </w:rPr>
            </w:pPr>
            <w:r w:rsidRPr="1EE840D2">
              <w:rPr>
                <w:color w:val="3A414A"/>
                <w:sz w:val="20"/>
                <w:szCs w:val="20"/>
              </w:rPr>
              <w:t>Hvorfor bør jeg ikke selge seksuelle bilder av meg selv?</w:t>
            </w:r>
          </w:p>
          <w:p w14:paraId="711C1446" w14:textId="77777777" w:rsidR="00520887" w:rsidRPr="004D615C" w:rsidRDefault="00520887">
            <w:pPr>
              <w:rPr>
                <w:color w:val="3A414A"/>
                <w:sz w:val="20"/>
                <w:szCs w:val="20"/>
              </w:rPr>
            </w:pPr>
          </w:p>
          <w:p w14:paraId="5D42BF62" w14:textId="77777777" w:rsidR="00520887" w:rsidRPr="004D615C" w:rsidRDefault="00520887">
            <w:pPr>
              <w:pStyle w:val="Listeavsnitt"/>
              <w:ind w:left="708"/>
              <w:rPr>
                <w:color w:val="70AD47" w:themeColor="accent6"/>
                <w:sz w:val="20"/>
                <w:szCs w:val="20"/>
              </w:rPr>
            </w:pPr>
          </w:p>
        </w:tc>
        <w:tc>
          <w:tcPr>
            <w:tcW w:w="4380" w:type="dxa"/>
          </w:tcPr>
          <w:p w14:paraId="64B4F97A" w14:textId="77777777" w:rsidR="00520887" w:rsidRPr="004D615C" w:rsidRDefault="00520887">
            <w:pPr>
              <w:spacing w:line="259" w:lineRule="auto"/>
              <w:rPr>
                <w:b/>
                <w:bCs/>
              </w:rPr>
            </w:pPr>
            <w:r w:rsidRPr="004D615C">
              <w:rPr>
                <w:b/>
                <w:bCs/>
                <w:u w:val="single"/>
              </w:rPr>
              <w:t>De fleste som selger seksuelle bilder eller video av seg selv tenker ikke at de selger sex</w:t>
            </w:r>
            <w:r w:rsidRPr="004D615C">
              <w:rPr>
                <w:b/>
                <w:bCs/>
              </w:rPr>
              <w:t>.</w:t>
            </w:r>
          </w:p>
          <w:p w14:paraId="0DD3A639" w14:textId="77777777" w:rsidR="00520887" w:rsidRPr="004D615C" w:rsidRDefault="00520887">
            <w:pPr>
              <w:spacing w:line="259" w:lineRule="auto"/>
              <w:rPr>
                <w:b/>
                <w:bCs/>
              </w:rPr>
            </w:pPr>
          </w:p>
          <w:p w14:paraId="0B9C9793" w14:textId="77777777" w:rsidR="00520887" w:rsidRPr="004D615C" w:rsidRDefault="00520887">
            <w:pPr>
              <w:spacing w:line="259" w:lineRule="auto"/>
            </w:pPr>
            <w:r w:rsidRPr="004D615C">
              <w:t xml:space="preserve">Noen av dem som selger bilder eller video av seg selv føler at det er de som sitter med kontrollen. Det kan føles spennende og man kan bli “hekta” på følelsen, men mange opplever at situasjonen plutselig snur. Den som har bilder av deg kan dele dem med </w:t>
            </w:r>
            <w:r w:rsidRPr="004D615C">
              <w:lastRenderedPageBreak/>
              <w:t xml:space="preserve">andre eller bruke dem til å presse deg til å sende flere. </w:t>
            </w:r>
          </w:p>
        </w:tc>
        <w:tc>
          <w:tcPr>
            <w:tcW w:w="2955" w:type="dxa"/>
          </w:tcPr>
          <w:p w14:paraId="116FA517" w14:textId="77777777" w:rsidR="00520887" w:rsidRPr="004D615C" w:rsidRDefault="00520887">
            <w:pPr>
              <w:spacing w:line="259" w:lineRule="auto"/>
              <w:rPr>
                <w:b/>
                <w:bCs/>
              </w:rPr>
            </w:pPr>
          </w:p>
          <w:p w14:paraId="031D3029" w14:textId="77777777" w:rsidR="00520887" w:rsidRPr="004D615C" w:rsidRDefault="00520887"/>
          <w:p w14:paraId="11CD4F57" w14:textId="77777777" w:rsidR="00520887" w:rsidRPr="004D615C" w:rsidRDefault="00520887">
            <w:r w:rsidRPr="004D615C">
              <w:t>Artikkel kommer: Selger eller bytter du bort sex?</w:t>
            </w:r>
          </w:p>
        </w:tc>
        <w:tc>
          <w:tcPr>
            <w:tcW w:w="2693" w:type="dxa"/>
            <w:vMerge/>
          </w:tcPr>
          <w:p w14:paraId="0C698A29" w14:textId="77777777" w:rsidR="00520887" w:rsidRPr="004D615C" w:rsidRDefault="00520887"/>
        </w:tc>
      </w:tr>
      <w:tr w:rsidR="00520887" w:rsidRPr="004D615C" w14:paraId="70CF86AC" w14:textId="77777777" w:rsidTr="1EE840D2">
        <w:tc>
          <w:tcPr>
            <w:tcW w:w="3150" w:type="dxa"/>
          </w:tcPr>
          <w:p w14:paraId="6032789C" w14:textId="77777777" w:rsidR="00520887" w:rsidRPr="004D615C" w:rsidRDefault="00520887" w:rsidP="00520887">
            <w:pPr>
              <w:pStyle w:val="Listeavsnitt"/>
              <w:numPr>
                <w:ilvl w:val="0"/>
                <w:numId w:val="11"/>
              </w:numPr>
              <w:rPr>
                <w:color w:val="3A414A"/>
                <w:sz w:val="20"/>
                <w:szCs w:val="20"/>
              </w:rPr>
            </w:pPr>
            <w:r w:rsidRPr="1EE840D2">
              <w:rPr>
                <w:color w:val="3A414A"/>
                <w:sz w:val="20"/>
                <w:szCs w:val="20"/>
              </w:rPr>
              <w:t>Jeg har sendt bilder til folk som ikke spurte om dem</w:t>
            </w:r>
          </w:p>
        </w:tc>
        <w:tc>
          <w:tcPr>
            <w:tcW w:w="4380" w:type="dxa"/>
          </w:tcPr>
          <w:p w14:paraId="0B49D703" w14:textId="4EEEDC15" w:rsidR="00520887" w:rsidRPr="004D615C" w:rsidRDefault="3B3DC7E3">
            <w:pPr>
              <w:rPr>
                <w:b/>
                <w:bCs/>
                <w:color w:val="000000" w:themeColor="text1"/>
                <w:u w:val="single"/>
              </w:rPr>
            </w:pPr>
            <w:r w:rsidRPr="004D615C">
              <w:rPr>
                <w:b/>
                <w:bCs/>
                <w:color w:val="000000" w:themeColor="text1"/>
                <w:u w:val="single"/>
              </w:rPr>
              <w:t>Det er forbudt å sende seksuelle bilder til noen som ikke har bedt om det</w:t>
            </w:r>
            <w:r w:rsidR="678BD6C3" w:rsidRPr="004D615C">
              <w:rPr>
                <w:b/>
                <w:bCs/>
                <w:color w:val="000000" w:themeColor="text1"/>
                <w:u w:val="single"/>
              </w:rPr>
              <w:t>, uansett hvor gamle de er</w:t>
            </w:r>
          </w:p>
          <w:p w14:paraId="2ACA3581" w14:textId="77777777" w:rsidR="00520887" w:rsidRPr="004D615C" w:rsidRDefault="00520887">
            <w:pPr>
              <w:rPr>
                <w:color w:val="000000" w:themeColor="text1"/>
              </w:rPr>
            </w:pPr>
          </w:p>
          <w:p w14:paraId="2A735E2C" w14:textId="460CC8C6" w:rsidR="00520887" w:rsidRPr="004D615C" w:rsidRDefault="3B3DC7E3">
            <w:pPr>
              <w:rPr>
                <w:color w:val="000000" w:themeColor="text1"/>
              </w:rPr>
            </w:pPr>
            <w:r w:rsidRPr="004D615C">
              <w:rPr>
                <w:color w:val="000000" w:themeColor="text1"/>
              </w:rPr>
              <w:t xml:space="preserve"> </w:t>
            </w:r>
            <w:r w:rsidR="465A173A" w:rsidRPr="004D615C">
              <w:rPr>
                <w:color w:val="000000" w:themeColor="text1"/>
              </w:rPr>
              <w:t xml:space="preserve">Mange opplever </w:t>
            </w:r>
            <w:r w:rsidRPr="004D615C">
              <w:rPr>
                <w:color w:val="000000" w:themeColor="text1"/>
              </w:rPr>
              <w:t>at det er ubehagelig eller skremmende å få sånne bilder</w:t>
            </w:r>
            <w:r w:rsidR="0A3EEB0A" w:rsidRPr="004D615C">
              <w:rPr>
                <w:color w:val="000000" w:themeColor="text1"/>
              </w:rPr>
              <w:t xml:space="preserve">. </w:t>
            </w:r>
            <w:r w:rsidRPr="004D615C">
              <w:rPr>
                <w:color w:val="000000" w:themeColor="text1"/>
              </w:rPr>
              <w:t xml:space="preserve"> </w:t>
            </w:r>
          </w:p>
          <w:p w14:paraId="26F07C54" w14:textId="77777777" w:rsidR="00520887" w:rsidRPr="004D615C" w:rsidRDefault="00520887">
            <w:pPr>
              <w:rPr>
                <w:color w:val="000000" w:themeColor="text1"/>
              </w:rPr>
            </w:pPr>
          </w:p>
          <w:p w14:paraId="72DE5AC9" w14:textId="0956C32F" w:rsidR="00520887" w:rsidRPr="004D615C" w:rsidRDefault="3B3DC7E3">
            <w:r w:rsidRPr="004D615C">
              <w:rPr>
                <w:color w:val="000000" w:themeColor="text1"/>
              </w:rPr>
              <w:t xml:space="preserve">Er du er usikker på om du har gått over grensen? Kan du sende en melding og spørre om de syns det var greit? Hvis du har flere spørsmål eller trenger noen å snakke med kan du ta kontakt med den anonyme chattetjenesten under. </w:t>
            </w:r>
            <w:r w:rsidRPr="004D615C">
              <w:t xml:space="preserve"> </w:t>
            </w:r>
          </w:p>
          <w:p w14:paraId="574DBAAB" w14:textId="77777777" w:rsidR="00520887" w:rsidRPr="004D615C" w:rsidRDefault="00520887"/>
        </w:tc>
        <w:tc>
          <w:tcPr>
            <w:tcW w:w="2955" w:type="dxa"/>
          </w:tcPr>
          <w:p w14:paraId="5BFF1074" w14:textId="77777777" w:rsidR="00520887" w:rsidRPr="004D615C" w:rsidRDefault="00520887">
            <w:pPr>
              <w:spacing w:line="259" w:lineRule="auto"/>
            </w:pPr>
          </w:p>
          <w:p w14:paraId="63272647" w14:textId="77777777" w:rsidR="00520887" w:rsidRPr="004D615C" w:rsidRDefault="00520887"/>
          <w:p w14:paraId="6FF46076" w14:textId="77777777" w:rsidR="00520887" w:rsidRPr="004D615C" w:rsidRDefault="00520887"/>
        </w:tc>
        <w:tc>
          <w:tcPr>
            <w:tcW w:w="2693" w:type="dxa"/>
            <w:vMerge/>
          </w:tcPr>
          <w:p w14:paraId="0D257393" w14:textId="77777777" w:rsidR="00520887" w:rsidRPr="004D615C" w:rsidRDefault="00520887"/>
        </w:tc>
      </w:tr>
      <w:tr w:rsidR="00520887" w:rsidRPr="004D615C" w14:paraId="61A7C0B4" w14:textId="77777777" w:rsidTr="1EE840D2">
        <w:tc>
          <w:tcPr>
            <w:tcW w:w="3150" w:type="dxa"/>
          </w:tcPr>
          <w:p w14:paraId="646E5E22" w14:textId="718D0A6A" w:rsidR="00520887" w:rsidRPr="004D615C" w:rsidRDefault="3B3DC7E3" w:rsidP="00520887">
            <w:pPr>
              <w:pStyle w:val="Listeavsnitt"/>
              <w:numPr>
                <w:ilvl w:val="0"/>
                <w:numId w:val="11"/>
              </w:numPr>
            </w:pPr>
            <w:r w:rsidRPr="1EE840D2">
              <w:rPr>
                <w:color w:val="3A414A"/>
                <w:sz w:val="20"/>
                <w:szCs w:val="20"/>
              </w:rPr>
              <w:t xml:space="preserve">Andre sender </w:t>
            </w:r>
            <w:proofErr w:type="gramStart"/>
            <w:r w:rsidR="481E2C54" w:rsidRPr="1EE840D2">
              <w:rPr>
                <w:color w:val="3A414A"/>
                <w:sz w:val="20"/>
                <w:szCs w:val="20"/>
              </w:rPr>
              <w:t xml:space="preserve">nakenbilder </w:t>
            </w:r>
            <w:r w:rsidRPr="1EE840D2">
              <w:rPr>
                <w:color w:val="3A414A"/>
                <w:sz w:val="20"/>
                <w:szCs w:val="20"/>
              </w:rPr>
              <w:t xml:space="preserve"> til</w:t>
            </w:r>
            <w:proofErr w:type="gramEnd"/>
            <w:r w:rsidRPr="1EE840D2">
              <w:rPr>
                <w:color w:val="3A414A"/>
                <w:sz w:val="20"/>
                <w:szCs w:val="20"/>
              </w:rPr>
              <w:t xml:space="preserve"> meg og jeg liker det ikke</w:t>
            </w:r>
          </w:p>
          <w:p w14:paraId="791E1CAF" w14:textId="77777777" w:rsidR="00520887" w:rsidRPr="004D615C" w:rsidRDefault="00520887">
            <w:pPr>
              <w:ind w:left="360"/>
              <w:rPr>
                <w:color w:val="3A414A"/>
                <w:sz w:val="20"/>
                <w:szCs w:val="20"/>
              </w:rPr>
            </w:pPr>
          </w:p>
        </w:tc>
        <w:tc>
          <w:tcPr>
            <w:tcW w:w="4380" w:type="dxa"/>
          </w:tcPr>
          <w:p w14:paraId="133F59B7" w14:textId="77777777" w:rsidR="00520887" w:rsidRPr="004D615C" w:rsidRDefault="00520887">
            <w:pPr>
              <w:rPr>
                <w:b/>
                <w:bCs/>
                <w:color w:val="000000" w:themeColor="text1"/>
                <w:u w:val="single"/>
              </w:rPr>
            </w:pPr>
            <w:r w:rsidRPr="004D615C">
              <w:rPr>
                <w:b/>
                <w:bCs/>
                <w:color w:val="000000" w:themeColor="text1"/>
                <w:u w:val="single"/>
              </w:rPr>
              <w:t xml:space="preserve">Det er ulovlig å sende seksuelle bilder eller innhold til noen som ikke har bedt om det. </w:t>
            </w:r>
          </w:p>
          <w:p w14:paraId="006189F1" w14:textId="77777777" w:rsidR="00520887" w:rsidRPr="004D615C" w:rsidRDefault="00520887">
            <w:pPr>
              <w:rPr>
                <w:color w:val="000000" w:themeColor="text1"/>
              </w:rPr>
            </w:pPr>
          </w:p>
          <w:p w14:paraId="38F58877" w14:textId="77777777" w:rsidR="00520887" w:rsidRPr="004D615C" w:rsidRDefault="00520887">
            <w:pPr>
              <w:rPr>
                <w:color w:val="000000" w:themeColor="text1"/>
              </w:rPr>
            </w:pPr>
            <w:r w:rsidRPr="004D615C">
              <w:rPr>
                <w:color w:val="000000" w:themeColor="text1"/>
              </w:rPr>
              <w:t>Har du prøvd å si at du ikke vil ha det eller blokkert personen? Hvis du føler seg plaget kan du melde personen til politiet.</w:t>
            </w:r>
          </w:p>
          <w:p w14:paraId="3E8113A0" w14:textId="77777777" w:rsidR="00520887" w:rsidRPr="004D615C" w:rsidRDefault="00520887"/>
        </w:tc>
        <w:tc>
          <w:tcPr>
            <w:tcW w:w="2955" w:type="dxa"/>
          </w:tcPr>
          <w:p w14:paraId="78DAB38B" w14:textId="77777777" w:rsidR="00520887" w:rsidRPr="004D615C" w:rsidRDefault="00520887"/>
        </w:tc>
        <w:tc>
          <w:tcPr>
            <w:tcW w:w="2693" w:type="dxa"/>
            <w:vMerge/>
          </w:tcPr>
          <w:p w14:paraId="7926D434" w14:textId="77777777" w:rsidR="00520887" w:rsidRPr="004D615C" w:rsidRDefault="00520887"/>
        </w:tc>
      </w:tr>
      <w:tr w:rsidR="00520887" w:rsidRPr="004D615C" w14:paraId="25C368E6" w14:textId="77777777" w:rsidTr="1EE840D2">
        <w:trPr>
          <w:trHeight w:val="2504"/>
        </w:trPr>
        <w:tc>
          <w:tcPr>
            <w:tcW w:w="3150" w:type="dxa"/>
          </w:tcPr>
          <w:p w14:paraId="7B98B64B" w14:textId="77777777" w:rsidR="00520887" w:rsidRPr="004D615C" w:rsidRDefault="00520887" w:rsidP="00520887">
            <w:pPr>
              <w:pStyle w:val="Listeavsnitt"/>
              <w:numPr>
                <w:ilvl w:val="0"/>
                <w:numId w:val="11"/>
              </w:numPr>
              <w:rPr>
                <w:color w:val="3A414A"/>
                <w:sz w:val="20"/>
                <w:szCs w:val="20"/>
              </w:rPr>
            </w:pPr>
            <w:r w:rsidRPr="1EE840D2">
              <w:rPr>
                <w:color w:val="3A414A"/>
                <w:sz w:val="20"/>
                <w:szCs w:val="20"/>
              </w:rPr>
              <w:lastRenderedPageBreak/>
              <w:t>Noen har tatt bilder eller video av meg</w:t>
            </w:r>
          </w:p>
          <w:p w14:paraId="2C965395" w14:textId="77777777" w:rsidR="00520887" w:rsidRPr="004D615C" w:rsidRDefault="00520887">
            <w:pPr>
              <w:rPr>
                <w:color w:val="3A414A"/>
                <w:sz w:val="20"/>
                <w:szCs w:val="20"/>
              </w:rPr>
            </w:pPr>
          </w:p>
        </w:tc>
        <w:tc>
          <w:tcPr>
            <w:tcW w:w="4380" w:type="dxa"/>
          </w:tcPr>
          <w:p w14:paraId="1E114A2E" w14:textId="3F9AF3C4" w:rsidR="00520887" w:rsidRPr="004D615C" w:rsidRDefault="3B3DC7E3">
            <w:pPr>
              <w:rPr>
                <w:b/>
                <w:bCs/>
                <w:u w:val="single"/>
              </w:rPr>
            </w:pPr>
            <w:r w:rsidRPr="004D615C">
              <w:rPr>
                <w:b/>
                <w:bCs/>
                <w:u w:val="single"/>
              </w:rPr>
              <w:t>Ingen har lov til å ta bilder</w:t>
            </w:r>
            <w:r w:rsidR="2EC955D4" w:rsidRPr="004D615C">
              <w:rPr>
                <w:b/>
                <w:bCs/>
                <w:u w:val="single"/>
              </w:rPr>
              <w:t xml:space="preserve"> eller</w:t>
            </w:r>
            <w:r w:rsidRPr="004D615C">
              <w:rPr>
                <w:b/>
                <w:bCs/>
                <w:u w:val="single"/>
              </w:rPr>
              <w:t xml:space="preserve"> </w:t>
            </w:r>
            <w:proofErr w:type="gramStart"/>
            <w:r w:rsidRPr="004D615C">
              <w:rPr>
                <w:b/>
                <w:bCs/>
                <w:u w:val="single"/>
              </w:rPr>
              <w:t>video  av</w:t>
            </w:r>
            <w:proofErr w:type="gramEnd"/>
            <w:r w:rsidRPr="004D615C">
              <w:rPr>
                <w:b/>
                <w:bCs/>
                <w:u w:val="single"/>
              </w:rPr>
              <w:t xml:space="preserve"> deg uten ditt samtykke, uansett hvor gammel du er. </w:t>
            </w:r>
          </w:p>
          <w:p w14:paraId="18579264" w14:textId="77777777" w:rsidR="00520887" w:rsidRPr="004D615C" w:rsidRDefault="00520887">
            <w:pPr>
              <w:rPr>
                <w:b/>
                <w:bCs/>
              </w:rPr>
            </w:pPr>
          </w:p>
          <w:p w14:paraId="7297CB56" w14:textId="608A95A0" w:rsidR="00520887" w:rsidRPr="004D615C" w:rsidRDefault="3B3DC7E3">
            <w:pPr>
              <w:spacing w:line="259" w:lineRule="auto"/>
            </w:pPr>
            <w:r w:rsidRPr="004D615C">
              <w:t xml:space="preserve">Har noen </w:t>
            </w:r>
            <w:r w:rsidR="6DB22519" w:rsidRPr="004D615C">
              <w:t>tatt</w:t>
            </w:r>
            <w:r w:rsidRPr="004D615C">
              <w:t xml:space="preserve"> intim</w:t>
            </w:r>
            <w:r w:rsidR="2862BF70" w:rsidRPr="004D615C">
              <w:t>e</w:t>
            </w:r>
            <w:r w:rsidRPr="004D615C">
              <w:t xml:space="preserve"> </w:t>
            </w:r>
            <w:r w:rsidR="42B64823" w:rsidRPr="004D615C">
              <w:t xml:space="preserve">eller seksuelle bilder eller </w:t>
            </w:r>
            <w:proofErr w:type="gramStart"/>
            <w:r w:rsidR="42B64823" w:rsidRPr="004D615C">
              <w:t xml:space="preserve">video </w:t>
            </w:r>
            <w:r w:rsidRPr="004D615C">
              <w:t xml:space="preserve"> av</w:t>
            </w:r>
            <w:proofErr w:type="gramEnd"/>
            <w:r w:rsidRPr="004D615C">
              <w:t xml:space="preserve"> deg eller er du redd for at de skal gjøre det? Da kan du fortelle dem at det er ulovlig. Du kan også kontakte slettmeg.no eller melde personen til politiet.</w:t>
            </w:r>
          </w:p>
          <w:p w14:paraId="4460873F" w14:textId="77777777" w:rsidR="00520887" w:rsidRPr="004D615C" w:rsidRDefault="00520887">
            <w:pPr>
              <w:rPr>
                <w:b/>
                <w:bCs/>
                <w:color w:val="4472C4" w:themeColor="accent1"/>
              </w:rPr>
            </w:pPr>
          </w:p>
          <w:p w14:paraId="46315008" w14:textId="77777777" w:rsidR="00520887" w:rsidRPr="004D615C" w:rsidRDefault="00520887">
            <w:r w:rsidRPr="004D615C">
              <w:t xml:space="preserve">Hvis du er under 18 år regnes dette som overgrepsmateriale, som er enda mer alvorlig. Snakk med en voksen du stoler på og fortell dem hva som har skjedd. Du kan også anmelde personen til politiet. </w:t>
            </w:r>
          </w:p>
        </w:tc>
        <w:tc>
          <w:tcPr>
            <w:tcW w:w="2955" w:type="dxa"/>
          </w:tcPr>
          <w:p w14:paraId="6CD81C12" w14:textId="77777777" w:rsidR="00520887" w:rsidRPr="004D615C" w:rsidRDefault="00520887">
            <w:pPr>
              <w:rPr>
                <w:color w:val="70AD47" w:themeColor="accent6"/>
              </w:rPr>
            </w:pPr>
          </w:p>
        </w:tc>
        <w:tc>
          <w:tcPr>
            <w:tcW w:w="2693" w:type="dxa"/>
            <w:vMerge/>
          </w:tcPr>
          <w:p w14:paraId="39B9BE39" w14:textId="77777777" w:rsidR="00520887" w:rsidRPr="004D615C" w:rsidRDefault="00520887"/>
        </w:tc>
      </w:tr>
      <w:tr w:rsidR="00520887" w:rsidRPr="004D615C" w14:paraId="2CD20EBB" w14:textId="77777777" w:rsidTr="1EE840D2">
        <w:tc>
          <w:tcPr>
            <w:tcW w:w="3150" w:type="dxa"/>
          </w:tcPr>
          <w:p w14:paraId="549C1160" w14:textId="77777777" w:rsidR="00520887" w:rsidRPr="004D615C" w:rsidRDefault="00520887">
            <w:pPr>
              <w:rPr>
                <w:color w:val="3A414A"/>
                <w:sz w:val="20"/>
                <w:szCs w:val="20"/>
              </w:rPr>
            </w:pPr>
          </w:p>
          <w:p w14:paraId="02537735" w14:textId="77777777" w:rsidR="00520887" w:rsidRPr="004D615C" w:rsidRDefault="00520887" w:rsidP="00520887">
            <w:pPr>
              <w:pStyle w:val="Listeavsnitt"/>
              <w:numPr>
                <w:ilvl w:val="0"/>
                <w:numId w:val="11"/>
              </w:numPr>
            </w:pPr>
            <w:r w:rsidRPr="1EE840D2">
              <w:rPr>
                <w:color w:val="3A414A"/>
                <w:sz w:val="20"/>
                <w:szCs w:val="20"/>
              </w:rPr>
              <w:t>Jeg trenger å fjerne private bilder/filmer som har blitt lagt ut</w:t>
            </w:r>
          </w:p>
          <w:p w14:paraId="5710CBDF" w14:textId="77777777" w:rsidR="00520887" w:rsidRPr="004D615C" w:rsidRDefault="00520887">
            <w:pPr>
              <w:pStyle w:val="Listeavsnitt"/>
            </w:pPr>
          </w:p>
        </w:tc>
        <w:tc>
          <w:tcPr>
            <w:tcW w:w="4380" w:type="dxa"/>
          </w:tcPr>
          <w:p w14:paraId="3A6A1CE1" w14:textId="77777777" w:rsidR="00520887" w:rsidRPr="004D615C" w:rsidRDefault="00520887">
            <w:pPr>
              <w:spacing w:line="259" w:lineRule="auto"/>
              <w:rPr>
                <w:b/>
                <w:bCs/>
                <w:u w:val="single"/>
              </w:rPr>
            </w:pPr>
            <w:r w:rsidRPr="004D615C">
              <w:rPr>
                <w:b/>
                <w:bCs/>
                <w:u w:val="single"/>
              </w:rPr>
              <w:t xml:space="preserve">Slettmeg.no har hjulpet mange som har opplevd akkurat det samme som deg. </w:t>
            </w:r>
          </w:p>
          <w:p w14:paraId="13E2BFAE" w14:textId="77777777" w:rsidR="00520887" w:rsidRPr="004D615C" w:rsidRDefault="00520887">
            <w:pPr>
              <w:spacing w:line="259" w:lineRule="auto"/>
            </w:pPr>
          </w:p>
          <w:p w14:paraId="7CE024D0" w14:textId="77777777" w:rsidR="00520887" w:rsidRPr="004D615C" w:rsidRDefault="00520887">
            <w:pPr>
              <w:spacing w:line="259" w:lineRule="auto"/>
            </w:pPr>
            <w:r w:rsidRPr="004D615C">
              <w:t xml:space="preserve">De kan blant annet hjelpe deg å slette noe som har blitt lagt ut på nett. De kan også gi deg råd hvis du er redd for at det kommer til å skje. </w:t>
            </w:r>
          </w:p>
        </w:tc>
        <w:tc>
          <w:tcPr>
            <w:tcW w:w="2955" w:type="dxa"/>
          </w:tcPr>
          <w:p w14:paraId="3DF13F04" w14:textId="77777777" w:rsidR="00520887" w:rsidRPr="004D615C" w:rsidRDefault="000D25FC">
            <w:hyperlink r:id="rId41">
              <w:r w:rsidR="00520887" w:rsidRPr="004D615C">
                <w:rPr>
                  <w:rStyle w:val="Hyperkobling"/>
                </w:rPr>
                <w:t>Slik sletter du informasjon om deg på nett</w:t>
              </w:r>
            </w:hyperlink>
          </w:p>
        </w:tc>
        <w:tc>
          <w:tcPr>
            <w:tcW w:w="2693" w:type="dxa"/>
            <w:vMerge/>
          </w:tcPr>
          <w:p w14:paraId="6B0B553E" w14:textId="77777777" w:rsidR="00520887" w:rsidRPr="004D615C" w:rsidRDefault="00520887"/>
        </w:tc>
      </w:tr>
      <w:tr w:rsidR="00520887" w:rsidRPr="004D615C" w14:paraId="49D3EAB3" w14:textId="77777777" w:rsidTr="1EE840D2">
        <w:tc>
          <w:tcPr>
            <w:tcW w:w="3150" w:type="dxa"/>
          </w:tcPr>
          <w:p w14:paraId="118BE24B" w14:textId="77777777" w:rsidR="00520887" w:rsidRPr="004D615C" w:rsidRDefault="00520887" w:rsidP="00520887">
            <w:pPr>
              <w:pStyle w:val="Listeavsnitt"/>
              <w:numPr>
                <w:ilvl w:val="0"/>
                <w:numId w:val="11"/>
              </w:numPr>
              <w:rPr>
                <w:color w:val="3A414A"/>
                <w:sz w:val="20"/>
                <w:szCs w:val="20"/>
              </w:rPr>
            </w:pPr>
            <w:r w:rsidRPr="1EE840D2">
              <w:rPr>
                <w:color w:val="3A414A"/>
                <w:sz w:val="20"/>
                <w:szCs w:val="20"/>
              </w:rPr>
              <w:t>Jeg blir presset til å sende nakenbilder</w:t>
            </w:r>
          </w:p>
          <w:p w14:paraId="3E75203A" w14:textId="77777777" w:rsidR="00520887" w:rsidRPr="004D615C" w:rsidRDefault="00520887"/>
          <w:p w14:paraId="2E6227C4" w14:textId="77777777" w:rsidR="00520887" w:rsidRPr="004D615C" w:rsidRDefault="00520887"/>
          <w:p w14:paraId="069C43C0" w14:textId="77777777" w:rsidR="00520887" w:rsidRPr="004D615C" w:rsidRDefault="00520887"/>
          <w:p w14:paraId="33DFE369" w14:textId="77777777" w:rsidR="00520887" w:rsidRPr="004D615C" w:rsidRDefault="00520887"/>
          <w:p w14:paraId="2F23F1A3" w14:textId="77777777" w:rsidR="00520887" w:rsidRPr="004D615C" w:rsidRDefault="00520887"/>
          <w:p w14:paraId="10F9C06D" w14:textId="77777777" w:rsidR="00520887" w:rsidRPr="004D615C" w:rsidRDefault="00520887">
            <w:pPr>
              <w:pStyle w:val="Listeavsnitt"/>
              <w:rPr>
                <w:color w:val="3A414A"/>
                <w:sz w:val="20"/>
                <w:szCs w:val="20"/>
              </w:rPr>
            </w:pPr>
          </w:p>
        </w:tc>
        <w:tc>
          <w:tcPr>
            <w:tcW w:w="4380" w:type="dxa"/>
          </w:tcPr>
          <w:p w14:paraId="5857D0A4" w14:textId="77777777" w:rsidR="00520887" w:rsidRPr="004D615C" w:rsidRDefault="00520887">
            <w:pPr>
              <w:rPr>
                <w:b/>
                <w:bCs/>
                <w:color w:val="4472C4" w:themeColor="accent1"/>
                <w:u w:val="single"/>
              </w:rPr>
            </w:pPr>
            <w:r w:rsidRPr="004D615C">
              <w:rPr>
                <w:b/>
                <w:bCs/>
                <w:u w:val="single"/>
              </w:rPr>
              <w:lastRenderedPageBreak/>
              <w:t xml:space="preserve">Det er forbudt å presse andre til å sende seksuelle bilder, videoer eller lignende. </w:t>
            </w:r>
          </w:p>
          <w:p w14:paraId="3BEC0283" w14:textId="77777777" w:rsidR="00520887" w:rsidRPr="004D615C" w:rsidRDefault="00520887">
            <w:pPr>
              <w:rPr>
                <w:color w:val="4472C4" w:themeColor="accent1"/>
              </w:rPr>
            </w:pPr>
          </w:p>
          <w:p w14:paraId="68293ABF" w14:textId="4CBBB445" w:rsidR="00520887" w:rsidRPr="004D615C" w:rsidRDefault="3B3DC7E3">
            <w:r w:rsidRPr="004D615C">
              <w:lastRenderedPageBreak/>
              <w:t xml:space="preserve">Hvis du syns at det er ubehagelig eller du syns det er vanskelig å si nei kan du snakke med en du stoler på eller kontakte hjelpetjenesten under. </w:t>
            </w:r>
            <w:r w:rsidR="6A2D4832" w:rsidRPr="004D615C">
              <w:t xml:space="preserve">Du kan også melde personen til politiet. </w:t>
            </w:r>
          </w:p>
        </w:tc>
        <w:tc>
          <w:tcPr>
            <w:tcW w:w="2955" w:type="dxa"/>
          </w:tcPr>
          <w:p w14:paraId="10BFA574" w14:textId="77777777" w:rsidR="00520887" w:rsidRPr="004D615C" w:rsidRDefault="000D25FC">
            <w:hyperlink r:id="rId42">
              <w:r w:rsidR="00520887" w:rsidRPr="004D615C">
                <w:rPr>
                  <w:rStyle w:val="Hyperkobling"/>
                </w:rPr>
                <w:t>Slik sletter du informasjon om deg på nett</w:t>
              </w:r>
            </w:hyperlink>
          </w:p>
          <w:p w14:paraId="233B147B" w14:textId="77777777" w:rsidR="00520887" w:rsidRPr="004D615C" w:rsidRDefault="00520887"/>
        </w:tc>
        <w:tc>
          <w:tcPr>
            <w:tcW w:w="2693" w:type="dxa"/>
            <w:vMerge/>
          </w:tcPr>
          <w:p w14:paraId="2C8D7526" w14:textId="77777777" w:rsidR="00520887" w:rsidRPr="004D615C" w:rsidRDefault="00520887"/>
        </w:tc>
      </w:tr>
      <w:tr w:rsidR="00520887" w:rsidRPr="004D615C" w14:paraId="5093C3D0" w14:textId="77777777" w:rsidTr="1EE840D2">
        <w:tc>
          <w:tcPr>
            <w:tcW w:w="3150" w:type="dxa"/>
          </w:tcPr>
          <w:p w14:paraId="61DFC232" w14:textId="77777777" w:rsidR="00520887" w:rsidRPr="004D615C" w:rsidRDefault="00520887">
            <w:pPr>
              <w:pStyle w:val="Listeavsnitt"/>
              <w:numPr>
                <w:ilvl w:val="0"/>
                <w:numId w:val="1"/>
              </w:numPr>
            </w:pPr>
            <w:r w:rsidRPr="004D615C">
              <w:rPr>
                <w:color w:val="3A414A"/>
                <w:sz w:val="20"/>
                <w:szCs w:val="20"/>
              </w:rPr>
              <w:t>Jeg har sendt bilder, blir presset til å sende mer</w:t>
            </w:r>
          </w:p>
        </w:tc>
        <w:tc>
          <w:tcPr>
            <w:tcW w:w="4380" w:type="dxa"/>
          </w:tcPr>
          <w:p w14:paraId="6029EAF4" w14:textId="77777777" w:rsidR="00520887" w:rsidRPr="004D615C" w:rsidRDefault="00520887">
            <w:pPr>
              <w:spacing w:line="259" w:lineRule="auto"/>
              <w:rPr>
                <w:b/>
                <w:bCs/>
                <w:u w:val="single"/>
              </w:rPr>
            </w:pPr>
            <w:r w:rsidRPr="004D615C">
              <w:rPr>
                <w:b/>
                <w:bCs/>
                <w:u w:val="single"/>
              </w:rPr>
              <w:t xml:space="preserve">Personen som prøver å presse eller overtale deg til å sende nakenbilder bryter loven. Det er forbudt å presse andre til å sende intime bilder, uansett om du har sendt liknende bilder før eller ikke. </w:t>
            </w:r>
          </w:p>
          <w:p w14:paraId="432776F8" w14:textId="77777777" w:rsidR="00520887" w:rsidRPr="004D615C" w:rsidRDefault="00520887">
            <w:pPr>
              <w:rPr>
                <w:color w:val="70AD47" w:themeColor="accent6"/>
              </w:rPr>
            </w:pPr>
          </w:p>
          <w:p w14:paraId="5C0BEA40" w14:textId="77777777" w:rsidR="00520887" w:rsidRPr="004D615C" w:rsidRDefault="00520887">
            <w:pPr>
              <w:rPr>
                <w:color w:val="70AD47" w:themeColor="accent6"/>
              </w:rPr>
            </w:pPr>
            <w:r w:rsidRPr="004D615C">
              <w:t xml:space="preserve">Noen opplever å bli presset med meldinger som “jeg sender bildene jeg har av deg til vennene eller familien din". </w:t>
            </w:r>
          </w:p>
          <w:p w14:paraId="50267124" w14:textId="77777777" w:rsidR="00520887" w:rsidRPr="004D615C" w:rsidRDefault="00520887">
            <w:pPr>
              <w:rPr>
                <w:color w:val="70AD47" w:themeColor="accent6"/>
              </w:rPr>
            </w:pPr>
          </w:p>
          <w:p w14:paraId="6DCF4E63" w14:textId="0A945435" w:rsidR="00520887" w:rsidRPr="004D615C" w:rsidRDefault="3B3DC7E3">
            <w:r w:rsidRPr="004D615C">
              <w:t xml:space="preserve">Uansett hvordan de prøver å presse deg; ikke send flere bilder. Snakk i stedet med en voksen du stoler på, selv om det kan føles flaut eller ubehagelig. </w:t>
            </w:r>
            <w:r w:rsidR="3B57FAEB" w:rsidRPr="004D615C">
              <w:t xml:space="preserve">Du kan også melde personen til politiet. </w:t>
            </w:r>
          </w:p>
          <w:p w14:paraId="44FF23C6" w14:textId="77777777" w:rsidR="00520887" w:rsidRPr="004D615C" w:rsidRDefault="00520887"/>
          <w:p w14:paraId="0B0C4DDB" w14:textId="77777777" w:rsidR="00520887" w:rsidRPr="004D615C" w:rsidRDefault="00520887">
            <w:pPr>
              <w:rPr>
                <w:color w:val="70AD47" w:themeColor="accent6"/>
              </w:rPr>
            </w:pPr>
            <w:r w:rsidRPr="004D615C">
              <w:t>Husk at det er den andre personen som bryter loven og burde være flau, ikke du.</w:t>
            </w:r>
          </w:p>
          <w:p w14:paraId="721385C0" w14:textId="77777777" w:rsidR="00520887" w:rsidRPr="004D615C" w:rsidRDefault="00520887"/>
        </w:tc>
        <w:tc>
          <w:tcPr>
            <w:tcW w:w="2955" w:type="dxa"/>
          </w:tcPr>
          <w:p w14:paraId="71FF039E" w14:textId="77777777" w:rsidR="00520887" w:rsidRPr="004D615C" w:rsidRDefault="000D25FC">
            <w:hyperlink r:id="rId43">
              <w:r w:rsidR="00520887" w:rsidRPr="004D615C">
                <w:rPr>
                  <w:rStyle w:val="Hyperkobling"/>
                </w:rPr>
                <w:t>Slik sletter du informasjon om deg på nett</w:t>
              </w:r>
            </w:hyperlink>
          </w:p>
          <w:p w14:paraId="5F3AC1C0" w14:textId="77777777" w:rsidR="00520887" w:rsidRPr="004D615C" w:rsidRDefault="00520887"/>
        </w:tc>
        <w:tc>
          <w:tcPr>
            <w:tcW w:w="2693" w:type="dxa"/>
            <w:vMerge/>
          </w:tcPr>
          <w:p w14:paraId="6C27DE9B" w14:textId="77777777" w:rsidR="00520887" w:rsidRPr="004D615C" w:rsidRDefault="00520887"/>
        </w:tc>
      </w:tr>
      <w:tr w:rsidR="00520887" w:rsidRPr="004D615C" w14:paraId="5808B23E" w14:textId="77777777" w:rsidTr="1EE840D2">
        <w:tc>
          <w:tcPr>
            <w:tcW w:w="3150" w:type="dxa"/>
            <w:vMerge w:val="restart"/>
          </w:tcPr>
          <w:p w14:paraId="5C151E9B" w14:textId="2C12F81D" w:rsidR="00520887" w:rsidRPr="004D615C" w:rsidRDefault="00520887">
            <w:pPr>
              <w:pStyle w:val="Listeavsnitt"/>
            </w:pPr>
            <w:commentRangeStart w:id="12"/>
            <w:commentRangeEnd w:id="12"/>
            <w:r w:rsidRPr="004D615C">
              <w:rPr>
                <w:rStyle w:val="Merknadsreferanse"/>
              </w:rPr>
              <w:commentReference w:id="12"/>
            </w:r>
            <w:r w:rsidR="44F933A4" w:rsidRPr="004D615C">
              <w:rPr>
                <w:sz w:val="20"/>
                <w:szCs w:val="20"/>
              </w:rPr>
              <w:t xml:space="preserve"> Er apper hvor folk selger bilder og videoer ulovlig</w:t>
            </w:r>
            <w:r w:rsidR="7742A45A" w:rsidRPr="004D615C">
              <w:rPr>
                <w:sz w:val="20"/>
                <w:szCs w:val="20"/>
              </w:rPr>
              <w:t>e</w:t>
            </w:r>
            <w:r w:rsidR="44F933A4" w:rsidRPr="004D615C">
              <w:rPr>
                <w:sz w:val="20"/>
                <w:szCs w:val="20"/>
              </w:rPr>
              <w:t xml:space="preserve">? </w:t>
            </w:r>
          </w:p>
        </w:tc>
        <w:tc>
          <w:tcPr>
            <w:tcW w:w="4380" w:type="dxa"/>
            <w:vMerge w:val="restart"/>
          </w:tcPr>
          <w:p w14:paraId="3143F880" w14:textId="1E1A00B6" w:rsidR="00520887" w:rsidRPr="004D615C" w:rsidRDefault="4ADDE64D">
            <w:pPr>
              <w:rPr>
                <w:b/>
                <w:bCs/>
                <w:color w:val="70AD47" w:themeColor="accent6"/>
                <w:u w:val="single"/>
              </w:rPr>
            </w:pPr>
            <w:r w:rsidRPr="004D615C">
              <w:rPr>
                <w:b/>
                <w:bCs/>
                <w:u w:val="single"/>
              </w:rPr>
              <w:t>Det fins ulike apper</w:t>
            </w:r>
            <w:r w:rsidR="3B3DC7E3" w:rsidRPr="004D615C">
              <w:rPr>
                <w:b/>
                <w:bCs/>
                <w:u w:val="single"/>
              </w:rPr>
              <w:t xml:space="preserve"> hvor noen selger seksu</w:t>
            </w:r>
            <w:r w:rsidR="688ADE51" w:rsidRPr="004D615C">
              <w:rPr>
                <w:b/>
                <w:bCs/>
                <w:u w:val="single"/>
              </w:rPr>
              <w:t xml:space="preserve">elle bilder eller </w:t>
            </w:r>
            <w:proofErr w:type="gramStart"/>
            <w:r w:rsidR="688ADE51" w:rsidRPr="004D615C">
              <w:rPr>
                <w:b/>
                <w:bCs/>
                <w:u w:val="single"/>
              </w:rPr>
              <w:t xml:space="preserve">videoer </w:t>
            </w:r>
            <w:r w:rsidR="3B3DC7E3" w:rsidRPr="004D615C">
              <w:rPr>
                <w:b/>
                <w:bCs/>
                <w:u w:val="single"/>
              </w:rPr>
              <w:t xml:space="preserve"> av</w:t>
            </w:r>
            <w:proofErr w:type="gramEnd"/>
            <w:r w:rsidR="3B3DC7E3" w:rsidRPr="004D615C">
              <w:rPr>
                <w:b/>
                <w:bCs/>
                <w:u w:val="single"/>
              </w:rPr>
              <w:t xml:space="preserve"> seg selv til abonnenter. </w:t>
            </w:r>
          </w:p>
          <w:p w14:paraId="17A11853" w14:textId="77777777" w:rsidR="00520887" w:rsidRPr="004D615C" w:rsidRDefault="00520887">
            <w:pPr>
              <w:rPr>
                <w:color w:val="70AD47" w:themeColor="accent6"/>
              </w:rPr>
            </w:pPr>
          </w:p>
          <w:p w14:paraId="1A2EE91E" w14:textId="469AAEC4" w:rsidR="00520887" w:rsidRPr="004D615C" w:rsidRDefault="1871CD96">
            <w:r>
              <w:t xml:space="preserve">Det er ikke ulovlig å selge seksuelt innhold av seg selv på </w:t>
            </w:r>
            <w:r w:rsidR="45ECF770">
              <w:t>slike apper</w:t>
            </w:r>
            <w:r>
              <w:t xml:space="preserve">, men </w:t>
            </w:r>
            <w:proofErr w:type="gramStart"/>
            <w:r w:rsidR="68B496E4">
              <w:t xml:space="preserve">de </w:t>
            </w:r>
            <w:r>
              <w:t xml:space="preserve"> kan</w:t>
            </w:r>
            <w:proofErr w:type="gramEnd"/>
            <w:r>
              <w:t xml:space="preserve"> risikere at innholdet blir delt videre med andre.</w:t>
            </w:r>
          </w:p>
        </w:tc>
        <w:tc>
          <w:tcPr>
            <w:tcW w:w="2955" w:type="dxa"/>
          </w:tcPr>
          <w:p w14:paraId="14B1E9E2" w14:textId="77777777" w:rsidR="00520887" w:rsidRPr="004D615C" w:rsidRDefault="00520887"/>
        </w:tc>
        <w:tc>
          <w:tcPr>
            <w:tcW w:w="2693" w:type="dxa"/>
            <w:vMerge/>
          </w:tcPr>
          <w:p w14:paraId="08664F9B" w14:textId="77777777" w:rsidR="00520887" w:rsidRPr="004D615C" w:rsidRDefault="00520887"/>
        </w:tc>
      </w:tr>
      <w:tr w:rsidR="00520887" w:rsidRPr="004D615C" w14:paraId="6A1D5049" w14:textId="77777777" w:rsidTr="1EE840D2">
        <w:tc>
          <w:tcPr>
            <w:tcW w:w="3150" w:type="dxa"/>
            <w:vMerge/>
          </w:tcPr>
          <w:p w14:paraId="60AAD28F" w14:textId="77777777" w:rsidR="00520887" w:rsidRPr="004D615C" w:rsidRDefault="00520887">
            <w:pPr>
              <w:pStyle w:val="Listeavsnitt"/>
              <w:rPr>
                <w:color w:val="3A414A"/>
                <w:sz w:val="20"/>
                <w:szCs w:val="20"/>
              </w:rPr>
            </w:pPr>
          </w:p>
        </w:tc>
        <w:tc>
          <w:tcPr>
            <w:tcW w:w="4380" w:type="dxa"/>
            <w:vMerge/>
          </w:tcPr>
          <w:p w14:paraId="145C9038" w14:textId="77777777" w:rsidR="00520887" w:rsidRPr="004D615C" w:rsidRDefault="00520887"/>
        </w:tc>
        <w:tc>
          <w:tcPr>
            <w:tcW w:w="2955" w:type="dxa"/>
          </w:tcPr>
          <w:p w14:paraId="3E1566C5" w14:textId="77777777" w:rsidR="00520887" w:rsidRPr="004D615C" w:rsidRDefault="00520887"/>
        </w:tc>
        <w:tc>
          <w:tcPr>
            <w:tcW w:w="2693" w:type="dxa"/>
            <w:vMerge/>
          </w:tcPr>
          <w:p w14:paraId="561476C5" w14:textId="77777777" w:rsidR="00520887" w:rsidRPr="004D615C" w:rsidRDefault="00520887"/>
        </w:tc>
      </w:tr>
    </w:tbl>
    <w:p w14:paraId="019DEFDE" w14:textId="77777777" w:rsidR="00520887" w:rsidRPr="004D615C" w:rsidRDefault="00520887" w:rsidP="00520887"/>
    <w:p w14:paraId="1AD2D109" w14:textId="77777777" w:rsidR="00C1797A" w:rsidRPr="004D615C" w:rsidRDefault="00C1797A" w:rsidP="004817C9"/>
    <w:p w14:paraId="7FF67187" w14:textId="77777777" w:rsidR="00C1797A" w:rsidRPr="004D615C" w:rsidRDefault="00C1797A" w:rsidP="004817C9"/>
    <w:p w14:paraId="6D8B49E4" w14:textId="77777777" w:rsidR="00C1797A" w:rsidRPr="004D615C" w:rsidRDefault="00C1797A" w:rsidP="004817C9"/>
    <w:p w14:paraId="427DA6CC" w14:textId="77777777" w:rsidR="00C1797A" w:rsidRPr="004D615C" w:rsidRDefault="00C1797A" w:rsidP="004817C9"/>
    <w:p w14:paraId="5F9F0F48" w14:textId="77777777" w:rsidR="00C1797A" w:rsidRPr="004D615C" w:rsidRDefault="00C1797A" w:rsidP="004817C9"/>
    <w:p w14:paraId="48686471" w14:textId="77777777" w:rsidR="00C1797A" w:rsidRPr="004D615C" w:rsidRDefault="00C1797A" w:rsidP="004817C9"/>
    <w:p w14:paraId="474C9FED" w14:textId="77777777" w:rsidR="00C1797A" w:rsidRPr="004D615C" w:rsidRDefault="00C1797A" w:rsidP="004817C9"/>
    <w:p w14:paraId="58671A92" w14:textId="77777777" w:rsidR="00C1797A" w:rsidRPr="004D615C" w:rsidRDefault="00C1797A" w:rsidP="004817C9"/>
    <w:p w14:paraId="7A0C26F5" w14:textId="77777777" w:rsidR="00C1797A" w:rsidRPr="004D615C" w:rsidRDefault="00C1797A" w:rsidP="004817C9"/>
    <w:p w14:paraId="0F0569F7" w14:textId="77777777" w:rsidR="00C1797A" w:rsidRPr="004D615C" w:rsidRDefault="00C1797A" w:rsidP="004817C9"/>
    <w:tbl>
      <w:tblPr>
        <w:tblStyle w:val="Tabellrutenett"/>
        <w:tblW w:w="13462" w:type="dxa"/>
        <w:tblLayout w:type="fixed"/>
        <w:tblLook w:val="04A0" w:firstRow="1" w:lastRow="0" w:firstColumn="1" w:lastColumn="0" w:noHBand="0" w:noVBand="1"/>
      </w:tblPr>
      <w:tblGrid>
        <w:gridCol w:w="2405"/>
        <w:gridCol w:w="5245"/>
        <w:gridCol w:w="2977"/>
        <w:gridCol w:w="2835"/>
      </w:tblGrid>
      <w:tr w:rsidR="00BA08E9" w:rsidRPr="004D615C" w14:paraId="3553C911" w14:textId="77777777" w:rsidTr="1EE840D2">
        <w:trPr>
          <w:trHeight w:val="451"/>
          <w:tblHeader/>
        </w:trPr>
        <w:tc>
          <w:tcPr>
            <w:tcW w:w="13462" w:type="dxa"/>
            <w:gridSpan w:val="4"/>
            <w:shd w:val="clear" w:color="auto" w:fill="BFBFBF" w:themeFill="background1" w:themeFillShade="BF"/>
          </w:tcPr>
          <w:p w14:paraId="62D58B74" w14:textId="0095542D" w:rsidR="00BA08E9" w:rsidRPr="004D615C" w:rsidRDefault="73ADD9B6" w:rsidP="6CE5ADAB">
            <w:pPr>
              <w:pStyle w:val="Overskrift1"/>
              <w:outlineLvl w:val="0"/>
            </w:pPr>
            <w:bookmarkStart w:id="13" w:name="_Toc129937001"/>
            <w:r w:rsidRPr="004D615C">
              <w:lastRenderedPageBreak/>
              <w:t>Mine og andres grenser</w:t>
            </w:r>
            <w:bookmarkEnd w:id="13"/>
          </w:p>
        </w:tc>
      </w:tr>
      <w:tr w:rsidR="001D5BA8" w:rsidRPr="004D615C" w14:paraId="67F2E645" w14:textId="77777777" w:rsidTr="1EE840D2">
        <w:trPr>
          <w:trHeight w:val="451"/>
          <w:tblHeader/>
        </w:trPr>
        <w:tc>
          <w:tcPr>
            <w:tcW w:w="2405" w:type="dxa"/>
            <w:vMerge w:val="restart"/>
            <w:shd w:val="clear" w:color="auto" w:fill="BFBFBF" w:themeFill="background1" w:themeFillShade="BF"/>
          </w:tcPr>
          <w:p w14:paraId="6A55688A" w14:textId="77777777" w:rsidR="001D5BA8" w:rsidRPr="004D615C" w:rsidRDefault="001D5BA8" w:rsidP="004817C9">
            <w:r w:rsidRPr="004D615C">
              <w:t>SVARALTERNATIVER</w:t>
            </w:r>
          </w:p>
          <w:p w14:paraId="69986E64" w14:textId="77777777" w:rsidR="001D5BA8" w:rsidRPr="004D615C" w:rsidRDefault="001D5BA8" w:rsidP="004817C9"/>
        </w:tc>
        <w:tc>
          <w:tcPr>
            <w:tcW w:w="5245" w:type="dxa"/>
            <w:vMerge w:val="restart"/>
            <w:shd w:val="clear" w:color="auto" w:fill="BFBFBF" w:themeFill="background1" w:themeFillShade="BF"/>
          </w:tcPr>
          <w:p w14:paraId="67F070A5" w14:textId="77777777" w:rsidR="001D5BA8" w:rsidRPr="004D615C" w:rsidRDefault="001D5BA8" w:rsidP="004817C9">
            <w:proofErr w:type="spellStart"/>
            <w:r w:rsidRPr="004D615C">
              <w:t>Faktatekst</w:t>
            </w:r>
            <w:proofErr w:type="spellEnd"/>
            <w:r w:rsidRPr="004D615C">
              <w:t xml:space="preserve"> </w:t>
            </w:r>
          </w:p>
          <w:p w14:paraId="01463D92" w14:textId="77777777" w:rsidR="001D5BA8" w:rsidRPr="004D615C" w:rsidRDefault="001D5BA8" w:rsidP="004817C9">
            <w:r w:rsidRPr="004D615C">
              <w:t>(lysegrønn)</w:t>
            </w:r>
          </w:p>
          <w:p w14:paraId="35E385CA" w14:textId="356510E7" w:rsidR="001D5BA8" w:rsidRPr="004D615C" w:rsidRDefault="001D5BA8" w:rsidP="004817C9">
            <w:proofErr w:type="spellStart"/>
            <w:r w:rsidRPr="004D615C">
              <w:t>Faktatekst</w:t>
            </w:r>
            <w:proofErr w:type="spellEnd"/>
            <w:r w:rsidRPr="004D615C">
              <w:t xml:space="preserve"> </w:t>
            </w:r>
          </w:p>
          <w:p w14:paraId="749057CB" w14:textId="77777777" w:rsidR="001D5BA8" w:rsidRPr="004D615C" w:rsidRDefault="001D5BA8" w:rsidP="004817C9">
            <w:r w:rsidRPr="004D615C">
              <w:t>(Lyserød)</w:t>
            </w:r>
          </w:p>
        </w:tc>
        <w:tc>
          <w:tcPr>
            <w:tcW w:w="5812" w:type="dxa"/>
            <w:gridSpan w:val="2"/>
            <w:shd w:val="clear" w:color="auto" w:fill="BFBFBF" w:themeFill="background1" w:themeFillShade="BF"/>
          </w:tcPr>
          <w:p w14:paraId="6084F68A" w14:textId="77777777" w:rsidR="001D5BA8" w:rsidRPr="004D615C" w:rsidRDefault="001D5BA8" w:rsidP="004817C9">
            <w:r w:rsidRPr="004D615C">
              <w:t>Jeg vil vite mer</w:t>
            </w:r>
          </w:p>
        </w:tc>
      </w:tr>
      <w:tr w:rsidR="001D5BA8" w:rsidRPr="004D615C" w14:paraId="0AE32FA4" w14:textId="77777777" w:rsidTr="1EE840D2">
        <w:trPr>
          <w:trHeight w:val="451"/>
          <w:tblHeader/>
        </w:trPr>
        <w:tc>
          <w:tcPr>
            <w:tcW w:w="2405" w:type="dxa"/>
            <w:vMerge/>
          </w:tcPr>
          <w:p w14:paraId="6C78D29C" w14:textId="77777777" w:rsidR="001D5BA8" w:rsidRPr="004D615C" w:rsidRDefault="001D5BA8" w:rsidP="004817C9"/>
        </w:tc>
        <w:tc>
          <w:tcPr>
            <w:tcW w:w="5245" w:type="dxa"/>
            <w:vMerge/>
          </w:tcPr>
          <w:p w14:paraId="67028259" w14:textId="77777777" w:rsidR="001D5BA8" w:rsidRPr="004D615C" w:rsidRDefault="001D5BA8" w:rsidP="004817C9"/>
        </w:tc>
        <w:tc>
          <w:tcPr>
            <w:tcW w:w="2977" w:type="dxa"/>
            <w:shd w:val="clear" w:color="auto" w:fill="BFBFBF" w:themeFill="background1" w:themeFillShade="BF"/>
          </w:tcPr>
          <w:p w14:paraId="123E0DEA" w14:textId="7D1532EF" w:rsidR="001D5BA8" w:rsidRPr="004D615C" w:rsidRDefault="001D5BA8" w:rsidP="004817C9">
            <w:r w:rsidRPr="004D615C">
              <w:t>Spesifikt knyttet til svaralternativene til venstre</w:t>
            </w:r>
          </w:p>
        </w:tc>
        <w:tc>
          <w:tcPr>
            <w:tcW w:w="2835" w:type="dxa"/>
            <w:shd w:val="clear" w:color="auto" w:fill="BFBFBF" w:themeFill="background1" w:themeFillShade="BF"/>
          </w:tcPr>
          <w:p w14:paraId="6980BD18" w14:textId="190A992F" w:rsidR="001D5BA8" w:rsidRPr="004D615C" w:rsidRDefault="001D5BA8" w:rsidP="004817C9">
            <w:r w:rsidRPr="004D615C">
              <w:t>Generelle ressurser for alle alternativene om å gå over andres grenser</w:t>
            </w:r>
          </w:p>
        </w:tc>
      </w:tr>
      <w:tr w:rsidR="005E7BA5" w:rsidRPr="004D615C" w14:paraId="5333B9F5" w14:textId="77777777" w:rsidTr="1EE840D2">
        <w:tc>
          <w:tcPr>
            <w:tcW w:w="2405" w:type="dxa"/>
          </w:tcPr>
          <w:p w14:paraId="39F37456" w14:textId="33B46038" w:rsidR="005E7BA5" w:rsidRPr="004D615C" w:rsidRDefault="0BEFFF69" w:rsidP="00D1251E">
            <w:pPr>
              <w:pStyle w:val="Listeavsnitt"/>
              <w:numPr>
                <w:ilvl w:val="0"/>
                <w:numId w:val="11"/>
              </w:numPr>
            </w:pPr>
            <w:r w:rsidRPr="1EE840D2">
              <w:rPr>
                <w:color w:val="3A414A"/>
                <w:sz w:val="20"/>
                <w:szCs w:val="20"/>
              </w:rPr>
              <w:t>Hvordan vet jeg om jeg har tråkket over andres grenser</w:t>
            </w:r>
          </w:p>
          <w:p w14:paraId="6E54CF5D" w14:textId="77777777" w:rsidR="005E7BA5" w:rsidRPr="004D615C" w:rsidRDefault="005E7BA5" w:rsidP="00D1251E">
            <w:pPr>
              <w:pStyle w:val="Listeavsnitt"/>
              <w:rPr>
                <w:color w:val="3A414A"/>
                <w:sz w:val="20"/>
                <w:szCs w:val="20"/>
              </w:rPr>
            </w:pPr>
          </w:p>
        </w:tc>
        <w:tc>
          <w:tcPr>
            <w:tcW w:w="5245" w:type="dxa"/>
          </w:tcPr>
          <w:p w14:paraId="0C8E62C7" w14:textId="41BA031E" w:rsidR="005E7BA5" w:rsidRPr="004D615C" w:rsidRDefault="005E7BA5" w:rsidP="75412EE4">
            <w:pPr>
              <w:rPr>
                <w:b/>
                <w:bCs/>
                <w:u w:val="single"/>
              </w:rPr>
            </w:pPr>
            <w:r w:rsidRPr="004D615C">
              <w:rPr>
                <w:b/>
                <w:bCs/>
                <w:u w:val="single"/>
              </w:rPr>
              <w:t>Det er ikke alltid lett å vite hvor andres grense går.</w:t>
            </w:r>
            <w:r w:rsidRPr="004D615C">
              <w:rPr>
                <w:b/>
                <w:bCs/>
              </w:rPr>
              <w:t xml:space="preserve"> </w:t>
            </w:r>
          </w:p>
          <w:p w14:paraId="3B404E41" w14:textId="30325284" w:rsidR="005E7BA5" w:rsidRPr="004D615C" w:rsidRDefault="005E7BA5" w:rsidP="6CE5ADAB"/>
          <w:p w14:paraId="17745EA7" w14:textId="5A480B76"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En som får grensene sine tråkket over kan bli sint, virke redd eller stresset, eller trekke seg unna. Andre ser ikke ut til å reagere i det hele tatt, men det kan være fordi de skjuler det eller blir så redd at de stivner helt. </w:t>
            </w:r>
          </w:p>
          <w:p w14:paraId="0659672D" w14:textId="7BE138C8"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 </w:t>
            </w:r>
          </w:p>
          <w:p w14:paraId="204F8790" w14:textId="29897E63" w:rsidR="005E7BA5" w:rsidRPr="004D615C" w:rsidRDefault="005E7BA5" w:rsidP="004817C9">
            <w:r w:rsidRPr="004D615C">
              <w:rPr>
                <w:rFonts w:ascii="Calibri" w:eastAsia="Calibri" w:hAnsi="Calibri" w:cs="Calibri"/>
              </w:rPr>
              <w:t xml:space="preserve">Er du usikker på om du har tråkket over andres grenser? Det beste er at du spør dem det gjelder, om du lurer. Eller du kan snakke med en voksen du stoler på og forklare hva du gjorde og hvordan du oppfattet at den andre reagerte. </w:t>
            </w:r>
          </w:p>
        </w:tc>
        <w:tc>
          <w:tcPr>
            <w:tcW w:w="2977" w:type="dxa"/>
          </w:tcPr>
          <w:p w14:paraId="2777B73C" w14:textId="57DBCE8C" w:rsidR="005E7BA5" w:rsidRPr="004D615C" w:rsidRDefault="000D25FC" w:rsidP="00370FF9">
            <w:hyperlink r:id="rId48">
              <w:r w:rsidR="005E7BA5" w:rsidRPr="004D615C">
                <w:rPr>
                  <w:rStyle w:val="Hyperkobling"/>
                </w:rPr>
                <w:t>https://www.ung.no/nettvett/4272_Er_det_lov_%C3%A5_sende_nudes_eller_dickpics.html</w:t>
              </w:r>
            </w:hyperlink>
          </w:p>
          <w:p w14:paraId="0E175A5B" w14:textId="77777777" w:rsidR="005E7BA5" w:rsidRPr="004D615C" w:rsidRDefault="005E7BA5" w:rsidP="00370FF9">
            <w:r w:rsidRPr="004D615C">
              <w:t>«</w:t>
            </w:r>
            <w:hyperlink r:id="rId49">
              <w:r w:rsidRPr="004D615C">
                <w:rPr>
                  <w:rStyle w:val="Hyperkobling"/>
                </w:rPr>
                <w:t>Er jeg en overgriper, eller risikerer jeg å bli det?</w:t>
              </w:r>
            </w:hyperlink>
            <w:r w:rsidRPr="004D615C">
              <w:t xml:space="preserve"> »</w:t>
            </w:r>
          </w:p>
          <w:p w14:paraId="7DC199FF" w14:textId="387C61B2" w:rsidR="005E7BA5" w:rsidRPr="004D615C" w:rsidRDefault="005E7BA5" w:rsidP="00370FF9">
            <w:r w:rsidRPr="004D615C">
              <w:t>«</w:t>
            </w:r>
            <w:hyperlink r:id="rId50">
              <w:r w:rsidRPr="004D615C">
                <w:rPr>
                  <w:rStyle w:val="Hyperkobling"/>
                </w:rPr>
                <w:t xml:space="preserve">Hva betyr det å være </w:t>
              </w:r>
              <w:proofErr w:type="spellStart"/>
              <w:r w:rsidRPr="004D615C">
                <w:rPr>
                  <w:rStyle w:val="Hyperkobling"/>
                </w:rPr>
                <w:t>pedo</w:t>
              </w:r>
              <w:proofErr w:type="spellEnd"/>
              <w:r w:rsidRPr="004D615C">
                <w:rPr>
                  <w:rStyle w:val="Hyperkobling"/>
                </w:rPr>
                <w:t>?</w:t>
              </w:r>
            </w:hyperlink>
            <w:r w:rsidRPr="004D615C">
              <w:t>»</w:t>
            </w:r>
          </w:p>
          <w:p w14:paraId="26104FB8" w14:textId="2100DE15" w:rsidR="005E7BA5" w:rsidRPr="004D615C" w:rsidRDefault="005E7BA5" w:rsidP="6CE5ADAB"/>
        </w:tc>
        <w:tc>
          <w:tcPr>
            <w:tcW w:w="2835" w:type="dxa"/>
            <w:vMerge w:val="restart"/>
          </w:tcPr>
          <w:p w14:paraId="5ACF065B" w14:textId="6FC4BB94" w:rsidR="005E7BA5" w:rsidRPr="004D615C" w:rsidRDefault="000D25FC" w:rsidP="004817C9">
            <w:hyperlink r:id="rId51" w:history="1">
              <w:r w:rsidR="005E7BA5">
                <w:rPr>
                  <w:rStyle w:val="Hyperkobling"/>
                </w:rPr>
                <w:t xml:space="preserve">Hva skjer i hjernen under sex? - </w:t>
              </w:r>
              <w:proofErr w:type="spellStart"/>
              <w:r w:rsidR="005E7BA5">
                <w:rPr>
                  <w:rStyle w:val="Hyperkobling"/>
                </w:rPr>
                <w:t>YouTube</w:t>
              </w:r>
              <w:proofErr w:type="spellEnd"/>
            </w:hyperlink>
          </w:p>
        </w:tc>
      </w:tr>
      <w:tr w:rsidR="005E7BA5" w:rsidRPr="004D615C" w14:paraId="535FF413" w14:textId="77777777" w:rsidTr="1EE840D2">
        <w:trPr>
          <w:trHeight w:val="803"/>
        </w:trPr>
        <w:tc>
          <w:tcPr>
            <w:tcW w:w="2405" w:type="dxa"/>
          </w:tcPr>
          <w:p w14:paraId="6E1E8937" w14:textId="1656A568" w:rsidR="005E7BA5" w:rsidRPr="004D615C" w:rsidRDefault="0BEFFF69" w:rsidP="00804E1B">
            <w:pPr>
              <w:pStyle w:val="Listeavsnitt"/>
              <w:numPr>
                <w:ilvl w:val="0"/>
                <w:numId w:val="11"/>
              </w:numPr>
              <w:spacing w:line="259" w:lineRule="auto"/>
              <w:rPr>
                <w:color w:val="3A414A"/>
                <w:sz w:val="20"/>
                <w:szCs w:val="20"/>
              </w:rPr>
            </w:pPr>
            <w:r w:rsidRPr="1EE840D2">
              <w:rPr>
                <w:color w:val="3A414A"/>
                <w:sz w:val="20"/>
                <w:szCs w:val="20"/>
              </w:rPr>
              <w:t>Hvordan vet jeg om noen har tråkket over grensene mine?</w:t>
            </w:r>
          </w:p>
          <w:p w14:paraId="40EFF3D9" w14:textId="674DE34C" w:rsidR="005E7BA5" w:rsidRPr="004D615C" w:rsidRDefault="005E7BA5" w:rsidP="00804E1B">
            <w:pPr>
              <w:rPr>
                <w:color w:val="3A414A"/>
                <w:sz w:val="20"/>
                <w:szCs w:val="20"/>
              </w:rPr>
            </w:pPr>
          </w:p>
          <w:p w14:paraId="38E0A07A" w14:textId="4D959078" w:rsidR="005E7BA5" w:rsidRPr="004D615C" w:rsidRDefault="005E7BA5" w:rsidP="00804E1B">
            <w:pPr>
              <w:rPr>
                <w:color w:val="3A414A"/>
                <w:sz w:val="20"/>
                <w:szCs w:val="20"/>
              </w:rPr>
            </w:pPr>
          </w:p>
          <w:p w14:paraId="10DF15B0" w14:textId="5962DC6B" w:rsidR="005E7BA5" w:rsidRPr="004D615C" w:rsidRDefault="005E7BA5" w:rsidP="00804E1B">
            <w:pPr>
              <w:rPr>
                <w:color w:val="3A414A"/>
                <w:sz w:val="20"/>
                <w:szCs w:val="20"/>
              </w:rPr>
            </w:pPr>
          </w:p>
          <w:p w14:paraId="49411582" w14:textId="5EC7D073" w:rsidR="005E7BA5" w:rsidRPr="004D615C" w:rsidRDefault="005E7BA5" w:rsidP="00804E1B">
            <w:pPr>
              <w:rPr>
                <w:color w:val="3A414A"/>
                <w:sz w:val="20"/>
                <w:szCs w:val="20"/>
              </w:rPr>
            </w:pPr>
          </w:p>
          <w:p w14:paraId="517D58CE" w14:textId="5B77F62C" w:rsidR="005E7BA5" w:rsidRPr="004D615C" w:rsidRDefault="005E7BA5" w:rsidP="00804E1B">
            <w:pPr>
              <w:rPr>
                <w:color w:val="3A414A"/>
                <w:sz w:val="20"/>
                <w:szCs w:val="20"/>
              </w:rPr>
            </w:pPr>
          </w:p>
          <w:p w14:paraId="50792C82" w14:textId="276D56F2" w:rsidR="005E7BA5" w:rsidRPr="004D615C" w:rsidRDefault="005E7BA5" w:rsidP="00804E1B">
            <w:pPr>
              <w:rPr>
                <w:color w:val="3A414A"/>
                <w:sz w:val="20"/>
                <w:szCs w:val="20"/>
              </w:rPr>
            </w:pPr>
          </w:p>
        </w:tc>
        <w:tc>
          <w:tcPr>
            <w:tcW w:w="5245" w:type="dxa"/>
          </w:tcPr>
          <w:p w14:paraId="332E277A" w14:textId="77777777" w:rsidR="005E7BA5" w:rsidRPr="004D615C" w:rsidRDefault="005E7BA5" w:rsidP="00804E1B">
            <w:pPr>
              <w:rPr>
                <w:b/>
                <w:bCs/>
                <w:color w:val="70AD47" w:themeColor="accent6"/>
                <w:u w:val="single"/>
              </w:rPr>
            </w:pPr>
            <w:r w:rsidRPr="004D615C">
              <w:rPr>
                <w:b/>
                <w:bCs/>
                <w:u w:val="single"/>
              </w:rPr>
              <w:t>Når noen tråkker over dine seksuelle grenser, føles det ofte veldig ubehagelig.</w:t>
            </w:r>
            <w:r w:rsidRPr="004D615C">
              <w:rPr>
                <w:b/>
                <w:bCs/>
              </w:rPr>
              <w:t xml:space="preserve"> </w:t>
            </w:r>
          </w:p>
          <w:p w14:paraId="2C71B8D8" w14:textId="49B3E2D7" w:rsidR="005E7BA5" w:rsidRPr="004D615C" w:rsidRDefault="005E7BA5" w:rsidP="00804E1B"/>
          <w:p w14:paraId="7F8B4392" w14:textId="48BC63E6"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Du kan bli svimmel og kvalm, begynne å skjelve og kaldsvette, og føle deg sint, redd, forvirret eller lei seg. Noen klarer ikke å konsentrere seg eller tenke klart, og klarer ikke si noe.  Det kan gi en følelse av å bli invadert, kanskje du "forsvinner inn i seg selv”. Noen får skyldfølelse fordi de føler at de ikke sa ifra tydelig nok at de ikke hadde lyst. </w:t>
            </w:r>
          </w:p>
          <w:p w14:paraId="0CAD3DBA" w14:textId="0E24A937" w:rsidR="005E7BA5" w:rsidRPr="004D615C" w:rsidRDefault="005E7BA5" w:rsidP="00804E1B">
            <w:pPr>
              <w:rPr>
                <w:color w:val="70AD47" w:themeColor="accent6"/>
              </w:rPr>
            </w:pPr>
            <w:r w:rsidRPr="004D615C">
              <w:br/>
            </w:r>
          </w:p>
          <w:p w14:paraId="37A4DA5A" w14:textId="7046F720" w:rsidR="005E7BA5" w:rsidRPr="004D615C" w:rsidRDefault="005E7BA5" w:rsidP="00804E1B">
            <w:r w:rsidRPr="004D615C">
              <w:t xml:space="preserve">Ubehaget kan komme med en gang eller når du tenker tilbake på det etterpå. </w:t>
            </w:r>
          </w:p>
          <w:p w14:paraId="33811A63" w14:textId="027C49AF" w:rsidR="005E7BA5" w:rsidRPr="004D615C" w:rsidRDefault="005E7BA5" w:rsidP="00804E1B"/>
          <w:p w14:paraId="0E9AABEA" w14:textId="76AD7F95" w:rsidR="005E7BA5" w:rsidRPr="004D615C" w:rsidRDefault="005E7BA5" w:rsidP="00804E1B">
            <w:r w:rsidRPr="004D615C">
              <w:t xml:space="preserve">Det er bare du som bestemmer hvor dine grenser går. </w:t>
            </w:r>
          </w:p>
        </w:tc>
        <w:tc>
          <w:tcPr>
            <w:tcW w:w="2977" w:type="dxa"/>
          </w:tcPr>
          <w:p w14:paraId="63C3E367" w14:textId="44B5FBBE" w:rsidR="005E7BA5" w:rsidRPr="004D615C" w:rsidRDefault="000D25FC" w:rsidP="00804E1B">
            <w:hyperlink r:id="rId52">
              <w:r w:rsidR="005E7BA5" w:rsidRPr="004D615C">
                <w:rPr>
                  <w:rStyle w:val="Hyperkobling"/>
                </w:rPr>
                <w:t>Ungerelasjoner.no</w:t>
              </w:r>
            </w:hyperlink>
          </w:p>
          <w:p w14:paraId="722886B7" w14:textId="286290B7" w:rsidR="005E7BA5" w:rsidRPr="004D615C" w:rsidRDefault="000D25FC" w:rsidP="00804E1B">
            <w:pPr>
              <w:spacing w:line="259" w:lineRule="auto"/>
            </w:pPr>
            <w:hyperlink r:id="rId53">
              <w:r w:rsidR="005E7BA5" w:rsidRPr="004D615C">
                <w:rPr>
                  <w:rStyle w:val="Hyperkobling"/>
                </w:rPr>
                <w:t>Hvorfor føles det ekkelt å bli tatt på?</w:t>
              </w:r>
            </w:hyperlink>
          </w:p>
          <w:p w14:paraId="5EC1E189" w14:textId="3EEDF6E6" w:rsidR="005E7BA5" w:rsidRPr="004D615C" w:rsidRDefault="005E7BA5" w:rsidP="00804E1B"/>
        </w:tc>
        <w:tc>
          <w:tcPr>
            <w:tcW w:w="2835" w:type="dxa"/>
            <w:vMerge/>
          </w:tcPr>
          <w:p w14:paraId="4EF62115" w14:textId="366E1DCE" w:rsidR="005E7BA5" w:rsidRPr="004D615C" w:rsidRDefault="005E7BA5" w:rsidP="00804E1B"/>
        </w:tc>
      </w:tr>
      <w:tr w:rsidR="005E7BA5" w:rsidRPr="004D615C" w14:paraId="3E981ED1" w14:textId="77777777" w:rsidTr="1EE840D2">
        <w:tc>
          <w:tcPr>
            <w:tcW w:w="2405" w:type="dxa"/>
          </w:tcPr>
          <w:p w14:paraId="232367C1" w14:textId="3FAFC52F" w:rsidR="005E7BA5" w:rsidRPr="004D615C" w:rsidRDefault="005E7BA5" w:rsidP="00804E1B">
            <w:pPr>
              <w:pStyle w:val="Listeavsnitt"/>
              <w:numPr>
                <w:ilvl w:val="0"/>
                <w:numId w:val="10"/>
              </w:numPr>
            </w:pPr>
            <w:r w:rsidRPr="004D615C">
              <w:rPr>
                <w:color w:val="3A414A"/>
                <w:sz w:val="20"/>
                <w:szCs w:val="20"/>
              </w:rPr>
              <w:t>Hvordan respektere andres grenser?</w:t>
            </w:r>
          </w:p>
        </w:tc>
        <w:tc>
          <w:tcPr>
            <w:tcW w:w="5245" w:type="dxa"/>
          </w:tcPr>
          <w:p w14:paraId="4CAD97A8" w14:textId="2D111A2C" w:rsidR="005E7BA5" w:rsidRPr="004D615C" w:rsidRDefault="005E7BA5" w:rsidP="00804E1B">
            <w:pPr>
              <w:rPr>
                <w:b/>
                <w:bCs/>
                <w:u w:val="single"/>
              </w:rPr>
            </w:pPr>
            <w:r w:rsidRPr="004D615C">
              <w:rPr>
                <w:b/>
                <w:bCs/>
                <w:u w:val="single"/>
              </w:rPr>
              <w:t>For å respektere andres grenser må du vite hvor de går.</w:t>
            </w:r>
            <w:r w:rsidRPr="004D615C">
              <w:rPr>
                <w:b/>
                <w:bCs/>
              </w:rPr>
              <w:t xml:space="preserve"> </w:t>
            </w:r>
          </w:p>
          <w:p w14:paraId="5D3C5ACF" w14:textId="0298AC71" w:rsidR="005E7BA5" w:rsidRPr="004D615C" w:rsidRDefault="005E7BA5" w:rsidP="00804E1B"/>
          <w:p w14:paraId="4EBE63A5" w14:textId="7D3D6D37" w:rsidR="005E7BA5" w:rsidRPr="004D615C" w:rsidRDefault="005E7BA5" w:rsidP="00804E1B">
            <w:r w:rsidRPr="004D615C">
              <w:t xml:space="preserve">Det kan være vanskelig å vite hvor andres grenser går, spesielt når dere holder på å bli kjent. </w:t>
            </w:r>
          </w:p>
          <w:p w14:paraId="57FAD3EB" w14:textId="216B8711" w:rsidR="005E7BA5" w:rsidRPr="004D615C" w:rsidRDefault="005E7BA5" w:rsidP="00804E1B"/>
          <w:p w14:paraId="650A4BDF" w14:textId="143B5C8A"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Du kan spørre, lytte til det den andre sier, følge med på den andres ansiktsuttrykk og kroppsspråk, eller prøve deg forsiktig frem med berøringer. Stopp med en gang du merker at den andre ikke virker helt med eller oppfører seg på en måte som gjør det usikker på om han eller hun vil. </w:t>
            </w:r>
          </w:p>
          <w:p w14:paraId="5E6168E7" w14:textId="5AD5F4F2" w:rsidR="005E7BA5" w:rsidRPr="004D615C" w:rsidRDefault="005E7BA5" w:rsidP="00804E1B"/>
          <w:p w14:paraId="39CFD33C" w14:textId="44E6E954" w:rsidR="005E7BA5" w:rsidRPr="004D615C" w:rsidRDefault="005E7BA5" w:rsidP="00804E1B">
            <w:r w:rsidRPr="004D615C">
              <w:t xml:space="preserve">Snakk sammen og spør hverandre hvis dere lurer på hva den andre liker og har lyst til. </w:t>
            </w:r>
          </w:p>
        </w:tc>
        <w:tc>
          <w:tcPr>
            <w:tcW w:w="2977" w:type="dxa"/>
          </w:tcPr>
          <w:p w14:paraId="3DC5979C" w14:textId="2CC0F4D5" w:rsidR="005E7BA5" w:rsidRPr="004D615C" w:rsidRDefault="005E7BA5" w:rsidP="00804E1B"/>
          <w:p w14:paraId="77A3018B" w14:textId="25E06A54" w:rsidR="005E7BA5" w:rsidRPr="004D615C" w:rsidRDefault="005E7BA5" w:rsidP="00804E1B">
            <w:r w:rsidRPr="004D615C">
              <w:t>«</w:t>
            </w:r>
            <w:hyperlink r:id="rId54">
              <w:r w:rsidRPr="004D615C">
                <w:rPr>
                  <w:rStyle w:val="Hyperkobling"/>
                </w:rPr>
                <w:t>Få bedre kontroll over følelsene dine</w:t>
              </w:r>
            </w:hyperlink>
            <w:r w:rsidRPr="004D615C">
              <w:t>»</w:t>
            </w:r>
          </w:p>
          <w:p w14:paraId="238880C5" w14:textId="65D77CFB" w:rsidR="005E7BA5" w:rsidRPr="004D615C" w:rsidRDefault="005E7BA5" w:rsidP="00804E1B"/>
          <w:p w14:paraId="74E77B56" w14:textId="3BEB8466" w:rsidR="005E7BA5" w:rsidRPr="004D615C" w:rsidRDefault="005E7BA5" w:rsidP="00804E1B"/>
        </w:tc>
        <w:tc>
          <w:tcPr>
            <w:tcW w:w="2835" w:type="dxa"/>
            <w:vMerge/>
          </w:tcPr>
          <w:p w14:paraId="6F738A93" w14:textId="77777777" w:rsidR="005E7BA5" w:rsidRPr="004D615C" w:rsidRDefault="005E7BA5" w:rsidP="00804E1B"/>
        </w:tc>
      </w:tr>
      <w:tr w:rsidR="005E7BA5" w:rsidRPr="004D615C" w14:paraId="5CC3A876" w14:textId="77777777" w:rsidTr="1EE840D2">
        <w:tc>
          <w:tcPr>
            <w:tcW w:w="2405" w:type="dxa"/>
          </w:tcPr>
          <w:p w14:paraId="406093EC" w14:textId="77777777" w:rsidR="005E7BA5" w:rsidRPr="004D615C" w:rsidRDefault="0BEFFF69" w:rsidP="005A642B">
            <w:pPr>
              <w:pStyle w:val="Listeavsnitt"/>
              <w:numPr>
                <w:ilvl w:val="0"/>
                <w:numId w:val="11"/>
              </w:numPr>
              <w:rPr>
                <w:color w:val="FF0000"/>
                <w:sz w:val="20"/>
                <w:szCs w:val="20"/>
              </w:rPr>
            </w:pPr>
            <w:r w:rsidRPr="1EE840D2">
              <w:rPr>
                <w:color w:val="3A414A"/>
                <w:sz w:val="20"/>
                <w:szCs w:val="20"/>
              </w:rPr>
              <w:t xml:space="preserve">Hva skjer med meg hvis jeg har gjort noe seksuelt uten at den andre samtykket? </w:t>
            </w:r>
          </w:p>
          <w:p w14:paraId="54179522" w14:textId="77777777" w:rsidR="005E7BA5" w:rsidRPr="004D615C" w:rsidRDefault="005E7BA5" w:rsidP="005A642B">
            <w:pPr>
              <w:rPr>
                <w:color w:val="3A414A"/>
                <w:sz w:val="20"/>
                <w:szCs w:val="20"/>
              </w:rPr>
            </w:pPr>
          </w:p>
          <w:p w14:paraId="27C10F5F" w14:textId="77777777" w:rsidR="005E7BA5" w:rsidRPr="004D615C" w:rsidRDefault="005E7BA5" w:rsidP="005A642B">
            <w:pPr>
              <w:rPr>
                <w:color w:val="3A414A"/>
                <w:sz w:val="20"/>
                <w:szCs w:val="20"/>
              </w:rPr>
            </w:pPr>
          </w:p>
          <w:p w14:paraId="34777712" w14:textId="77777777" w:rsidR="005E7BA5" w:rsidRPr="004D615C" w:rsidRDefault="005E7BA5" w:rsidP="005A642B">
            <w:pPr>
              <w:rPr>
                <w:color w:val="3A414A"/>
                <w:sz w:val="20"/>
                <w:szCs w:val="20"/>
              </w:rPr>
            </w:pPr>
          </w:p>
          <w:p w14:paraId="37AC153E" w14:textId="77777777" w:rsidR="005E7BA5" w:rsidRPr="004D615C" w:rsidRDefault="005E7BA5" w:rsidP="009124EF">
            <w:pPr>
              <w:rPr>
                <w:color w:val="3A414A"/>
                <w:sz w:val="20"/>
                <w:szCs w:val="20"/>
              </w:rPr>
            </w:pPr>
          </w:p>
        </w:tc>
        <w:tc>
          <w:tcPr>
            <w:tcW w:w="5245" w:type="dxa"/>
          </w:tcPr>
          <w:p w14:paraId="691FE937" w14:textId="77777777" w:rsidR="005E7BA5" w:rsidRPr="004D615C" w:rsidRDefault="005E7BA5" w:rsidP="005A642B">
            <w:pPr>
              <w:rPr>
                <w:b/>
                <w:bCs/>
                <w:u w:val="single"/>
              </w:rPr>
            </w:pPr>
            <w:r w:rsidRPr="004D615C">
              <w:rPr>
                <w:b/>
                <w:bCs/>
                <w:u w:val="single"/>
              </w:rPr>
              <w:t>Det kommer an på alderen din og hva du har gjort.</w:t>
            </w:r>
            <w:r w:rsidRPr="004D615C">
              <w:rPr>
                <w:b/>
                <w:bCs/>
              </w:rPr>
              <w:t xml:space="preserve"> </w:t>
            </w:r>
          </w:p>
          <w:p w14:paraId="0842C8E3" w14:textId="77777777" w:rsidR="005E7BA5" w:rsidRPr="004D615C" w:rsidRDefault="005E7BA5" w:rsidP="005A642B"/>
          <w:p w14:paraId="72D01018" w14:textId="5E0F381B"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Hvis du er 15 år eller eldre kan du bli straffet hvis noen anmelder deg. Det mest vanlige da, er å bli dømt til noe som heter </w:t>
            </w:r>
            <w:proofErr w:type="spellStart"/>
            <w:r w:rsidRPr="004D615C">
              <w:rPr>
                <w:rFonts w:ascii="Calibri" w:eastAsia="Calibri" w:hAnsi="Calibri" w:cs="Calibri"/>
              </w:rPr>
              <w:t>ungdomstraff</w:t>
            </w:r>
            <w:proofErr w:type="spellEnd"/>
            <w:r w:rsidRPr="004D615C">
              <w:rPr>
                <w:rFonts w:ascii="Calibri" w:eastAsia="Calibri" w:hAnsi="Calibri" w:cs="Calibri"/>
              </w:rPr>
              <w:t xml:space="preserve"> eller ungdomsoppfølging. Da slipper man å sitte i fengsel. Eldre ungdom som har begått veldig alvorlige seksuelle lovbrudd mot noen </w:t>
            </w:r>
            <w:r w:rsidRPr="004D615C">
              <w:rPr>
                <w:rFonts w:ascii="Calibri" w:eastAsia="Calibri" w:hAnsi="Calibri" w:cs="Calibri"/>
              </w:rPr>
              <w:lastRenderedPageBreak/>
              <w:t>som ikke samtykket, eller var i stand til å samtykke, kan komme i ungdomsfengsel.</w:t>
            </w:r>
          </w:p>
          <w:p w14:paraId="6CE21B6A" w14:textId="320DF100" w:rsidR="005E7BA5" w:rsidRPr="004D615C" w:rsidRDefault="005E7BA5" w:rsidP="0096149C">
            <w:pPr>
              <w:spacing w:line="257" w:lineRule="auto"/>
              <w:rPr>
                <w:rFonts w:ascii="Calibri" w:eastAsia="Calibri" w:hAnsi="Calibri" w:cs="Calibri"/>
              </w:rPr>
            </w:pPr>
            <w:r w:rsidRPr="004D615C">
              <w:br/>
            </w:r>
            <w:r w:rsidRPr="004D615C">
              <w:rPr>
                <w:rFonts w:ascii="Calibri" w:eastAsia="Calibri" w:hAnsi="Calibri" w:cs="Calibri"/>
              </w:rPr>
              <w:t xml:space="preserve">Hvis du er yngre enn 15 eller det du gjorde var mindre alvorlig, blir du ikke straffet. Likevel kan det hende at du får oppfølging på en annen måte, hvis du trenger det. </w:t>
            </w:r>
          </w:p>
          <w:p w14:paraId="3EEA6F79" w14:textId="1A0A6C95"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 </w:t>
            </w:r>
          </w:p>
          <w:p w14:paraId="2D8670D4" w14:textId="4CCEE50B"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Snakk med en du stoler på. Kanskje vil personen berolige deg med at det du gjorde ikke er så alvorlig likevel. Det kan også hende at personen er enig i at det er alvorlig. Uansett kan det være godt å dele bekymringen med noen andre. </w:t>
            </w:r>
          </w:p>
          <w:p w14:paraId="52D6BDEA" w14:textId="3E9B219C"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 </w:t>
            </w:r>
          </w:p>
          <w:p w14:paraId="395CE5E1" w14:textId="5347C801" w:rsidR="005E7BA5" w:rsidRPr="004D615C" w:rsidRDefault="005E7BA5" w:rsidP="0096149C">
            <w:pPr>
              <w:spacing w:line="257" w:lineRule="auto"/>
              <w:rPr>
                <w:rFonts w:ascii="Calibri" w:eastAsia="Calibri" w:hAnsi="Calibri" w:cs="Calibri"/>
              </w:rPr>
            </w:pPr>
            <w:r w:rsidRPr="004D615C">
              <w:rPr>
                <w:rFonts w:ascii="Calibri" w:eastAsia="Calibri" w:hAnsi="Calibri" w:cs="Calibri"/>
              </w:rPr>
              <w:t xml:space="preserve">Hvis du ikke har lyst til å dele det med noen du kjenner kan du chatte med Sex &amp; Samfunn eller stille et anonymt spørsmål her på ung.no. </w:t>
            </w:r>
          </w:p>
          <w:p w14:paraId="5FB7AB83" w14:textId="2E1D7FBB" w:rsidR="005E7BA5" w:rsidRPr="004D615C" w:rsidRDefault="005E7BA5" w:rsidP="005A642B">
            <w:pPr>
              <w:rPr>
                <w:b/>
                <w:bCs/>
                <w:u w:val="single"/>
              </w:rPr>
            </w:pPr>
            <w:r w:rsidRPr="004D615C">
              <w:t xml:space="preserve"> </w:t>
            </w:r>
          </w:p>
        </w:tc>
        <w:tc>
          <w:tcPr>
            <w:tcW w:w="2977" w:type="dxa"/>
          </w:tcPr>
          <w:p w14:paraId="62D68974" w14:textId="77777777" w:rsidR="005E7BA5" w:rsidRPr="004D615C" w:rsidRDefault="005E7BA5" w:rsidP="005A642B"/>
          <w:p w14:paraId="5B641176" w14:textId="77777777" w:rsidR="005E7BA5" w:rsidRPr="004D615C" w:rsidRDefault="000D25FC" w:rsidP="005A642B">
            <w:hyperlink r:id="rId55">
              <w:r w:rsidR="005E7BA5" w:rsidRPr="004D615C">
                <w:rPr>
                  <w:rStyle w:val="Hyperkobling"/>
                </w:rPr>
                <w:t>https://www.ung.no/nettvett/4272_Er_det_lov_%C3%A5_sende_nudes_eller_dickpics.html</w:t>
              </w:r>
            </w:hyperlink>
          </w:p>
          <w:p w14:paraId="28FED268" w14:textId="77777777" w:rsidR="005E7BA5" w:rsidRPr="004D615C" w:rsidRDefault="005E7BA5" w:rsidP="005A642B">
            <w:r w:rsidRPr="004D615C">
              <w:t>«</w:t>
            </w:r>
            <w:hyperlink r:id="rId56">
              <w:r w:rsidRPr="004D615C">
                <w:rPr>
                  <w:rStyle w:val="Hyperkobling"/>
                </w:rPr>
                <w:t>Er jeg en overgriper, eller risikerer jeg å bli det?</w:t>
              </w:r>
            </w:hyperlink>
            <w:r w:rsidRPr="004D615C">
              <w:t xml:space="preserve"> »</w:t>
            </w:r>
          </w:p>
          <w:p w14:paraId="52DAA0E5" w14:textId="77777777" w:rsidR="005E7BA5" w:rsidRPr="004D615C" w:rsidRDefault="005E7BA5" w:rsidP="005A642B">
            <w:r w:rsidRPr="004D615C">
              <w:t>«</w:t>
            </w:r>
            <w:hyperlink r:id="rId57">
              <w:r w:rsidRPr="004D615C">
                <w:rPr>
                  <w:rStyle w:val="Hyperkobling"/>
                </w:rPr>
                <w:t xml:space="preserve">Hva betyr det å være </w:t>
              </w:r>
              <w:proofErr w:type="spellStart"/>
              <w:r w:rsidRPr="004D615C">
                <w:rPr>
                  <w:rStyle w:val="Hyperkobling"/>
                </w:rPr>
                <w:t>pedo</w:t>
              </w:r>
              <w:proofErr w:type="spellEnd"/>
              <w:r w:rsidRPr="004D615C">
                <w:rPr>
                  <w:rStyle w:val="Hyperkobling"/>
                </w:rPr>
                <w:t>?</w:t>
              </w:r>
            </w:hyperlink>
            <w:r w:rsidRPr="004D615C">
              <w:t xml:space="preserve">» </w:t>
            </w:r>
          </w:p>
          <w:p w14:paraId="285B451D" w14:textId="77777777" w:rsidR="005E7BA5" w:rsidRPr="004D615C" w:rsidRDefault="005E7BA5" w:rsidP="005A642B"/>
          <w:p w14:paraId="50772DCB" w14:textId="77777777" w:rsidR="005E7BA5" w:rsidRPr="004D615C" w:rsidRDefault="005E7BA5" w:rsidP="005A642B"/>
          <w:p w14:paraId="0724B0CC" w14:textId="77777777" w:rsidR="005E7BA5" w:rsidRPr="004D615C" w:rsidRDefault="005E7BA5" w:rsidP="005A642B"/>
          <w:p w14:paraId="243B9F14" w14:textId="77777777" w:rsidR="005E7BA5" w:rsidRPr="004D615C" w:rsidRDefault="005E7BA5" w:rsidP="005A642B"/>
        </w:tc>
        <w:tc>
          <w:tcPr>
            <w:tcW w:w="2835" w:type="dxa"/>
            <w:vMerge/>
          </w:tcPr>
          <w:p w14:paraId="1E52779E" w14:textId="77777777" w:rsidR="005E7BA5" w:rsidRPr="004D615C" w:rsidRDefault="005E7BA5" w:rsidP="005A642B"/>
        </w:tc>
      </w:tr>
    </w:tbl>
    <w:p w14:paraId="476895ED" w14:textId="75950802" w:rsidR="6CE5ADAB" w:rsidRPr="004D615C" w:rsidRDefault="6CE5ADAB"/>
    <w:p w14:paraId="5EB74325" w14:textId="21835C98" w:rsidR="6CE5ADAB" w:rsidRPr="004D615C" w:rsidRDefault="6CE5ADAB"/>
    <w:p w14:paraId="7DE35603" w14:textId="679AB203" w:rsidR="6CE5ADAB" w:rsidRPr="004D615C" w:rsidRDefault="6CE5ADAB"/>
    <w:p w14:paraId="420C0982" w14:textId="6CE303AD" w:rsidR="00BA08E9" w:rsidRPr="004D615C" w:rsidRDefault="00BA08E9" w:rsidP="004817C9"/>
    <w:tbl>
      <w:tblPr>
        <w:tblStyle w:val="Tabellrutenett"/>
        <w:tblW w:w="13178" w:type="dxa"/>
        <w:tblLayout w:type="fixed"/>
        <w:tblLook w:val="04A0" w:firstRow="1" w:lastRow="0" w:firstColumn="1" w:lastColumn="0" w:noHBand="0" w:noVBand="1"/>
      </w:tblPr>
      <w:tblGrid>
        <w:gridCol w:w="2491"/>
        <w:gridCol w:w="5190"/>
        <w:gridCol w:w="2804"/>
        <w:gridCol w:w="2693"/>
      </w:tblGrid>
      <w:tr w:rsidR="00BA08E9" w:rsidRPr="004D615C" w14:paraId="45048E0D" w14:textId="77777777" w:rsidTr="1EE840D2">
        <w:trPr>
          <w:trHeight w:val="451"/>
          <w:tblHeader/>
        </w:trPr>
        <w:tc>
          <w:tcPr>
            <w:tcW w:w="13178" w:type="dxa"/>
            <w:gridSpan w:val="4"/>
            <w:shd w:val="clear" w:color="auto" w:fill="BFBFBF" w:themeFill="background1" w:themeFillShade="BF"/>
          </w:tcPr>
          <w:p w14:paraId="11C17079" w14:textId="3244DA51" w:rsidR="00BA08E9" w:rsidRPr="004D615C" w:rsidRDefault="00045D1A" w:rsidP="0083241F">
            <w:pPr>
              <w:pStyle w:val="Overskrift1"/>
              <w:outlineLvl w:val="0"/>
            </w:pPr>
            <w:bookmarkStart w:id="14" w:name="_Toc129937002"/>
            <w:r w:rsidRPr="004D615C">
              <w:lastRenderedPageBreak/>
              <w:t>Tanker og fantasier</w:t>
            </w:r>
            <w:bookmarkEnd w:id="14"/>
          </w:p>
        </w:tc>
      </w:tr>
      <w:tr w:rsidR="00F04F76" w:rsidRPr="004D615C" w14:paraId="6CCA91FB" w14:textId="77777777" w:rsidTr="1EE840D2">
        <w:trPr>
          <w:trHeight w:val="451"/>
          <w:tblHeader/>
        </w:trPr>
        <w:tc>
          <w:tcPr>
            <w:tcW w:w="2491" w:type="dxa"/>
            <w:vMerge w:val="restart"/>
            <w:shd w:val="clear" w:color="auto" w:fill="BFBFBF" w:themeFill="background1" w:themeFillShade="BF"/>
          </w:tcPr>
          <w:p w14:paraId="5ACA561F" w14:textId="77777777" w:rsidR="00F04F76" w:rsidRPr="004D615C" w:rsidRDefault="00F04F76" w:rsidP="004817C9">
            <w:r w:rsidRPr="004D615C">
              <w:t>SVARALTERNATIVER</w:t>
            </w:r>
          </w:p>
          <w:p w14:paraId="1F56D574" w14:textId="77777777" w:rsidR="00F04F76" w:rsidRPr="004D615C" w:rsidRDefault="00F04F76" w:rsidP="004817C9"/>
        </w:tc>
        <w:tc>
          <w:tcPr>
            <w:tcW w:w="5190" w:type="dxa"/>
            <w:vMerge w:val="restart"/>
            <w:shd w:val="clear" w:color="auto" w:fill="BFBFBF" w:themeFill="background1" w:themeFillShade="BF"/>
          </w:tcPr>
          <w:p w14:paraId="7D84B41A" w14:textId="77777777" w:rsidR="00F04F76" w:rsidRPr="004D615C" w:rsidRDefault="00F04F76" w:rsidP="004817C9">
            <w:proofErr w:type="spellStart"/>
            <w:r w:rsidRPr="004D615C">
              <w:t>Faktatekst</w:t>
            </w:r>
            <w:proofErr w:type="spellEnd"/>
            <w:r w:rsidRPr="004D615C">
              <w:t xml:space="preserve"> </w:t>
            </w:r>
          </w:p>
          <w:p w14:paraId="0B1A3A31" w14:textId="77777777" w:rsidR="00F04F76" w:rsidRPr="004D615C" w:rsidRDefault="00F04F76" w:rsidP="004817C9">
            <w:r w:rsidRPr="004D615C">
              <w:t>(lysegrønn)</w:t>
            </w:r>
          </w:p>
          <w:p w14:paraId="7AEB0F01" w14:textId="0EC3DDA2" w:rsidR="00F04F76" w:rsidRPr="004D615C" w:rsidRDefault="00F04F76" w:rsidP="004817C9">
            <w:proofErr w:type="spellStart"/>
            <w:r w:rsidRPr="004D615C">
              <w:t>Faktatekst</w:t>
            </w:r>
            <w:proofErr w:type="spellEnd"/>
            <w:r w:rsidRPr="004D615C">
              <w:t xml:space="preserve"> </w:t>
            </w:r>
          </w:p>
          <w:p w14:paraId="26AB91DA" w14:textId="77777777" w:rsidR="00F04F76" w:rsidRPr="004D615C" w:rsidRDefault="00F04F76" w:rsidP="004817C9">
            <w:r w:rsidRPr="004D615C">
              <w:t>(Lyserød)</w:t>
            </w:r>
          </w:p>
        </w:tc>
        <w:tc>
          <w:tcPr>
            <w:tcW w:w="5497" w:type="dxa"/>
            <w:gridSpan w:val="2"/>
            <w:shd w:val="clear" w:color="auto" w:fill="BFBFBF" w:themeFill="background1" w:themeFillShade="BF"/>
          </w:tcPr>
          <w:p w14:paraId="1F070EAC" w14:textId="77777777" w:rsidR="00F04F76" w:rsidRPr="004D615C" w:rsidRDefault="00F04F76" w:rsidP="004817C9">
            <w:r w:rsidRPr="004D615C">
              <w:t>Jeg vil vite mer</w:t>
            </w:r>
          </w:p>
        </w:tc>
      </w:tr>
      <w:tr w:rsidR="00F04F76" w:rsidRPr="004D615C" w14:paraId="264DDAD5" w14:textId="77777777" w:rsidTr="1EE840D2">
        <w:trPr>
          <w:trHeight w:val="451"/>
          <w:tblHeader/>
        </w:trPr>
        <w:tc>
          <w:tcPr>
            <w:tcW w:w="2491" w:type="dxa"/>
            <w:vMerge/>
          </w:tcPr>
          <w:p w14:paraId="324F3E8C" w14:textId="77777777" w:rsidR="00F04F76" w:rsidRPr="004D615C" w:rsidRDefault="00F04F76" w:rsidP="004817C9"/>
        </w:tc>
        <w:tc>
          <w:tcPr>
            <w:tcW w:w="5190" w:type="dxa"/>
            <w:vMerge/>
          </w:tcPr>
          <w:p w14:paraId="3F6B90C0" w14:textId="77777777" w:rsidR="00F04F76" w:rsidRPr="004D615C" w:rsidRDefault="00F04F76" w:rsidP="004817C9"/>
        </w:tc>
        <w:tc>
          <w:tcPr>
            <w:tcW w:w="2804" w:type="dxa"/>
            <w:shd w:val="clear" w:color="auto" w:fill="BFBFBF" w:themeFill="background1" w:themeFillShade="BF"/>
          </w:tcPr>
          <w:p w14:paraId="4BE5426C" w14:textId="44AD0E1F" w:rsidR="00F04F76" w:rsidRPr="004D615C" w:rsidRDefault="00F04F76" w:rsidP="004817C9">
            <w:r w:rsidRPr="004D615C">
              <w:t>Spesifikt knyttet til svaralternativene til venstre</w:t>
            </w:r>
          </w:p>
        </w:tc>
        <w:tc>
          <w:tcPr>
            <w:tcW w:w="2693" w:type="dxa"/>
            <w:shd w:val="clear" w:color="auto" w:fill="BFBFBF" w:themeFill="background1" w:themeFillShade="BF"/>
          </w:tcPr>
          <w:p w14:paraId="5D08666A" w14:textId="76C78B98" w:rsidR="00F04F76" w:rsidRPr="004D615C" w:rsidRDefault="00F04F76" w:rsidP="004817C9">
            <w:r w:rsidRPr="004D615C">
              <w:t xml:space="preserve">Generelle ressurser for alle alternativene om tanker og fantasier </w:t>
            </w:r>
          </w:p>
        </w:tc>
      </w:tr>
      <w:tr w:rsidR="00CC0A28" w:rsidRPr="004D615C" w14:paraId="56A968E7" w14:textId="77777777" w:rsidTr="1EE840D2">
        <w:tc>
          <w:tcPr>
            <w:tcW w:w="2491" w:type="dxa"/>
          </w:tcPr>
          <w:p w14:paraId="59A05921" w14:textId="13B34A33" w:rsidR="00CC0A28" w:rsidRPr="004D615C" w:rsidRDefault="7D2E205D" w:rsidP="004817C9">
            <w:pPr>
              <w:pStyle w:val="Listeavsnitt"/>
              <w:numPr>
                <w:ilvl w:val="0"/>
                <w:numId w:val="11"/>
              </w:numPr>
            </w:pPr>
            <w:r w:rsidRPr="1EE840D2">
              <w:rPr>
                <w:color w:val="3A414A"/>
                <w:sz w:val="20"/>
                <w:szCs w:val="20"/>
              </w:rPr>
              <w:t>Jeg blir kåt av noe veldig rart. Hva er normalt?</w:t>
            </w:r>
          </w:p>
          <w:p w14:paraId="13D0ED8E" w14:textId="1B0DEB8D" w:rsidR="00CC0A28" w:rsidRPr="004D615C" w:rsidRDefault="00CC0A28" w:rsidP="004817C9">
            <w:r w:rsidRPr="004D615C">
              <w:rPr>
                <w:color w:val="3A414A"/>
                <w:sz w:val="20"/>
                <w:szCs w:val="20"/>
              </w:rPr>
              <w:br/>
            </w:r>
          </w:p>
        </w:tc>
        <w:tc>
          <w:tcPr>
            <w:tcW w:w="5190" w:type="dxa"/>
          </w:tcPr>
          <w:p w14:paraId="43ADF72A" w14:textId="77777777" w:rsidR="00CC0A28" w:rsidRPr="004D615C" w:rsidRDefault="154178AD" w:rsidP="75412EE4">
            <w:pPr>
              <w:rPr>
                <w:b/>
                <w:bCs/>
                <w:color w:val="70AD47" w:themeColor="accent6"/>
                <w:u w:val="single"/>
              </w:rPr>
            </w:pPr>
            <w:r w:rsidRPr="004D615C">
              <w:rPr>
                <w:b/>
                <w:bCs/>
                <w:u w:val="single"/>
              </w:rPr>
              <w:t>Det finnes så mange forskjellige fantasier at det er umulig å si at noe er unormalt.</w:t>
            </w:r>
            <w:r w:rsidRPr="004D615C">
              <w:rPr>
                <w:b/>
                <w:bCs/>
              </w:rPr>
              <w:t xml:space="preserve"> </w:t>
            </w:r>
          </w:p>
          <w:p w14:paraId="6F9C44DE" w14:textId="4B441DC1" w:rsidR="6CE5ADAB" w:rsidRPr="004D615C" w:rsidRDefault="6CE5ADAB" w:rsidP="6CE5ADAB"/>
          <w:p w14:paraId="1374F47D" w14:textId="08505B10" w:rsidR="00CC0A28" w:rsidRPr="004D615C" w:rsidRDefault="00CC0A28" w:rsidP="0096149C">
            <w:pPr>
              <w:spacing w:line="257" w:lineRule="auto"/>
              <w:rPr>
                <w:rFonts w:ascii="Calibri" w:eastAsia="Calibri" w:hAnsi="Calibri" w:cs="Calibri"/>
              </w:rPr>
            </w:pPr>
          </w:p>
          <w:p w14:paraId="37EFCD09" w14:textId="79E8809A" w:rsidR="00CC0A28" w:rsidRPr="004D615C" w:rsidRDefault="2F9E017C" w:rsidP="0096149C">
            <w:pPr>
              <w:spacing w:line="257" w:lineRule="auto"/>
              <w:rPr>
                <w:rFonts w:ascii="Calibri" w:eastAsia="Calibri" w:hAnsi="Calibri" w:cs="Calibri"/>
              </w:rPr>
            </w:pPr>
            <w:r w:rsidRPr="004D615C">
              <w:rPr>
                <w:rFonts w:ascii="Calibri" w:eastAsia="Calibri" w:hAnsi="Calibri" w:cs="Calibri"/>
              </w:rPr>
              <w:t>Noen fantasier er veldig vanlige, mens andre kan være mindre vanlige. Noen fantasier er mer vanlige hos gutter enn hos jenter. Noen fantasier kan være vanligere hos de som tenner seksuelt på personer av samme kjønn som seg selv, enn for de som tenner seksuelt på det motsatte kjønn.</w:t>
            </w:r>
          </w:p>
          <w:p w14:paraId="5F6053C3" w14:textId="2F962E9D" w:rsidR="00CC0A28" w:rsidRPr="004D615C" w:rsidRDefault="00CC0A28" w:rsidP="7DD74849">
            <w:pPr>
              <w:spacing w:line="257" w:lineRule="auto"/>
              <w:rPr>
                <w:rFonts w:ascii="Calibri" w:eastAsia="Calibri" w:hAnsi="Calibri" w:cs="Calibri"/>
              </w:rPr>
            </w:pPr>
          </w:p>
          <w:p w14:paraId="391DF1E7" w14:textId="6CE52F89" w:rsidR="00CC0A28" w:rsidRPr="004D615C" w:rsidRDefault="2F9E017C" w:rsidP="6CE5ADAB">
            <w:r w:rsidRPr="004D615C">
              <w:t>Fantasier kan være både morsomme, rare, litt flaue eller pinlige.</w:t>
            </w:r>
          </w:p>
          <w:p w14:paraId="4533F015" w14:textId="56816515" w:rsidR="00CC0A28" w:rsidRPr="004D615C" w:rsidRDefault="00CC0A28" w:rsidP="7DD74849"/>
          <w:p w14:paraId="207B86AD" w14:textId="3C2953FC" w:rsidR="00CC0A28" w:rsidRPr="004D615C" w:rsidRDefault="3C02CF82" w:rsidP="7DD74849">
            <w:pPr>
              <w:spacing w:line="257" w:lineRule="auto"/>
              <w:rPr>
                <w:rFonts w:ascii="Calibri" w:eastAsia="Calibri" w:hAnsi="Calibri" w:cs="Calibri"/>
              </w:rPr>
            </w:pPr>
            <w:r w:rsidRPr="004D615C">
              <w:t xml:space="preserve">Noen blir for eksempel kåte av tær, kosedyr eller tanken på å ha sex på et offentlig sted. </w:t>
            </w:r>
            <w:r w:rsidR="231F2D55" w:rsidRPr="004D615C">
              <w:rPr>
                <w:rFonts w:ascii="Calibri" w:eastAsia="Calibri" w:hAnsi="Calibri" w:cs="Calibri"/>
              </w:rPr>
              <w:t>Det å bli kåt av noe og fantasere om det, er ikke det samme som at man vil eller kan gjøre det i virkeligheten.</w:t>
            </w:r>
          </w:p>
          <w:p w14:paraId="6FE63CEA" w14:textId="11F7CFC1" w:rsidR="00CC0A28" w:rsidRPr="004D615C" w:rsidRDefault="00CC0A28" w:rsidP="7DD74849"/>
        </w:tc>
        <w:tc>
          <w:tcPr>
            <w:tcW w:w="2804" w:type="dxa"/>
          </w:tcPr>
          <w:p w14:paraId="23D1F2D3" w14:textId="61B31788" w:rsidR="00CC0A28" w:rsidRPr="004D615C" w:rsidRDefault="00CC0A28" w:rsidP="368643CF"/>
          <w:p w14:paraId="6EBBD8C9" w14:textId="06285DFF" w:rsidR="00CC0A28" w:rsidRPr="004D615C" w:rsidRDefault="00CC0A28" w:rsidP="004817C9"/>
        </w:tc>
        <w:tc>
          <w:tcPr>
            <w:tcW w:w="2693" w:type="dxa"/>
            <w:vMerge w:val="restart"/>
          </w:tcPr>
          <w:p w14:paraId="2FE0B322" w14:textId="1E72BFAD" w:rsidR="00CC0A28" w:rsidRPr="004D615C" w:rsidRDefault="000D25FC" w:rsidP="004817C9">
            <w:hyperlink r:id="rId58">
              <w:r w:rsidR="793E4089" w:rsidRPr="004D615C">
                <w:rPr>
                  <w:rStyle w:val="Hyperkobling"/>
                </w:rPr>
                <w:t>https://www.ung.no/har-du-rare-sextanker</w:t>
              </w:r>
            </w:hyperlink>
          </w:p>
          <w:p w14:paraId="4F9F6A61" w14:textId="4D644EDE" w:rsidR="00CC0A28" w:rsidRPr="004D615C" w:rsidRDefault="00CC0A28" w:rsidP="6CE5ADAB"/>
          <w:p w14:paraId="705A1DD9" w14:textId="0CFAC800" w:rsidR="00CC0A28" w:rsidRPr="004D615C" w:rsidRDefault="000D25FC" w:rsidP="6CE5ADAB">
            <w:hyperlink r:id="rId59">
              <w:r w:rsidR="459C5E57" w:rsidRPr="004D615C">
                <w:rPr>
                  <w:rStyle w:val="Hyperkobling"/>
                </w:rPr>
                <w:t>https://www.ung.no/nettvett/4272_Er_det_lov_%C3%A5_sende_nudes_eller_dickpics.html</w:t>
              </w:r>
            </w:hyperlink>
          </w:p>
          <w:p w14:paraId="5AD64D58" w14:textId="410B9990" w:rsidR="00CC0A28" w:rsidRPr="004D615C" w:rsidRDefault="00CC0A28" w:rsidP="6CE5ADAB"/>
          <w:p w14:paraId="7C0CFB0C" w14:textId="455BEDE4" w:rsidR="00CC0A28" w:rsidRPr="004D615C" w:rsidRDefault="00CC0A28" w:rsidP="368643CF"/>
          <w:p w14:paraId="4E9A5719" w14:textId="33B04A54" w:rsidR="00CC0A28" w:rsidRPr="004D615C" w:rsidRDefault="000D25FC" w:rsidP="5FBE2FC4">
            <w:pPr>
              <w:rPr>
                <w:rFonts w:ascii="Segoe UI" w:eastAsia="Segoe UI" w:hAnsi="Segoe UI" w:cs="Segoe UI"/>
                <w:color w:val="000000" w:themeColor="text1"/>
                <w:sz w:val="18"/>
                <w:szCs w:val="18"/>
              </w:rPr>
            </w:pPr>
            <w:hyperlink r:id="rId60">
              <w:r w:rsidR="60A22E1D" w:rsidRPr="004D615C">
                <w:rPr>
                  <w:rStyle w:val="Hyperkobling"/>
                  <w:rFonts w:ascii="Segoe UI" w:eastAsia="Segoe UI" w:hAnsi="Segoe UI" w:cs="Segoe UI"/>
                  <w:sz w:val="18"/>
                  <w:szCs w:val="18"/>
                </w:rPr>
                <w:t>https://www.ung.no/overgrep/2311_Hva_er_seksuelle_overgrep.html</w:t>
              </w:r>
            </w:hyperlink>
          </w:p>
          <w:p w14:paraId="49FB4364" w14:textId="45543316" w:rsidR="00CC0A28" w:rsidRPr="004D615C" w:rsidRDefault="00CC0A28" w:rsidP="75412EE4">
            <w:pPr>
              <w:ind w:right="1664"/>
              <w:rPr>
                <w:rFonts w:ascii="Segoe UI" w:eastAsia="Segoe UI" w:hAnsi="Segoe UI" w:cs="Segoe UI"/>
                <w:color w:val="000000" w:themeColor="text1"/>
                <w:sz w:val="18"/>
                <w:szCs w:val="18"/>
              </w:rPr>
            </w:pPr>
          </w:p>
          <w:p w14:paraId="2C2BB4C1" w14:textId="2CF19E6C" w:rsidR="7B9BE54B" w:rsidRDefault="000D25FC" w:rsidP="00781C6B">
            <w:pPr>
              <w:ind w:right="32"/>
              <w:rPr>
                <w:rStyle w:val="Hyperkobling"/>
                <w:rFonts w:ascii="Segoe UI" w:eastAsia="Segoe UI" w:hAnsi="Segoe UI" w:cs="Segoe UI"/>
                <w:sz w:val="18"/>
                <w:szCs w:val="18"/>
              </w:rPr>
            </w:pPr>
            <w:hyperlink r:id="rId61">
              <w:r w:rsidR="7B9BE54B" w:rsidRPr="004D615C">
                <w:rPr>
                  <w:rStyle w:val="Hyperkobling"/>
                  <w:rFonts w:ascii="Segoe UI" w:eastAsia="Segoe UI" w:hAnsi="Segoe UI" w:cs="Segoe UI"/>
                  <w:sz w:val="18"/>
                  <w:szCs w:val="18"/>
                </w:rPr>
                <w:t>Porno og sex, omtrent det samme?</w:t>
              </w:r>
            </w:hyperlink>
          </w:p>
          <w:p w14:paraId="359B70F7" w14:textId="77777777" w:rsidR="009E4454" w:rsidRDefault="009E4454" w:rsidP="00781C6B">
            <w:pPr>
              <w:ind w:right="32"/>
              <w:rPr>
                <w:rStyle w:val="Hyperkobling"/>
                <w:rFonts w:ascii="Segoe UI" w:eastAsia="Segoe UI" w:hAnsi="Segoe UI" w:cs="Segoe UI"/>
                <w:sz w:val="18"/>
                <w:szCs w:val="18"/>
              </w:rPr>
            </w:pPr>
          </w:p>
          <w:p w14:paraId="121CEDB7" w14:textId="58A68839" w:rsidR="009E4454" w:rsidRPr="004D615C" w:rsidRDefault="000D25FC" w:rsidP="00781C6B">
            <w:pPr>
              <w:ind w:right="32"/>
              <w:rPr>
                <w:rFonts w:ascii="Segoe UI" w:eastAsia="Segoe UI" w:hAnsi="Segoe UI" w:cs="Segoe UI"/>
                <w:color w:val="000000" w:themeColor="text1"/>
                <w:sz w:val="18"/>
                <w:szCs w:val="18"/>
              </w:rPr>
            </w:pPr>
            <w:hyperlink r:id="rId62" w:history="1">
              <w:r w:rsidR="009E4454">
                <w:rPr>
                  <w:rStyle w:val="Hyperkobling"/>
                </w:rPr>
                <w:t xml:space="preserve">Hva skjer i hjernen under sex? - </w:t>
              </w:r>
              <w:proofErr w:type="spellStart"/>
              <w:r w:rsidR="009E4454">
                <w:rPr>
                  <w:rStyle w:val="Hyperkobling"/>
                </w:rPr>
                <w:t>YouTube</w:t>
              </w:r>
              <w:proofErr w:type="spellEnd"/>
            </w:hyperlink>
          </w:p>
          <w:p w14:paraId="5C2F9DBD" w14:textId="45B1DB78" w:rsidR="18B03C8D" w:rsidRPr="004D615C" w:rsidRDefault="18B03C8D" w:rsidP="18B03C8D">
            <w:pPr>
              <w:ind w:right="1664"/>
              <w:rPr>
                <w:rFonts w:ascii="Segoe UI" w:eastAsia="Segoe UI" w:hAnsi="Segoe UI" w:cs="Segoe UI"/>
                <w:color w:val="000000" w:themeColor="text1"/>
                <w:sz w:val="18"/>
                <w:szCs w:val="18"/>
              </w:rPr>
            </w:pPr>
          </w:p>
          <w:p w14:paraId="5D992190" w14:textId="364F1A7D" w:rsidR="00CC0A28" w:rsidRPr="004D615C" w:rsidRDefault="7C0BBD62" w:rsidP="75412EE4">
            <w:pPr>
              <w:ind w:right="1664"/>
              <w:rPr>
                <w:rFonts w:ascii="Segoe UI" w:eastAsia="Segoe UI" w:hAnsi="Segoe UI" w:cs="Segoe UI"/>
                <w:color w:val="000000" w:themeColor="text1"/>
                <w:sz w:val="18"/>
                <w:szCs w:val="18"/>
              </w:rPr>
            </w:pPr>
            <w:r w:rsidRPr="004D615C">
              <w:rPr>
                <w:rFonts w:ascii="Segoe UI" w:eastAsia="Segoe UI" w:hAnsi="Segoe UI" w:cs="Segoe UI"/>
                <w:color w:val="000000" w:themeColor="text1"/>
                <w:sz w:val="18"/>
                <w:szCs w:val="18"/>
              </w:rPr>
              <w:t xml:space="preserve"> </w:t>
            </w:r>
          </w:p>
        </w:tc>
      </w:tr>
      <w:tr w:rsidR="00CC0A28" w:rsidRPr="004D615C" w14:paraId="12F48448" w14:textId="77777777" w:rsidTr="1EE840D2">
        <w:tc>
          <w:tcPr>
            <w:tcW w:w="2491" w:type="dxa"/>
          </w:tcPr>
          <w:p w14:paraId="1789692B" w14:textId="34ED7A2D" w:rsidR="00CC0A28" w:rsidRPr="004D615C" w:rsidRDefault="7D2E205D" w:rsidP="004817C9">
            <w:pPr>
              <w:pStyle w:val="Listeavsnitt"/>
              <w:numPr>
                <w:ilvl w:val="0"/>
                <w:numId w:val="11"/>
              </w:numPr>
              <w:rPr>
                <w:color w:val="3A414A"/>
                <w:sz w:val="20"/>
                <w:szCs w:val="20"/>
              </w:rPr>
            </w:pPr>
            <w:r w:rsidRPr="1EE840D2">
              <w:rPr>
                <w:color w:val="3A414A"/>
                <w:sz w:val="20"/>
                <w:szCs w:val="20"/>
              </w:rPr>
              <w:t>Finnes det ulovlige fantasier?</w:t>
            </w:r>
          </w:p>
          <w:p w14:paraId="2D175D26" w14:textId="38BF74F5" w:rsidR="00CC0A28" w:rsidRPr="004D615C" w:rsidRDefault="00CC0A28" w:rsidP="004817C9">
            <w:pPr>
              <w:rPr>
                <w:color w:val="3A414A"/>
                <w:sz w:val="20"/>
                <w:szCs w:val="20"/>
              </w:rPr>
            </w:pPr>
          </w:p>
          <w:p w14:paraId="28E6B007" w14:textId="635AD106" w:rsidR="00CC0A28" w:rsidRPr="004D615C" w:rsidRDefault="00CC0A28" w:rsidP="004817C9">
            <w:pPr>
              <w:rPr>
                <w:color w:val="3A414A"/>
                <w:sz w:val="20"/>
                <w:szCs w:val="20"/>
              </w:rPr>
            </w:pPr>
          </w:p>
          <w:p w14:paraId="5266ACC4" w14:textId="68501412" w:rsidR="00CC0A28" w:rsidRPr="004D615C" w:rsidRDefault="00CC0A28" w:rsidP="004817C9">
            <w:pPr>
              <w:rPr>
                <w:color w:val="3A414A"/>
                <w:sz w:val="20"/>
                <w:szCs w:val="20"/>
              </w:rPr>
            </w:pPr>
          </w:p>
          <w:p w14:paraId="6F27938D" w14:textId="2E16BA92" w:rsidR="00CC0A28" w:rsidRPr="004D615C" w:rsidRDefault="00CC0A28" w:rsidP="004817C9">
            <w:pPr>
              <w:rPr>
                <w:color w:val="3A414A"/>
                <w:sz w:val="20"/>
                <w:szCs w:val="20"/>
              </w:rPr>
            </w:pPr>
          </w:p>
          <w:p w14:paraId="4D6974B1" w14:textId="759E0029" w:rsidR="00CC0A28" w:rsidRPr="004D615C" w:rsidRDefault="00CC0A28" w:rsidP="004817C9">
            <w:pPr>
              <w:rPr>
                <w:color w:val="3A414A"/>
                <w:sz w:val="20"/>
                <w:szCs w:val="20"/>
              </w:rPr>
            </w:pPr>
          </w:p>
          <w:p w14:paraId="1B9DD99C" w14:textId="66B0BF6E" w:rsidR="00CC0A28" w:rsidRPr="004D615C" w:rsidRDefault="00CC0A28" w:rsidP="004817C9">
            <w:pPr>
              <w:rPr>
                <w:color w:val="3A414A"/>
                <w:sz w:val="20"/>
                <w:szCs w:val="20"/>
              </w:rPr>
            </w:pPr>
          </w:p>
          <w:p w14:paraId="420BDA29" w14:textId="1B434605" w:rsidR="00CC0A28" w:rsidRPr="004D615C" w:rsidRDefault="00CC0A28" w:rsidP="004817C9">
            <w:pPr>
              <w:rPr>
                <w:color w:val="3A414A"/>
                <w:sz w:val="20"/>
                <w:szCs w:val="20"/>
              </w:rPr>
            </w:pPr>
          </w:p>
          <w:p w14:paraId="21B6A099" w14:textId="4F0C5A9B" w:rsidR="00CC0A28" w:rsidRPr="004D615C" w:rsidRDefault="00CC0A28" w:rsidP="004817C9">
            <w:pPr>
              <w:rPr>
                <w:color w:val="3A414A"/>
                <w:sz w:val="20"/>
                <w:szCs w:val="20"/>
              </w:rPr>
            </w:pPr>
          </w:p>
          <w:p w14:paraId="3C2A4CB8" w14:textId="55F169DA" w:rsidR="00CC0A28" w:rsidRPr="004D615C" w:rsidRDefault="00CC0A28" w:rsidP="00A95D29"/>
        </w:tc>
        <w:tc>
          <w:tcPr>
            <w:tcW w:w="5190" w:type="dxa"/>
          </w:tcPr>
          <w:p w14:paraId="53341EAD" w14:textId="1DCC9F06" w:rsidR="00CC0A28" w:rsidRPr="004D615C" w:rsidRDefault="659E05C8" w:rsidP="75412EE4">
            <w:pPr>
              <w:rPr>
                <w:b/>
                <w:bCs/>
                <w:u w:val="single"/>
              </w:rPr>
            </w:pPr>
            <w:r w:rsidRPr="004D615C">
              <w:rPr>
                <w:b/>
                <w:bCs/>
                <w:u w:val="single"/>
              </w:rPr>
              <w:lastRenderedPageBreak/>
              <w:t>Nei, ingen</w:t>
            </w:r>
            <w:r w:rsidR="63BE9BC0" w:rsidRPr="004D615C">
              <w:rPr>
                <w:b/>
                <w:bCs/>
                <w:u w:val="single"/>
              </w:rPr>
              <w:t xml:space="preserve"> tanker eller</w:t>
            </w:r>
            <w:r w:rsidRPr="004D615C">
              <w:rPr>
                <w:b/>
                <w:bCs/>
                <w:u w:val="single"/>
              </w:rPr>
              <w:t xml:space="preserve"> fantasier er ulovlige.</w:t>
            </w:r>
            <w:r w:rsidRPr="004D615C">
              <w:rPr>
                <w:b/>
                <w:bCs/>
              </w:rPr>
              <w:t xml:space="preserve"> </w:t>
            </w:r>
          </w:p>
          <w:p w14:paraId="03A50F84" w14:textId="6237B270" w:rsidR="00CC0A28" w:rsidRPr="004D615C" w:rsidRDefault="00CC0A28" w:rsidP="75412EE4">
            <w:pPr>
              <w:spacing w:line="259" w:lineRule="auto"/>
            </w:pPr>
          </w:p>
          <w:p w14:paraId="307227EA" w14:textId="1EDEDD04" w:rsidR="00CC0A28" w:rsidRPr="004D615C" w:rsidRDefault="4A97C01B" w:rsidP="4B9557D5">
            <w:pPr>
              <w:spacing w:line="259" w:lineRule="auto"/>
              <w:rPr>
                <w:color w:val="000000" w:themeColor="text1"/>
              </w:rPr>
            </w:pPr>
            <w:r w:rsidRPr="004D615C">
              <w:rPr>
                <w:color w:val="000000" w:themeColor="text1"/>
              </w:rPr>
              <w:t>H</w:t>
            </w:r>
            <w:r w:rsidR="229C793E" w:rsidRPr="004D615C">
              <w:rPr>
                <w:color w:val="000000" w:themeColor="text1"/>
              </w:rPr>
              <w:t>ar</w:t>
            </w:r>
            <w:r w:rsidRPr="004D615C">
              <w:rPr>
                <w:color w:val="000000" w:themeColor="text1"/>
              </w:rPr>
              <w:t xml:space="preserve"> du har sexfantasier om noen i familien din, barn som er flere år yngre enn deg eller dyr</w:t>
            </w:r>
            <w:r w:rsidR="086C7451" w:rsidRPr="004D615C">
              <w:rPr>
                <w:color w:val="000000" w:themeColor="text1"/>
              </w:rPr>
              <w:t xml:space="preserve">? </w:t>
            </w:r>
            <w:r w:rsidR="4AC0948A" w:rsidRPr="004D615C">
              <w:rPr>
                <w:color w:val="000000" w:themeColor="text1"/>
              </w:rPr>
              <w:t xml:space="preserve">Det kan være vanskelig å ha sånne tanker, men </w:t>
            </w:r>
            <w:r w:rsidR="52D83F92" w:rsidRPr="004D615C">
              <w:rPr>
                <w:color w:val="000000" w:themeColor="text1"/>
              </w:rPr>
              <w:t xml:space="preserve">så lenge det bare er tanker så skader du ikke andre. </w:t>
            </w:r>
          </w:p>
          <w:p w14:paraId="73C5DB2F" w14:textId="7FF1BCFD" w:rsidR="00CC0A28" w:rsidRPr="004D615C" w:rsidRDefault="00CC0A28" w:rsidP="500A9261">
            <w:pPr>
              <w:spacing w:line="259" w:lineRule="auto"/>
              <w:rPr>
                <w:color w:val="70AD47" w:themeColor="accent6"/>
              </w:rPr>
            </w:pPr>
          </w:p>
          <w:p w14:paraId="09A1D876" w14:textId="2E2C6850" w:rsidR="00CC0A28" w:rsidRPr="004D615C" w:rsidRDefault="4A97C01B" w:rsidP="75412EE4">
            <w:pPr>
              <w:spacing w:line="259" w:lineRule="auto"/>
              <w:rPr>
                <w:color w:val="70AD47" w:themeColor="accent6"/>
              </w:rPr>
            </w:pPr>
            <w:r w:rsidRPr="004D615C">
              <w:t xml:space="preserve">Det er slitsomt å bære på hemmeligheter alene. Derfor kan være lurt å dele </w:t>
            </w:r>
            <w:r w:rsidR="08BD36F2" w:rsidRPr="004D615C">
              <w:t>tankene</w:t>
            </w:r>
            <w:r w:rsidRPr="004D615C">
              <w:t xml:space="preserve"> med en voksen du stoler på. Det kan </w:t>
            </w:r>
            <w:r w:rsidR="40331BD9" w:rsidRPr="004D615C">
              <w:t xml:space="preserve">også </w:t>
            </w:r>
            <w:r w:rsidRPr="004D615C">
              <w:t>hende at personen kan hjelpe deg å tenke mindre på disse tingene.</w:t>
            </w:r>
          </w:p>
        </w:tc>
        <w:tc>
          <w:tcPr>
            <w:tcW w:w="2804" w:type="dxa"/>
          </w:tcPr>
          <w:p w14:paraId="20F9D4A7" w14:textId="77777777" w:rsidR="00CC0A28" w:rsidRPr="004D615C" w:rsidRDefault="00CC0A28" w:rsidP="004817C9"/>
        </w:tc>
        <w:tc>
          <w:tcPr>
            <w:tcW w:w="2693" w:type="dxa"/>
            <w:vMerge/>
          </w:tcPr>
          <w:p w14:paraId="2B5FBD79" w14:textId="77777777" w:rsidR="00CC0A28" w:rsidRPr="004D615C" w:rsidRDefault="00CC0A28" w:rsidP="004817C9"/>
        </w:tc>
      </w:tr>
      <w:tr w:rsidR="00CC0A28" w:rsidRPr="004D615C" w14:paraId="48114EB3" w14:textId="77777777" w:rsidTr="1EE840D2">
        <w:tc>
          <w:tcPr>
            <w:tcW w:w="2491" w:type="dxa"/>
          </w:tcPr>
          <w:p w14:paraId="0DC0C0AF" w14:textId="42807F54" w:rsidR="00CC0A28" w:rsidRPr="004D615C" w:rsidRDefault="18C8B4A6" w:rsidP="00E071C1">
            <w:pPr>
              <w:pStyle w:val="Listeavsnitt"/>
              <w:numPr>
                <w:ilvl w:val="0"/>
                <w:numId w:val="11"/>
              </w:numPr>
              <w:rPr>
                <w:color w:val="3A414A"/>
                <w:sz w:val="20"/>
                <w:szCs w:val="20"/>
              </w:rPr>
            </w:pPr>
            <w:r w:rsidRPr="1EE840D2">
              <w:rPr>
                <w:color w:val="3A414A"/>
                <w:sz w:val="20"/>
                <w:szCs w:val="20"/>
              </w:rPr>
              <w:t>Hva er forskjellen på tanker og handling</w:t>
            </w:r>
            <w:r w:rsidR="288D2091" w:rsidRPr="1EE840D2">
              <w:rPr>
                <w:color w:val="3A414A"/>
                <w:sz w:val="20"/>
                <w:szCs w:val="20"/>
              </w:rPr>
              <w:t>?</w:t>
            </w:r>
          </w:p>
        </w:tc>
        <w:tc>
          <w:tcPr>
            <w:tcW w:w="5190" w:type="dxa"/>
          </w:tcPr>
          <w:p w14:paraId="28DB53C6" w14:textId="00C9FD9E" w:rsidR="27EB55AA" w:rsidRPr="004D615C" w:rsidRDefault="6B99B57F" w:rsidP="75412EE4">
            <w:pPr>
              <w:spacing w:line="259" w:lineRule="auto"/>
              <w:rPr>
                <w:b/>
                <w:bCs/>
                <w:u w:val="single"/>
              </w:rPr>
            </w:pPr>
            <w:r w:rsidRPr="004D615C">
              <w:rPr>
                <w:b/>
                <w:bCs/>
                <w:u w:val="single"/>
              </w:rPr>
              <w:t xml:space="preserve">En tanke </w:t>
            </w:r>
            <w:r w:rsidR="4C860DC7" w:rsidRPr="004D615C">
              <w:rPr>
                <w:b/>
                <w:bCs/>
                <w:u w:val="single"/>
              </w:rPr>
              <w:t>finnes bare</w:t>
            </w:r>
            <w:r w:rsidRPr="004D615C">
              <w:rPr>
                <w:b/>
                <w:bCs/>
                <w:u w:val="single"/>
              </w:rPr>
              <w:t xml:space="preserve"> inne i hodet ditt og kan ikke skade andre.</w:t>
            </w:r>
          </w:p>
          <w:p w14:paraId="0AAFF17B" w14:textId="71975419" w:rsidR="4B9557D5" w:rsidRPr="004D615C" w:rsidRDefault="4B9557D5" w:rsidP="4B9557D5">
            <w:pPr>
              <w:spacing w:line="259" w:lineRule="auto"/>
              <w:rPr>
                <w:b/>
                <w:bCs/>
              </w:rPr>
            </w:pPr>
          </w:p>
          <w:p w14:paraId="2DC73DAE" w14:textId="3FC01DE5" w:rsidR="2B17844F" w:rsidRPr="004D615C" w:rsidRDefault="0F5D24AE" w:rsidP="75412EE4">
            <w:pPr>
              <w:spacing w:line="259" w:lineRule="auto"/>
              <w:rPr>
                <w:color w:val="000000" w:themeColor="text1"/>
              </w:rPr>
            </w:pPr>
            <w:r w:rsidRPr="004D615C">
              <w:rPr>
                <w:color w:val="000000" w:themeColor="text1"/>
              </w:rPr>
              <w:t xml:space="preserve">En handling er noe du gjør. </w:t>
            </w:r>
            <w:r w:rsidR="69AF2176" w:rsidRPr="004D615C">
              <w:rPr>
                <w:color w:val="000000" w:themeColor="text1"/>
              </w:rPr>
              <w:t>Noen h</w:t>
            </w:r>
            <w:r w:rsidRPr="004D615C">
              <w:rPr>
                <w:color w:val="000000" w:themeColor="text1"/>
              </w:rPr>
              <w:t xml:space="preserve">andlinger kan skade andre. </w:t>
            </w:r>
          </w:p>
          <w:p w14:paraId="19A72C30" w14:textId="77777777" w:rsidR="00AE2606" w:rsidRPr="004D615C" w:rsidRDefault="00AE2606" w:rsidP="44ECC418">
            <w:pPr>
              <w:spacing w:line="259" w:lineRule="auto"/>
            </w:pPr>
          </w:p>
          <w:p w14:paraId="65517226" w14:textId="066B1E04" w:rsidR="00CC0A28" w:rsidRPr="004D615C" w:rsidRDefault="00CBAB85" w:rsidP="00E071C1">
            <w:r w:rsidRPr="004D615C">
              <w:t xml:space="preserve">Mange handlinger starter med en tanke, men ikke alle tanker blir til handlinger. </w:t>
            </w:r>
          </w:p>
          <w:p w14:paraId="21D55C93" w14:textId="10617420" w:rsidR="00CC0A28" w:rsidRPr="004D615C" w:rsidRDefault="00CC0A28" w:rsidP="00E071C1"/>
          <w:p w14:paraId="17CE308A" w14:textId="068F277B" w:rsidR="00CC0A28" w:rsidRPr="004D615C" w:rsidRDefault="00CBAB85" w:rsidP="00861A18">
            <w:r w:rsidRPr="004D615C">
              <w:t xml:space="preserve">Er du bekymret for at du skal gjøre </w:t>
            </w:r>
            <w:r w:rsidR="1405B6E1" w:rsidRPr="004D615C">
              <w:t>tankene dine om til handling</w:t>
            </w:r>
            <w:r w:rsidRPr="004D615C">
              <w:t xml:space="preserve">? Da </w:t>
            </w:r>
            <w:r w:rsidR="4C326CE6" w:rsidRPr="004D615C">
              <w:t>kan det være lurt å snakke med noen du stoler på</w:t>
            </w:r>
            <w:r w:rsidR="55149143" w:rsidRPr="004D615C">
              <w:t xml:space="preserve">, eller ta kontakt med </w:t>
            </w:r>
            <w:r w:rsidR="00D602C8" w:rsidRPr="004D615C">
              <w:t>chatten til Sex og Samfunn.</w:t>
            </w:r>
          </w:p>
        </w:tc>
        <w:tc>
          <w:tcPr>
            <w:tcW w:w="2804" w:type="dxa"/>
          </w:tcPr>
          <w:p w14:paraId="5C28CD43" w14:textId="149E88F6" w:rsidR="00CC0A28" w:rsidRPr="004D615C" w:rsidRDefault="000D25FC" w:rsidP="75412EE4">
            <w:hyperlink r:id="rId63">
              <w:r w:rsidR="7C60DA05" w:rsidRPr="004D615C">
                <w:rPr>
                  <w:rStyle w:val="Hyperkobling"/>
                  <w:rFonts w:ascii="Segoe UI" w:eastAsia="Segoe UI" w:hAnsi="Segoe UI" w:cs="Segoe UI"/>
                  <w:sz w:val="18"/>
                  <w:szCs w:val="18"/>
                </w:rPr>
                <w:t>https://www.ung.no/hva-betyr-det-a-vaere-pedo</w:t>
              </w:r>
            </w:hyperlink>
            <w:r w:rsidR="7C60DA05" w:rsidRPr="004D615C">
              <w:rPr>
                <w:rFonts w:ascii="Segoe UI" w:eastAsia="Segoe UI" w:hAnsi="Segoe UI" w:cs="Segoe UI"/>
                <w:color w:val="000000" w:themeColor="text1"/>
                <w:sz w:val="18"/>
                <w:szCs w:val="18"/>
              </w:rPr>
              <w:t xml:space="preserve"> </w:t>
            </w:r>
          </w:p>
        </w:tc>
        <w:tc>
          <w:tcPr>
            <w:tcW w:w="2693" w:type="dxa"/>
            <w:vMerge/>
          </w:tcPr>
          <w:p w14:paraId="245766D9" w14:textId="77777777" w:rsidR="00CC0A28" w:rsidRPr="004D615C" w:rsidRDefault="00CC0A28" w:rsidP="00E071C1"/>
        </w:tc>
      </w:tr>
      <w:tr w:rsidR="008E501E" w:rsidRPr="004D615C" w14:paraId="25B89283" w14:textId="77777777" w:rsidTr="1EE840D2">
        <w:tc>
          <w:tcPr>
            <w:tcW w:w="2491" w:type="dxa"/>
          </w:tcPr>
          <w:p w14:paraId="4FAED1FA" w14:textId="77777777" w:rsidR="008E501E" w:rsidRPr="004D615C" w:rsidRDefault="008E501E" w:rsidP="008E501E">
            <w:pPr>
              <w:pStyle w:val="Listeavsnitt"/>
              <w:numPr>
                <w:ilvl w:val="1"/>
                <w:numId w:val="8"/>
              </w:numPr>
              <w:ind w:left="736" w:hanging="284"/>
              <w:rPr>
                <w:color w:val="3A414A"/>
                <w:sz w:val="20"/>
                <w:szCs w:val="20"/>
              </w:rPr>
            </w:pPr>
            <w:r w:rsidRPr="004D615C">
              <w:rPr>
                <w:color w:val="3A414A"/>
                <w:sz w:val="20"/>
                <w:szCs w:val="20"/>
              </w:rPr>
              <w:t>Kulturen eller religionen min sier at det er feil å være kåt eller tenke på sex. Hva kan jeg gjøre?</w:t>
            </w:r>
          </w:p>
          <w:p w14:paraId="66063C76" w14:textId="77777777" w:rsidR="008E501E" w:rsidRPr="004D615C" w:rsidRDefault="008E501E" w:rsidP="008E501E">
            <w:pPr>
              <w:rPr>
                <w:color w:val="3A414A"/>
                <w:sz w:val="20"/>
                <w:szCs w:val="20"/>
              </w:rPr>
            </w:pPr>
          </w:p>
        </w:tc>
        <w:tc>
          <w:tcPr>
            <w:tcW w:w="5190" w:type="dxa"/>
          </w:tcPr>
          <w:p w14:paraId="2CA0803F" w14:textId="088A8D59" w:rsidR="008E501E" w:rsidRPr="004D615C" w:rsidRDefault="03BC2935" w:rsidP="1EE840D2">
            <w:pPr>
              <w:rPr>
                <w:rFonts w:ascii="Calibri" w:eastAsia="Calibri" w:hAnsi="Calibri" w:cs="Calibri"/>
                <w:color w:val="000000" w:themeColor="text1"/>
                <w:sz w:val="24"/>
                <w:szCs w:val="24"/>
              </w:rPr>
            </w:pPr>
            <w:r w:rsidRPr="1EE840D2">
              <w:rPr>
                <w:b/>
                <w:bCs/>
                <w:u w:val="single"/>
              </w:rPr>
              <w:t xml:space="preserve">Det er umulig å ha </w:t>
            </w:r>
            <w:r w:rsidR="70E79D80" w:rsidRPr="1EE840D2">
              <w:rPr>
                <w:b/>
                <w:bCs/>
                <w:u w:val="single"/>
              </w:rPr>
              <w:t xml:space="preserve">full kontroll på </w:t>
            </w:r>
            <w:r w:rsidRPr="1EE840D2">
              <w:rPr>
                <w:b/>
                <w:bCs/>
                <w:u w:val="single"/>
              </w:rPr>
              <w:t>tanke</w:t>
            </w:r>
            <w:r w:rsidR="691FFA32" w:rsidRPr="1EE840D2">
              <w:rPr>
                <w:b/>
                <w:bCs/>
                <w:u w:val="single"/>
              </w:rPr>
              <w:t>ne sine</w:t>
            </w:r>
            <w:r w:rsidRPr="1EE840D2">
              <w:rPr>
                <w:b/>
                <w:bCs/>
                <w:u w:val="single"/>
              </w:rPr>
              <w:t xml:space="preserve"> hele tiden.</w:t>
            </w:r>
            <w:r w:rsidR="5C5EF721" w:rsidRPr="1EE840D2">
              <w:rPr>
                <w:b/>
                <w:bCs/>
                <w:u w:val="single"/>
              </w:rPr>
              <w:t xml:space="preserve"> </w:t>
            </w:r>
            <w:r w:rsidR="5C5EF721" w:rsidRPr="1EE840D2">
              <w:rPr>
                <w:rFonts w:ascii="Calibri" w:eastAsia="Calibri" w:hAnsi="Calibri" w:cs="Calibri"/>
                <w:color w:val="000000" w:themeColor="text1"/>
                <w:sz w:val="24"/>
                <w:szCs w:val="24"/>
              </w:rPr>
              <w:t>Ingen trenger å føle seg skamfull eller uren for å ha naturlige tanker og følelser.</w:t>
            </w:r>
          </w:p>
          <w:p w14:paraId="23D6CBE6" w14:textId="585BF12F" w:rsidR="008E501E" w:rsidRPr="004D615C" w:rsidRDefault="008E501E" w:rsidP="1EE840D2">
            <w:pPr>
              <w:rPr>
                <w:b/>
                <w:bCs/>
                <w:u w:val="single"/>
              </w:rPr>
            </w:pPr>
          </w:p>
          <w:p w14:paraId="074346E2" w14:textId="5AC2FCFC" w:rsidR="008E501E" w:rsidRPr="004D615C" w:rsidRDefault="03BC2935" w:rsidP="008E501E">
            <w:pPr>
              <w:rPr>
                <w:b/>
                <w:bCs/>
              </w:rPr>
            </w:pPr>
            <w:r w:rsidRPr="1EE840D2">
              <w:rPr>
                <w:b/>
                <w:bCs/>
                <w:u w:val="single"/>
              </w:rPr>
              <w:t xml:space="preserve"> </w:t>
            </w:r>
            <w:r w:rsidRPr="00195CD0">
              <w:t xml:space="preserve">Når du er </w:t>
            </w:r>
            <w:proofErr w:type="gramStart"/>
            <w:r w:rsidRPr="00195CD0">
              <w:t>ung</w:t>
            </w:r>
            <w:proofErr w:type="gramEnd"/>
            <w:r w:rsidRPr="00195CD0">
              <w:t xml:space="preserve"> er det spesielt vanskelig å unngå ha sextanker eller å bli kåt</w:t>
            </w:r>
            <w:r w:rsidR="61B46B9C" w:rsidRPr="00195CD0">
              <w:t>.</w:t>
            </w:r>
            <w:r w:rsidR="1B164FDB">
              <w:br/>
            </w:r>
          </w:p>
          <w:p w14:paraId="3B031070" w14:textId="77777777" w:rsidR="008E501E" w:rsidRPr="004D615C" w:rsidRDefault="008E501E" w:rsidP="008E501E">
            <w:r w:rsidRPr="004D615C">
              <w:lastRenderedPageBreak/>
              <w:t>Nesten alle har seksuelle tanker og fantasier, uansett hvilken kultur eller religion de tilhører. Sextanker og fantasier kommer ofte helt av seg selv og er en naturlig del av det å bli eldre.</w:t>
            </w:r>
          </w:p>
          <w:p w14:paraId="7F9A70D6" w14:textId="77777777" w:rsidR="008E501E" w:rsidRPr="004D615C" w:rsidRDefault="008E501E" w:rsidP="008E501E"/>
          <w:p w14:paraId="184A5768" w14:textId="62E7C9A9" w:rsidR="008E501E" w:rsidRPr="004D615C" w:rsidRDefault="008E501E" w:rsidP="008E501E">
            <w:pPr>
              <w:rPr>
                <w:b/>
                <w:bCs/>
                <w:u w:val="single"/>
              </w:rPr>
            </w:pPr>
            <w:r w:rsidRPr="004D615C">
              <w:t>Forskjellige kulturer og religioner har ulikt syn på hva sex er og hvem som bør ha det.</w:t>
            </w:r>
          </w:p>
        </w:tc>
        <w:tc>
          <w:tcPr>
            <w:tcW w:w="2804" w:type="dxa"/>
          </w:tcPr>
          <w:p w14:paraId="7707F0C4" w14:textId="77777777" w:rsidR="008E501E" w:rsidRPr="004D615C" w:rsidRDefault="008E501E" w:rsidP="008E501E"/>
        </w:tc>
        <w:tc>
          <w:tcPr>
            <w:tcW w:w="2693" w:type="dxa"/>
            <w:vMerge/>
          </w:tcPr>
          <w:p w14:paraId="06AC940E" w14:textId="77777777" w:rsidR="008E501E" w:rsidRPr="004D615C" w:rsidRDefault="008E501E" w:rsidP="008E501E"/>
        </w:tc>
      </w:tr>
      <w:tr w:rsidR="008E501E" w:rsidRPr="004D615C" w14:paraId="506B1D22" w14:textId="77777777" w:rsidTr="1EE840D2">
        <w:tc>
          <w:tcPr>
            <w:tcW w:w="2491" w:type="dxa"/>
          </w:tcPr>
          <w:p w14:paraId="49836FE9" w14:textId="18E447D2" w:rsidR="008E501E" w:rsidRPr="004D615C" w:rsidRDefault="008E501E" w:rsidP="008E501E">
            <w:pPr>
              <w:pStyle w:val="Listeavsnitt"/>
              <w:numPr>
                <w:ilvl w:val="0"/>
                <w:numId w:val="10"/>
              </w:numPr>
            </w:pPr>
            <w:r w:rsidRPr="004D615C">
              <w:rPr>
                <w:color w:val="3A414A"/>
                <w:sz w:val="20"/>
                <w:szCs w:val="20"/>
              </w:rPr>
              <w:t>hva om jeg fantaserer om familiemedlemmer</w:t>
            </w:r>
            <w:r w:rsidRPr="004D615C">
              <w:br/>
            </w:r>
            <w:r w:rsidRPr="004D615C">
              <w:rPr>
                <w:color w:val="3A414A"/>
                <w:sz w:val="20"/>
                <w:szCs w:val="20"/>
              </w:rPr>
              <w:t xml:space="preserve"> </w:t>
            </w:r>
          </w:p>
        </w:tc>
        <w:tc>
          <w:tcPr>
            <w:tcW w:w="5190" w:type="dxa"/>
          </w:tcPr>
          <w:p w14:paraId="0E28ED04" w14:textId="6717C407" w:rsidR="1B164FDB" w:rsidRPr="004D615C" w:rsidRDefault="38B79216" w:rsidP="7DD74849">
            <w:pPr>
              <w:rPr>
                <w:rFonts w:ascii="Calibri" w:eastAsia="Calibri" w:hAnsi="Calibri" w:cs="Calibri"/>
              </w:rPr>
            </w:pPr>
            <w:r w:rsidRPr="004D615C">
              <w:rPr>
                <w:rFonts w:ascii="Calibri" w:eastAsia="Calibri" w:hAnsi="Calibri" w:cs="Calibri"/>
                <w:b/>
                <w:bCs/>
                <w:u w:val="single"/>
              </w:rPr>
              <w:t>Seksuelle tanker om noen i familien er ikke så uvanlig, særlig når man er tidlig i tenårene, men de kan være uheldig for deg hvis tankene tar mye plass eller gjør deg bekymret.</w:t>
            </w:r>
          </w:p>
          <w:p w14:paraId="17615501" w14:textId="342939C8" w:rsidR="008E501E" w:rsidRPr="004D615C" w:rsidRDefault="008E501E" w:rsidP="008E501E">
            <w:pPr>
              <w:spacing w:line="259" w:lineRule="auto"/>
            </w:pPr>
          </w:p>
          <w:p w14:paraId="4CA5DD2A" w14:textId="51176EA6" w:rsidR="008E501E" w:rsidRPr="004D615C" w:rsidRDefault="008E501E" w:rsidP="008E501E">
            <w:pPr>
              <w:spacing w:line="259" w:lineRule="auto"/>
            </w:pPr>
            <w:r w:rsidRPr="004D615C">
              <w:t xml:space="preserve">En av grunnene til at sex med noen i nær familie er ulovlig er at i en familierelasjon, er relasjonen skjev. Det å gjøre noe seksuelt med noen i familien kan derfor skade familieforholdet. </w:t>
            </w:r>
          </w:p>
          <w:p w14:paraId="0406DAC3" w14:textId="109583D1" w:rsidR="008E501E" w:rsidRPr="004D615C" w:rsidRDefault="008E501E" w:rsidP="008E501E">
            <w:pPr>
              <w:spacing w:line="259" w:lineRule="auto"/>
            </w:pPr>
          </w:p>
          <w:p w14:paraId="5519CE02" w14:textId="38D41156" w:rsidR="1B164FDB" w:rsidRPr="004D615C" w:rsidRDefault="7D987658" w:rsidP="7DD74849">
            <w:pPr>
              <w:spacing w:line="259" w:lineRule="auto"/>
              <w:rPr>
                <w:rFonts w:ascii="Calibri" w:eastAsia="Calibri" w:hAnsi="Calibri" w:cs="Calibri"/>
              </w:rPr>
            </w:pPr>
            <w:r w:rsidRPr="004D615C">
              <w:rPr>
                <w:rFonts w:ascii="Calibri" w:eastAsia="Calibri" w:hAnsi="Calibri" w:cs="Calibri"/>
              </w:rPr>
              <w:t xml:space="preserve">Det er </w:t>
            </w:r>
            <w:proofErr w:type="gramStart"/>
            <w:r w:rsidRPr="004D615C">
              <w:rPr>
                <w:rFonts w:ascii="Calibri" w:eastAsia="Calibri" w:hAnsi="Calibri" w:cs="Calibri"/>
              </w:rPr>
              <w:t>ulovlig  for</w:t>
            </w:r>
            <w:proofErr w:type="gramEnd"/>
            <w:r w:rsidRPr="004D615C">
              <w:rPr>
                <w:rFonts w:ascii="Calibri" w:eastAsia="Calibri" w:hAnsi="Calibri" w:cs="Calibri"/>
              </w:rPr>
              <w:t xml:space="preserve"> foreldre og besteforeldre å gjøre seksuelle handlinger på barna eller barnebarna sine. Det er forbudt uansett om det er biologiske bånd mellom dere eller ikke. Det betyr at sex mellom en steforelder og et stebarn også er ulovlig. Eller et barn som er adoptert inn i familien.</w:t>
            </w:r>
          </w:p>
          <w:p w14:paraId="792ED3C5" w14:textId="641D5458" w:rsidR="7D987658" w:rsidRPr="004D615C" w:rsidRDefault="7D987658">
            <w:r w:rsidRPr="004D615C">
              <w:br/>
            </w:r>
          </w:p>
          <w:p w14:paraId="196E83BF" w14:textId="556B431C" w:rsidR="7DD74849" w:rsidRPr="004D615C" w:rsidRDefault="7DD74849" w:rsidP="7DD74849">
            <w:pPr>
              <w:spacing w:line="259" w:lineRule="auto"/>
            </w:pPr>
          </w:p>
          <w:p w14:paraId="3EEF53BD" w14:textId="09147205" w:rsidR="008E501E" w:rsidRPr="004D615C" w:rsidRDefault="008E501E" w:rsidP="008E501E">
            <w:pPr>
              <w:spacing w:line="259" w:lineRule="auto"/>
            </w:pPr>
          </w:p>
          <w:p w14:paraId="5BEB6168" w14:textId="4AFA7F0B" w:rsidR="008E501E" w:rsidRPr="004D615C" w:rsidRDefault="008E501E" w:rsidP="008E501E">
            <w:pPr>
              <w:spacing w:line="259" w:lineRule="auto"/>
            </w:pPr>
            <w:r w:rsidRPr="004D615C">
              <w:t xml:space="preserve">Seksuelle tanker om noen i familien kan komme av at man selv har blitt utsatt for noe seksuelt fra noen i familien, uansett hvem det er. Hvis du har opplevd dette kan du ta kontakt med chattetjenestene under. </w:t>
            </w:r>
          </w:p>
          <w:p w14:paraId="4F370A7D" w14:textId="000349D3" w:rsidR="008E501E" w:rsidRPr="004D615C" w:rsidRDefault="008E501E" w:rsidP="008E501E">
            <w:pPr>
              <w:spacing w:line="259" w:lineRule="auto"/>
            </w:pPr>
          </w:p>
          <w:p w14:paraId="2277DB96" w14:textId="3AA9D22E" w:rsidR="008E501E" w:rsidRPr="004D615C" w:rsidRDefault="1B164FDB" w:rsidP="008E501E">
            <w:pPr>
              <w:spacing w:line="259" w:lineRule="auto"/>
            </w:pPr>
            <w:r w:rsidRPr="004D615C">
              <w:t>Tanker alene skader ikke andre og kan derfor ikke være forbudte. Det er ikke ulovlig å ha se</w:t>
            </w:r>
            <w:r w:rsidR="35021FCB" w:rsidRPr="004D615C">
              <w:t xml:space="preserve">ksuelle </w:t>
            </w:r>
            <w:r w:rsidRPr="004D615C">
              <w:t xml:space="preserve">fantasier om familiemedlemmer. </w:t>
            </w:r>
          </w:p>
        </w:tc>
        <w:tc>
          <w:tcPr>
            <w:tcW w:w="2804" w:type="dxa"/>
          </w:tcPr>
          <w:p w14:paraId="288BF947" w14:textId="7065454C" w:rsidR="008E501E" w:rsidRPr="004D615C" w:rsidRDefault="000D25FC" w:rsidP="008E501E">
            <w:pPr>
              <w:rPr>
                <w:color w:val="70AD47" w:themeColor="accent6"/>
              </w:rPr>
            </w:pPr>
            <w:hyperlink r:id="rId64">
              <w:r w:rsidR="008E501E" w:rsidRPr="004D615C">
                <w:rPr>
                  <w:rStyle w:val="Hyperkobling"/>
                  <w:color w:val="auto"/>
                </w:rPr>
                <w:t>Intimitet eller sex med noen i familien?</w:t>
              </w:r>
            </w:hyperlink>
          </w:p>
          <w:p w14:paraId="68D99D2C" w14:textId="1EFF102A" w:rsidR="008E501E" w:rsidRPr="004D615C" w:rsidRDefault="008E501E" w:rsidP="008E501E"/>
          <w:p w14:paraId="59B49393" w14:textId="367C0022" w:rsidR="008E501E" w:rsidRPr="004D615C" w:rsidRDefault="008E501E" w:rsidP="008E501E"/>
          <w:p w14:paraId="44F32408" w14:textId="1D4E8071" w:rsidR="008E501E" w:rsidRPr="004D615C" w:rsidRDefault="000D25FC" w:rsidP="008E501E">
            <w:hyperlink r:id="rId65" w:history="1">
              <w:r w:rsidR="00985E05">
                <w:rPr>
                  <w:rStyle w:val="Hyperkobling"/>
                </w:rPr>
                <w:t>Kan det være feil å onanere?</w:t>
              </w:r>
            </w:hyperlink>
          </w:p>
          <w:p w14:paraId="14DEC52A" w14:textId="5FAC87AD" w:rsidR="008E501E" w:rsidRPr="004D615C" w:rsidRDefault="008E501E" w:rsidP="008E501E"/>
          <w:p w14:paraId="4D787A91" w14:textId="0D4F9473" w:rsidR="008E501E" w:rsidRPr="004D615C" w:rsidRDefault="008E501E" w:rsidP="008E501E"/>
          <w:p w14:paraId="0014990B" w14:textId="1BB1D7C8" w:rsidR="008E501E" w:rsidRPr="004D615C" w:rsidRDefault="008E501E" w:rsidP="008E501E"/>
          <w:p w14:paraId="48C3F998" w14:textId="3DE2B9AD" w:rsidR="008E501E" w:rsidRPr="004D615C" w:rsidRDefault="008E501E" w:rsidP="008E501E"/>
          <w:p w14:paraId="0B36E95F" w14:textId="4E076235" w:rsidR="008E501E" w:rsidRPr="004D615C" w:rsidRDefault="008E501E" w:rsidP="008E501E"/>
          <w:p w14:paraId="6301C603" w14:textId="352C2AB6" w:rsidR="008E501E" w:rsidRPr="004D615C" w:rsidRDefault="008E501E" w:rsidP="008E501E"/>
          <w:p w14:paraId="7FBD0892" w14:textId="24C50FEC" w:rsidR="008E501E" w:rsidRPr="004D615C" w:rsidRDefault="008E501E" w:rsidP="008E501E"/>
          <w:p w14:paraId="6F74C5F9" w14:textId="16A754D9" w:rsidR="008E501E" w:rsidRPr="004D615C" w:rsidRDefault="008E501E" w:rsidP="008E501E"/>
          <w:p w14:paraId="3D2149B8" w14:textId="7A03F348" w:rsidR="008E501E" w:rsidRPr="004D615C" w:rsidRDefault="008E501E" w:rsidP="008E501E"/>
          <w:p w14:paraId="6689E605" w14:textId="10F1A2FB" w:rsidR="008E501E" w:rsidRPr="004D615C" w:rsidRDefault="008E501E" w:rsidP="008E501E"/>
          <w:p w14:paraId="67F062CA" w14:textId="1DD61E71" w:rsidR="008E501E" w:rsidRPr="004D615C" w:rsidRDefault="008E501E" w:rsidP="008E501E"/>
          <w:p w14:paraId="7F531946" w14:textId="242D517B" w:rsidR="008E501E" w:rsidRPr="004D615C" w:rsidRDefault="008E501E" w:rsidP="008E501E"/>
          <w:p w14:paraId="6BAA4A7E" w14:textId="55B238B3" w:rsidR="008E501E" w:rsidRPr="004D615C" w:rsidRDefault="008E501E" w:rsidP="008E501E"/>
          <w:p w14:paraId="6F068038" w14:textId="136E84F1" w:rsidR="008E501E" w:rsidRPr="004D615C" w:rsidRDefault="008E501E" w:rsidP="008E501E"/>
          <w:p w14:paraId="3A5FD8E4" w14:textId="15A79837" w:rsidR="008E501E" w:rsidRPr="004D615C" w:rsidRDefault="008E501E" w:rsidP="008E501E"/>
          <w:p w14:paraId="6486C8CE" w14:textId="368EBC76" w:rsidR="008E501E" w:rsidRPr="004D615C" w:rsidRDefault="008E501E" w:rsidP="008E501E"/>
          <w:p w14:paraId="050B7C31" w14:textId="4215630F" w:rsidR="008E501E" w:rsidRPr="004D615C" w:rsidRDefault="008E501E" w:rsidP="008E501E"/>
          <w:p w14:paraId="30A4BF8A" w14:textId="4CACBEA7" w:rsidR="008E501E" w:rsidRPr="004D615C" w:rsidRDefault="008E501E" w:rsidP="008E501E"/>
          <w:p w14:paraId="313E3718" w14:textId="562DAC91" w:rsidR="008E501E" w:rsidRPr="004D615C" w:rsidRDefault="008E501E" w:rsidP="008E501E"/>
          <w:p w14:paraId="6B2FCF19" w14:textId="39F8A724" w:rsidR="008E501E" w:rsidRPr="004D615C" w:rsidRDefault="008E501E" w:rsidP="008E501E"/>
        </w:tc>
        <w:tc>
          <w:tcPr>
            <w:tcW w:w="2693" w:type="dxa"/>
            <w:vMerge/>
          </w:tcPr>
          <w:p w14:paraId="2428E879" w14:textId="77777777" w:rsidR="008E501E" w:rsidRPr="004D615C" w:rsidRDefault="008E501E" w:rsidP="008E501E"/>
        </w:tc>
      </w:tr>
      <w:tr w:rsidR="008E501E" w:rsidRPr="004D615C" w14:paraId="22DA21B8" w14:textId="77777777" w:rsidTr="1EE840D2">
        <w:tc>
          <w:tcPr>
            <w:tcW w:w="2491" w:type="dxa"/>
          </w:tcPr>
          <w:p w14:paraId="19CFF171" w14:textId="608C29F3" w:rsidR="008E501E" w:rsidRPr="004D615C" w:rsidRDefault="008E501E" w:rsidP="008E501E">
            <w:pPr>
              <w:pStyle w:val="Listeavsnitt"/>
              <w:numPr>
                <w:ilvl w:val="0"/>
                <w:numId w:val="10"/>
              </w:numPr>
              <w:rPr>
                <w:color w:val="3A414A"/>
                <w:sz w:val="20"/>
                <w:szCs w:val="20"/>
              </w:rPr>
            </w:pPr>
            <w:r w:rsidRPr="004D615C">
              <w:rPr>
                <w:color w:val="3A414A"/>
                <w:sz w:val="20"/>
                <w:szCs w:val="20"/>
              </w:rPr>
              <w:t>Hva om jeg fantaserer om dyr</w:t>
            </w:r>
          </w:p>
        </w:tc>
        <w:tc>
          <w:tcPr>
            <w:tcW w:w="5190" w:type="dxa"/>
          </w:tcPr>
          <w:p w14:paraId="505FA3DB" w14:textId="274B08F9" w:rsidR="008E501E" w:rsidRPr="004D615C" w:rsidRDefault="008E501E" w:rsidP="008E501E">
            <w:pPr>
              <w:spacing w:line="259" w:lineRule="auto"/>
            </w:pPr>
            <w:r w:rsidRPr="004D615C">
              <w:rPr>
                <w:b/>
                <w:bCs/>
                <w:u w:val="single"/>
              </w:rPr>
              <w:t>Det er ikke uvanlig å ha seksuelle fantasier om mange forskjellige ting.</w:t>
            </w:r>
            <w:r w:rsidRPr="004D615C">
              <w:t xml:space="preserve"> </w:t>
            </w:r>
          </w:p>
          <w:p w14:paraId="367A073D" w14:textId="42958ED5" w:rsidR="008E501E" w:rsidRPr="004D615C" w:rsidRDefault="008E501E" w:rsidP="008E501E">
            <w:pPr>
              <w:spacing w:line="259" w:lineRule="auto"/>
            </w:pPr>
          </w:p>
          <w:p w14:paraId="73FECB86" w14:textId="3DE9D270" w:rsidR="008E501E" w:rsidRPr="004D615C" w:rsidRDefault="008E501E" w:rsidP="008E501E">
            <w:pPr>
              <w:spacing w:line="259" w:lineRule="auto"/>
            </w:pPr>
            <w:r w:rsidRPr="004D615C">
              <w:t xml:space="preserve">Det å fantasere om noe betyr ikke det samme som at du kommer til å gjøre det og derfor er det ingen tanker som er forbudte. </w:t>
            </w:r>
          </w:p>
          <w:p w14:paraId="24E89A6A" w14:textId="6052A25B" w:rsidR="008E501E" w:rsidRPr="004D615C" w:rsidRDefault="008E501E" w:rsidP="008E501E">
            <w:pPr>
              <w:spacing w:line="259" w:lineRule="auto"/>
            </w:pPr>
          </w:p>
          <w:p w14:paraId="20FFC833" w14:textId="0F54B97B" w:rsidR="008E501E" w:rsidRPr="004D615C" w:rsidRDefault="1A8892F3" w:rsidP="7DD74849">
            <w:pPr>
              <w:spacing w:line="259" w:lineRule="auto"/>
              <w:rPr>
                <w:rFonts w:ascii="Calibri" w:eastAsia="Calibri" w:hAnsi="Calibri" w:cs="Calibri"/>
              </w:rPr>
            </w:pPr>
            <w:r w:rsidRPr="004D615C">
              <w:t xml:space="preserve">Det </w:t>
            </w:r>
            <w:r w:rsidRPr="004D615C">
              <w:rPr>
                <w:i/>
                <w:iCs/>
              </w:rPr>
              <w:t>å ha</w:t>
            </w:r>
            <w:r w:rsidRPr="004D615C">
              <w:t xml:space="preserve"> sex med dyr er forbudt. </w:t>
            </w:r>
            <w:r w:rsidR="7FC1F0E9" w:rsidRPr="004D615C">
              <w:rPr>
                <w:rFonts w:ascii="Calibri" w:eastAsia="Calibri" w:hAnsi="Calibri" w:cs="Calibri"/>
              </w:rPr>
              <w:t>Dyr kan ikke samtykke til sex med mennesker og de kan skades av det. Det er også forbudt å se på bilder eller film som viser mennesker som har sex med dyr.</w:t>
            </w:r>
          </w:p>
          <w:p w14:paraId="74AC084C" w14:textId="1FABC074" w:rsidR="008E501E" w:rsidRPr="004D615C" w:rsidRDefault="008E501E" w:rsidP="008E501E">
            <w:pPr>
              <w:spacing w:line="259" w:lineRule="auto"/>
            </w:pPr>
          </w:p>
          <w:p w14:paraId="779A2C3D" w14:textId="6221BDE9" w:rsidR="008E501E" w:rsidRPr="004D615C" w:rsidRDefault="008E501E" w:rsidP="008E501E">
            <w:pPr>
              <w:spacing w:line="259" w:lineRule="auto"/>
            </w:pPr>
            <w:r w:rsidRPr="004D615C">
              <w:t xml:space="preserve">Hvis tankene tar mye plass eller gjør deg bekymret, kan du kontakte chattetjenesten under. </w:t>
            </w:r>
          </w:p>
        </w:tc>
        <w:tc>
          <w:tcPr>
            <w:tcW w:w="2804" w:type="dxa"/>
          </w:tcPr>
          <w:p w14:paraId="70A0295A" w14:textId="1330E8DF" w:rsidR="008E501E" w:rsidRPr="004D615C" w:rsidRDefault="000D25FC" w:rsidP="008E501E">
            <w:hyperlink r:id="rId66">
              <w:r w:rsidR="0099261E" w:rsidRPr="004D615C">
                <w:rPr>
                  <w:rStyle w:val="Hyperkobling"/>
                </w:rPr>
                <w:t>https://www.ung.no/er-det-lov-a-ha-sex-med-dyr</w:t>
              </w:r>
            </w:hyperlink>
          </w:p>
        </w:tc>
        <w:tc>
          <w:tcPr>
            <w:tcW w:w="2693" w:type="dxa"/>
            <w:vMerge/>
          </w:tcPr>
          <w:p w14:paraId="4B5F5203" w14:textId="77777777" w:rsidR="008E501E" w:rsidRPr="004D615C" w:rsidRDefault="008E501E" w:rsidP="008E501E"/>
        </w:tc>
      </w:tr>
      <w:tr w:rsidR="008E501E" w:rsidRPr="004D615C" w14:paraId="43E6FD64" w14:textId="77777777" w:rsidTr="1EE840D2">
        <w:tc>
          <w:tcPr>
            <w:tcW w:w="2491" w:type="dxa"/>
          </w:tcPr>
          <w:p w14:paraId="49ADCCB4" w14:textId="39A818BB" w:rsidR="008E501E" w:rsidRPr="004D615C" w:rsidRDefault="008E501E" w:rsidP="008E501E">
            <w:pPr>
              <w:pStyle w:val="Listeavsnitt"/>
              <w:numPr>
                <w:ilvl w:val="0"/>
                <w:numId w:val="10"/>
              </w:numPr>
              <w:rPr>
                <w:color w:val="3A414A"/>
                <w:sz w:val="20"/>
                <w:szCs w:val="20"/>
              </w:rPr>
            </w:pPr>
            <w:r w:rsidRPr="004D615C">
              <w:rPr>
                <w:color w:val="3A414A"/>
                <w:sz w:val="20"/>
                <w:szCs w:val="20"/>
              </w:rPr>
              <w:t xml:space="preserve">Hvordan kan jeg bli kvitt </w:t>
            </w:r>
            <w:r w:rsidRPr="004D615C">
              <w:rPr>
                <w:color w:val="3A414A"/>
                <w:sz w:val="20"/>
                <w:szCs w:val="20"/>
              </w:rPr>
              <w:lastRenderedPageBreak/>
              <w:t>ubehagelige fantasier?</w:t>
            </w:r>
          </w:p>
        </w:tc>
        <w:tc>
          <w:tcPr>
            <w:tcW w:w="5190" w:type="dxa"/>
          </w:tcPr>
          <w:p w14:paraId="3F5A2F6D" w14:textId="2D1F5DE7" w:rsidR="008E501E" w:rsidRPr="004D615C" w:rsidRDefault="008E501E" w:rsidP="008E501E">
            <w:pPr>
              <w:rPr>
                <w:b/>
                <w:bCs/>
                <w:u w:val="single"/>
              </w:rPr>
            </w:pPr>
            <w:r w:rsidRPr="004D615C">
              <w:rPr>
                <w:b/>
                <w:bCs/>
                <w:u w:val="single"/>
              </w:rPr>
              <w:lastRenderedPageBreak/>
              <w:t>Det kan hjelpe å styre tankene over på andre ting som kan gjøre deg kåt.</w:t>
            </w:r>
          </w:p>
          <w:p w14:paraId="290526B6" w14:textId="4851F2BB" w:rsidR="008E501E" w:rsidRPr="004D615C" w:rsidRDefault="008E501E" w:rsidP="008E501E">
            <w:pPr>
              <w:rPr>
                <w:b/>
                <w:bCs/>
              </w:rPr>
            </w:pPr>
          </w:p>
          <w:p w14:paraId="51D4C307" w14:textId="4F127452" w:rsidR="008E501E" w:rsidRPr="004D615C" w:rsidRDefault="3AD1C36E" w:rsidP="7DD74849">
            <w:pPr>
              <w:rPr>
                <w:rFonts w:ascii="Calibri" w:eastAsia="Calibri" w:hAnsi="Calibri" w:cs="Calibri"/>
              </w:rPr>
            </w:pPr>
            <w:r w:rsidRPr="004D615C">
              <w:t xml:space="preserve">Bestem deg før du er kåt for hva du har lyst til å tenke på neste gang du onanerer. </w:t>
            </w:r>
            <w:r w:rsidR="49E353DF" w:rsidRPr="004D615C">
              <w:rPr>
                <w:rFonts w:ascii="Calibri" w:eastAsia="Calibri" w:hAnsi="Calibri" w:cs="Calibri"/>
              </w:rPr>
              <w:t>Eller forsøk å onanere uten å fantasere, men bare kjenne etter hvor godt det føles i kroppen.</w:t>
            </w:r>
          </w:p>
          <w:p w14:paraId="69973FE1" w14:textId="14C53C7B" w:rsidR="008E501E" w:rsidRPr="004D615C" w:rsidRDefault="008E501E" w:rsidP="008E501E"/>
          <w:p w14:paraId="51A90C4C" w14:textId="69281047" w:rsidR="008E501E" w:rsidRPr="004D615C" w:rsidRDefault="008E501E" w:rsidP="008E501E">
            <w:r w:rsidRPr="004D615C">
              <w:t xml:space="preserve">Hvis dette ikke </w:t>
            </w:r>
            <w:proofErr w:type="gramStart"/>
            <w:r w:rsidRPr="004D615C">
              <w:t>hjelper</w:t>
            </w:r>
            <w:proofErr w:type="gramEnd"/>
            <w:r w:rsidRPr="004D615C">
              <w:t xml:space="preserve"> bør du kanskje snakke med noen eller du kan chatte anonymt fra lenken under.</w:t>
            </w:r>
          </w:p>
          <w:p w14:paraId="282FEBC8" w14:textId="509222CD" w:rsidR="008E501E" w:rsidRPr="004D615C" w:rsidRDefault="008E501E" w:rsidP="008E501E"/>
          <w:p w14:paraId="3EE4FCA0" w14:textId="1361F640" w:rsidR="008E501E" w:rsidRPr="004D615C" w:rsidRDefault="1DCAC9DD" w:rsidP="008E501E">
            <w:r w:rsidRPr="004D615C">
              <w:t xml:space="preserve">Prøv å ikke stresse </w:t>
            </w:r>
            <w:r w:rsidR="1A4D6CD2" w:rsidRPr="004D615C">
              <w:t>dersom det er vanskelig å styre tankene</w:t>
            </w:r>
            <w:r w:rsidRPr="004D615C">
              <w:t xml:space="preserve">. </w:t>
            </w:r>
            <w:r w:rsidR="1B164FDB" w:rsidRPr="004D615C">
              <w:t xml:space="preserve">Husk at fantasier forandrer seg over tid. Tankene du har nå kan forsvinne </w:t>
            </w:r>
            <w:r w:rsidR="6BA4D78E" w:rsidRPr="004D615C">
              <w:t xml:space="preserve">av seg selv </w:t>
            </w:r>
            <w:r w:rsidR="1B164FDB" w:rsidRPr="004D615C">
              <w:t xml:space="preserve">når du blir litt eldre. </w:t>
            </w:r>
          </w:p>
        </w:tc>
        <w:tc>
          <w:tcPr>
            <w:tcW w:w="2804" w:type="dxa"/>
          </w:tcPr>
          <w:p w14:paraId="71BC49A2" w14:textId="77777777" w:rsidR="008E501E" w:rsidRPr="004D615C" w:rsidRDefault="008E501E" w:rsidP="008E501E"/>
        </w:tc>
        <w:tc>
          <w:tcPr>
            <w:tcW w:w="2693" w:type="dxa"/>
            <w:vMerge/>
          </w:tcPr>
          <w:p w14:paraId="5F61BEF1" w14:textId="77777777" w:rsidR="008E501E" w:rsidRPr="004D615C" w:rsidRDefault="008E501E" w:rsidP="008E501E"/>
        </w:tc>
      </w:tr>
      <w:tr w:rsidR="008E501E" w:rsidRPr="004D615C" w14:paraId="1DF26479" w14:textId="77777777" w:rsidTr="1EE840D2">
        <w:trPr>
          <w:trHeight w:val="300"/>
        </w:trPr>
        <w:tc>
          <w:tcPr>
            <w:tcW w:w="2491" w:type="dxa"/>
          </w:tcPr>
          <w:p w14:paraId="29107B00" w14:textId="1DA86F6D" w:rsidR="008E501E" w:rsidRPr="004D615C" w:rsidRDefault="008E501E" w:rsidP="008E501E">
            <w:pPr>
              <w:pStyle w:val="Listeavsnitt"/>
              <w:numPr>
                <w:ilvl w:val="0"/>
                <w:numId w:val="10"/>
              </w:numPr>
              <w:spacing w:line="259" w:lineRule="auto"/>
              <w:rPr>
                <w:color w:val="3A414A"/>
                <w:sz w:val="20"/>
                <w:szCs w:val="20"/>
              </w:rPr>
            </w:pPr>
            <w:r w:rsidRPr="004D615C">
              <w:rPr>
                <w:color w:val="000000" w:themeColor="text1"/>
                <w:sz w:val="20"/>
                <w:szCs w:val="20"/>
              </w:rPr>
              <w:t>Hva er blotting?</w:t>
            </w:r>
            <w:r w:rsidRPr="004D615C">
              <w:br/>
            </w:r>
          </w:p>
        </w:tc>
        <w:tc>
          <w:tcPr>
            <w:tcW w:w="5190" w:type="dxa"/>
          </w:tcPr>
          <w:p w14:paraId="31BACFFB" w14:textId="7BFBE53D" w:rsidR="1B164FDB" w:rsidRPr="004D615C" w:rsidRDefault="3B6CD1ED" w:rsidP="7DD74849">
            <w:pPr>
              <w:rPr>
                <w:rFonts w:ascii="Calibri" w:eastAsia="Calibri" w:hAnsi="Calibri" w:cs="Calibri"/>
                <w:b/>
                <w:bCs/>
                <w:u w:val="single"/>
              </w:rPr>
            </w:pPr>
            <w:r w:rsidRPr="004D615C">
              <w:rPr>
                <w:rFonts w:ascii="Calibri" w:eastAsia="Calibri" w:hAnsi="Calibri" w:cs="Calibri"/>
                <w:b/>
                <w:bCs/>
                <w:u w:val="single"/>
              </w:rPr>
              <w:t>Det å blotte seg er</w:t>
            </w:r>
            <w:r w:rsidR="76F1F243" w:rsidRPr="004D615C">
              <w:rPr>
                <w:rFonts w:ascii="Calibri" w:eastAsia="Calibri" w:hAnsi="Calibri" w:cs="Calibri"/>
                <w:b/>
                <w:bCs/>
                <w:u w:val="single"/>
              </w:rPr>
              <w:t xml:space="preserve"> vanligvis </w:t>
            </w:r>
            <w:r w:rsidRPr="004D615C">
              <w:rPr>
                <w:rFonts w:ascii="Calibri" w:eastAsia="Calibri" w:hAnsi="Calibri" w:cs="Calibri"/>
                <w:b/>
                <w:bCs/>
                <w:u w:val="single"/>
              </w:rPr>
              <w:t>å få nytelse av å vise kjønnsorganet sitt på et offentlig sted eller til noen som ikke har samtykket til det.</w:t>
            </w:r>
          </w:p>
          <w:p w14:paraId="73269AC9" w14:textId="610C1640" w:rsidR="7D192E18" w:rsidRPr="004D615C" w:rsidRDefault="7D192E18">
            <w:r w:rsidRPr="004D615C">
              <w:br/>
            </w:r>
            <w:r w:rsidR="65886CB2" w:rsidRPr="004D615C">
              <w:t xml:space="preserve">Andre grunner til blotting kan være å ville ha bekreftelse, få kontakt med andre, eller som uttrykk for frustrasjon. </w:t>
            </w:r>
          </w:p>
          <w:p w14:paraId="43C3E604" w14:textId="6BFBDC21" w:rsidR="008E501E" w:rsidRPr="004D615C" w:rsidRDefault="008E501E" w:rsidP="008E501E">
            <w:pPr>
              <w:rPr>
                <w:b/>
                <w:bCs/>
                <w:u w:val="single"/>
              </w:rPr>
            </w:pPr>
          </w:p>
          <w:p w14:paraId="70A3E8E5" w14:textId="06191A15" w:rsidR="008E501E" w:rsidRPr="004D615C" w:rsidRDefault="1B164FDB" w:rsidP="008E501E">
            <w:r w:rsidRPr="004D615C">
              <w:t xml:space="preserve">Det er ulovlig å vise kjønnsorganet sitt til noen som ikke har samtykket til det. Det kan oppleves veldig </w:t>
            </w:r>
            <w:proofErr w:type="gramStart"/>
            <w:r w:rsidRPr="004D615C">
              <w:t xml:space="preserve">ubehagelig </w:t>
            </w:r>
            <w:r w:rsidR="1DC6BB80" w:rsidRPr="004D615C">
              <w:t xml:space="preserve"> eller</w:t>
            </w:r>
            <w:proofErr w:type="gramEnd"/>
            <w:r w:rsidR="1DC6BB80" w:rsidRPr="004D615C">
              <w:t xml:space="preserve"> skremmende </w:t>
            </w:r>
            <w:r w:rsidRPr="004D615C">
              <w:t xml:space="preserve">for den som blir utsatt for det. </w:t>
            </w:r>
          </w:p>
          <w:p w14:paraId="7A04D6CC" w14:textId="4D28EAF4" w:rsidR="008E501E" w:rsidRPr="004D615C" w:rsidRDefault="008E501E" w:rsidP="008E501E"/>
          <w:p w14:paraId="58EB45A4" w14:textId="2C6C972A" w:rsidR="008E501E" w:rsidRPr="004D615C" w:rsidRDefault="18E520D4" w:rsidP="008E501E">
            <w:pPr>
              <w:rPr>
                <w:rFonts w:ascii="Helvetica Neue" w:eastAsia="Helvetica Neue" w:hAnsi="Helvetica Neue" w:cs="Helvetica Neue"/>
                <w:color w:val="000000" w:themeColor="text1"/>
                <w:sz w:val="19"/>
                <w:szCs w:val="19"/>
              </w:rPr>
            </w:pPr>
            <w:r w:rsidRPr="004D615C">
              <w:lastRenderedPageBreak/>
              <w:t xml:space="preserve">Det å sende nakenbilder eller </w:t>
            </w:r>
            <w:proofErr w:type="spellStart"/>
            <w:r w:rsidRPr="004D615C">
              <w:t>dickpics</w:t>
            </w:r>
            <w:proofErr w:type="spellEnd"/>
            <w:r w:rsidRPr="004D615C">
              <w:t xml:space="preserve"> til noen som ikke har bedt om det regnes som digital blotting og er ulovlig. </w:t>
            </w:r>
          </w:p>
        </w:tc>
        <w:tc>
          <w:tcPr>
            <w:tcW w:w="2804" w:type="dxa"/>
          </w:tcPr>
          <w:p w14:paraId="4CC55379" w14:textId="27E24EBD" w:rsidR="008E501E" w:rsidRPr="004D615C" w:rsidRDefault="008E501E" w:rsidP="008E501E">
            <w:pPr>
              <w:rPr>
                <w:color w:val="70AD47" w:themeColor="accent6"/>
              </w:rPr>
            </w:pPr>
          </w:p>
        </w:tc>
        <w:tc>
          <w:tcPr>
            <w:tcW w:w="2693" w:type="dxa"/>
          </w:tcPr>
          <w:p w14:paraId="0DA97BE4" w14:textId="1D390197" w:rsidR="008E501E" w:rsidRPr="004D615C" w:rsidRDefault="008E501E" w:rsidP="008E501E"/>
        </w:tc>
      </w:tr>
      <w:tr w:rsidR="008E501E" w:rsidRPr="004D615C" w14:paraId="29E89222" w14:textId="77777777" w:rsidTr="1EE840D2">
        <w:trPr>
          <w:trHeight w:val="300"/>
        </w:trPr>
        <w:tc>
          <w:tcPr>
            <w:tcW w:w="2491" w:type="dxa"/>
          </w:tcPr>
          <w:p w14:paraId="243F23B2" w14:textId="5CEFECEA" w:rsidR="008E501E" w:rsidRPr="004D615C" w:rsidRDefault="03BC2935" w:rsidP="008E501E">
            <w:pPr>
              <w:pStyle w:val="Listeavsnitt"/>
              <w:numPr>
                <w:ilvl w:val="0"/>
                <w:numId w:val="11"/>
              </w:numPr>
              <w:rPr>
                <w:color w:val="3A414A"/>
                <w:sz w:val="20"/>
                <w:szCs w:val="20"/>
              </w:rPr>
            </w:pPr>
            <w:r w:rsidRPr="1EE840D2">
              <w:rPr>
                <w:sz w:val="20"/>
                <w:szCs w:val="20"/>
              </w:rPr>
              <w:t>Kan jeg kikke på noen som gjør noe</w:t>
            </w:r>
            <w:r w:rsidR="21A55D2C" w:rsidRPr="1EE840D2">
              <w:rPr>
                <w:sz w:val="20"/>
                <w:szCs w:val="20"/>
              </w:rPr>
              <w:t xml:space="preserve"> </w:t>
            </w:r>
            <w:r w:rsidRPr="1EE840D2">
              <w:rPr>
                <w:sz w:val="20"/>
                <w:szCs w:val="20"/>
              </w:rPr>
              <w:t>privat uten at de vet det?</w:t>
            </w:r>
            <w:r w:rsidR="1B164FDB">
              <w:br/>
            </w:r>
          </w:p>
        </w:tc>
        <w:tc>
          <w:tcPr>
            <w:tcW w:w="5190" w:type="dxa"/>
          </w:tcPr>
          <w:p w14:paraId="1F55CBDB" w14:textId="7B60B1DC" w:rsidR="008E501E" w:rsidRPr="004D615C" w:rsidRDefault="1B164FDB" w:rsidP="008E501E">
            <w:pPr>
              <w:rPr>
                <w:b/>
                <w:bCs/>
                <w:u w:val="single"/>
              </w:rPr>
            </w:pPr>
            <w:r w:rsidRPr="004D615C">
              <w:rPr>
                <w:b/>
                <w:bCs/>
                <w:u w:val="single"/>
              </w:rPr>
              <w:t xml:space="preserve">Det er ikke </w:t>
            </w:r>
            <w:proofErr w:type="gramStart"/>
            <w:r w:rsidR="41AEB0A6" w:rsidRPr="004D615C">
              <w:rPr>
                <w:b/>
                <w:bCs/>
                <w:u w:val="single"/>
              </w:rPr>
              <w:t xml:space="preserve">lov </w:t>
            </w:r>
            <w:r w:rsidRPr="004D615C">
              <w:rPr>
                <w:b/>
                <w:bCs/>
                <w:u w:val="single"/>
              </w:rPr>
              <w:t xml:space="preserve"> å</w:t>
            </w:r>
            <w:proofErr w:type="gramEnd"/>
            <w:r w:rsidRPr="004D615C">
              <w:rPr>
                <w:b/>
                <w:bCs/>
                <w:u w:val="single"/>
              </w:rPr>
              <w:t xml:space="preserve"> med vilje kikke på noen som tror de er alene. Det er likevel ikke en uvanlig fantasi.</w:t>
            </w:r>
          </w:p>
          <w:p w14:paraId="23A57E83" w14:textId="4780D854" w:rsidR="008E501E" w:rsidRPr="004D615C" w:rsidRDefault="008E501E" w:rsidP="008E501E">
            <w:pPr>
              <w:rPr>
                <w:b/>
                <w:bCs/>
                <w:u w:val="single"/>
              </w:rPr>
            </w:pPr>
          </w:p>
          <w:p w14:paraId="018A30B0" w14:textId="4794317E" w:rsidR="008E501E" w:rsidRPr="004D615C" w:rsidRDefault="1A8892F3" w:rsidP="7DD74849">
            <w:pPr>
              <w:rPr>
                <w:rFonts w:ascii="Calibri" w:eastAsia="Calibri" w:hAnsi="Calibri" w:cs="Calibri"/>
              </w:rPr>
            </w:pPr>
            <w:r w:rsidRPr="004D615C">
              <w:t xml:space="preserve">Ingen fantasier er ulovlige. Du kan derfor fantasere om å kikke på noen, men å gjøre det i virkeligheten er ikke </w:t>
            </w:r>
            <w:r w:rsidR="1ABF4486" w:rsidRPr="004D615C">
              <w:t>lov</w:t>
            </w:r>
            <w:r w:rsidRPr="004D615C">
              <w:t xml:space="preserve">. </w:t>
            </w:r>
            <w:r w:rsidR="3974D33B" w:rsidRPr="004D615C">
              <w:rPr>
                <w:rFonts w:ascii="Calibri" w:eastAsia="Calibri" w:hAnsi="Calibri" w:cs="Calibri"/>
              </w:rPr>
              <w:t xml:space="preserve">Hvis </w:t>
            </w:r>
            <w:r w:rsidR="74B31AED" w:rsidRPr="004D615C">
              <w:rPr>
                <w:rFonts w:ascii="Calibri" w:eastAsia="Calibri" w:hAnsi="Calibri" w:cs="Calibri"/>
              </w:rPr>
              <w:t>du</w:t>
            </w:r>
            <w:r w:rsidR="3974D33B" w:rsidRPr="004D615C">
              <w:rPr>
                <w:rFonts w:ascii="Calibri" w:eastAsia="Calibri" w:hAnsi="Calibri" w:cs="Calibri"/>
              </w:rPr>
              <w:t xml:space="preserve"> er over 15 år og kikker på noen i smug mens de dusjer, kler av seg eller har sex, uten at de vet at du ser på, kan </w:t>
            </w:r>
            <w:r w:rsidR="7F86CF8A" w:rsidRPr="004D615C">
              <w:rPr>
                <w:rFonts w:ascii="Calibri" w:eastAsia="Calibri" w:hAnsi="Calibri" w:cs="Calibri"/>
              </w:rPr>
              <w:t>du</w:t>
            </w:r>
            <w:r w:rsidR="3974D33B" w:rsidRPr="004D615C">
              <w:rPr>
                <w:rFonts w:ascii="Calibri" w:eastAsia="Calibri" w:hAnsi="Calibri" w:cs="Calibri"/>
              </w:rPr>
              <w:t xml:space="preserve"> få straff.</w:t>
            </w:r>
          </w:p>
          <w:p w14:paraId="13EE708F" w14:textId="3A0B5516" w:rsidR="008E501E" w:rsidRPr="004D615C" w:rsidRDefault="008E501E" w:rsidP="008E501E"/>
          <w:p w14:paraId="718DDC9A" w14:textId="6F21D397" w:rsidR="008E501E" w:rsidRPr="004D615C" w:rsidRDefault="008E501E" w:rsidP="008E501E">
            <w:r w:rsidRPr="004D615C">
              <w:t>Det å bli kikket på mens man tror man er alene og gjør noe privat, kan føles ubehagelig og oppleves utrygt.</w:t>
            </w:r>
          </w:p>
        </w:tc>
        <w:tc>
          <w:tcPr>
            <w:tcW w:w="2804" w:type="dxa"/>
          </w:tcPr>
          <w:p w14:paraId="1613B0E6" w14:textId="0B25BFF5" w:rsidR="008E501E" w:rsidRPr="004D615C" w:rsidRDefault="008E501E" w:rsidP="008E501E">
            <w:pPr>
              <w:rPr>
                <w:color w:val="70AD47" w:themeColor="accent6"/>
              </w:rPr>
            </w:pPr>
          </w:p>
        </w:tc>
        <w:tc>
          <w:tcPr>
            <w:tcW w:w="2693" w:type="dxa"/>
          </w:tcPr>
          <w:p w14:paraId="7B0C38D0" w14:textId="61644204" w:rsidR="008E501E" w:rsidRPr="004D615C" w:rsidRDefault="008E501E" w:rsidP="008E501E"/>
        </w:tc>
      </w:tr>
      <w:tr w:rsidR="008E501E" w:rsidRPr="004D615C" w14:paraId="14DAFCD2" w14:textId="77777777" w:rsidTr="1EE840D2">
        <w:trPr>
          <w:trHeight w:val="300"/>
        </w:trPr>
        <w:tc>
          <w:tcPr>
            <w:tcW w:w="2491" w:type="dxa"/>
          </w:tcPr>
          <w:p w14:paraId="27032B89" w14:textId="46308FE6" w:rsidR="008E501E" w:rsidRPr="004D615C" w:rsidRDefault="222B5D43" w:rsidP="008E501E">
            <w:pPr>
              <w:pStyle w:val="Listeavsnitt"/>
              <w:numPr>
                <w:ilvl w:val="0"/>
                <w:numId w:val="11"/>
              </w:numPr>
              <w:rPr>
                <w:color w:val="3A414A"/>
                <w:sz w:val="20"/>
                <w:szCs w:val="20"/>
              </w:rPr>
            </w:pPr>
            <w:r w:rsidRPr="1EE840D2">
              <w:rPr>
                <w:color w:val="000000" w:themeColor="text1"/>
                <w:sz w:val="20"/>
                <w:szCs w:val="20"/>
              </w:rPr>
              <w:t>Har jeg lov til å ta andres undertøy?</w:t>
            </w:r>
          </w:p>
        </w:tc>
        <w:tc>
          <w:tcPr>
            <w:tcW w:w="5190" w:type="dxa"/>
          </w:tcPr>
          <w:p w14:paraId="200D0C50" w14:textId="7DA98FAA" w:rsidR="008E501E" w:rsidRPr="004D615C" w:rsidRDefault="008E501E" w:rsidP="008E501E">
            <w:pPr>
              <w:rPr>
                <w:b/>
                <w:bCs/>
                <w:u w:val="single"/>
              </w:rPr>
            </w:pPr>
            <w:r w:rsidRPr="004D615C">
              <w:rPr>
                <w:b/>
                <w:bCs/>
                <w:u w:val="single"/>
              </w:rPr>
              <w:t>Nei. Det er ikke lov å ta andres undertøy.</w:t>
            </w:r>
          </w:p>
          <w:p w14:paraId="7D1DB0F5" w14:textId="04EE472A" w:rsidR="008E501E" w:rsidRPr="004D615C" w:rsidRDefault="008E501E" w:rsidP="008E501E"/>
          <w:p w14:paraId="529DC490" w14:textId="058A8808" w:rsidR="008E501E" w:rsidRPr="004D615C" w:rsidRDefault="008E501E" w:rsidP="008E501E">
            <w:r w:rsidRPr="004D615C">
              <w:t xml:space="preserve">Det er likevel ikke uvanlig å fantasere om andres undertøy. </w:t>
            </w:r>
          </w:p>
          <w:p w14:paraId="797AF419" w14:textId="4B712FAE" w:rsidR="008E501E" w:rsidRPr="004D615C" w:rsidRDefault="008E501E" w:rsidP="008E501E"/>
          <w:p w14:paraId="51AE22DF" w14:textId="78D4882C" w:rsidR="008E501E" w:rsidRPr="004D615C" w:rsidRDefault="008E501E" w:rsidP="008E501E">
            <w:r w:rsidRPr="004D615C">
              <w:t xml:space="preserve">Undertøy er veldig privat. Hvis noen tar undertøyet ditt, kan dette føles veldig ubehagelig. </w:t>
            </w:r>
          </w:p>
        </w:tc>
        <w:tc>
          <w:tcPr>
            <w:tcW w:w="2804" w:type="dxa"/>
          </w:tcPr>
          <w:p w14:paraId="64C0321E" w14:textId="6C050701" w:rsidR="008E501E" w:rsidRPr="004D615C" w:rsidRDefault="008E501E" w:rsidP="008E501E">
            <w:pPr>
              <w:rPr>
                <w:color w:val="70AD47" w:themeColor="accent6"/>
              </w:rPr>
            </w:pPr>
          </w:p>
        </w:tc>
        <w:tc>
          <w:tcPr>
            <w:tcW w:w="2693" w:type="dxa"/>
          </w:tcPr>
          <w:p w14:paraId="4F0B7131" w14:textId="4970187C" w:rsidR="008E501E" w:rsidRPr="004D615C" w:rsidRDefault="008E501E" w:rsidP="008E501E"/>
        </w:tc>
      </w:tr>
    </w:tbl>
    <w:p w14:paraId="5C10F630" w14:textId="16781E42" w:rsidR="00BA08E9" w:rsidRPr="004D615C" w:rsidRDefault="00BA08E9" w:rsidP="004817C9"/>
    <w:p w14:paraId="5B3E48FA" w14:textId="77777777" w:rsidR="00E11E76" w:rsidRPr="004D615C" w:rsidRDefault="00E11E76" w:rsidP="004817C9"/>
    <w:p w14:paraId="36A6E4CE" w14:textId="77777777" w:rsidR="00E11E76" w:rsidRPr="004D615C" w:rsidRDefault="00E11E76" w:rsidP="00E11E76"/>
    <w:p w14:paraId="3BA480E9" w14:textId="77777777" w:rsidR="00E11E76" w:rsidRPr="004D615C" w:rsidRDefault="00E11E76" w:rsidP="00E11E76"/>
    <w:tbl>
      <w:tblPr>
        <w:tblStyle w:val="Tabellrutenett"/>
        <w:tblW w:w="13225" w:type="dxa"/>
        <w:tblLayout w:type="fixed"/>
        <w:tblLook w:val="04A0" w:firstRow="1" w:lastRow="0" w:firstColumn="1" w:lastColumn="0" w:noHBand="0" w:noVBand="1"/>
      </w:tblPr>
      <w:tblGrid>
        <w:gridCol w:w="2547"/>
        <w:gridCol w:w="5245"/>
        <w:gridCol w:w="2410"/>
        <w:gridCol w:w="2976"/>
        <w:gridCol w:w="47"/>
      </w:tblGrid>
      <w:tr w:rsidR="00E11E76" w:rsidRPr="004D615C" w14:paraId="5AC6C8DF" w14:textId="77777777" w:rsidTr="1EE840D2">
        <w:trPr>
          <w:trHeight w:val="451"/>
          <w:tblHeader/>
        </w:trPr>
        <w:tc>
          <w:tcPr>
            <w:tcW w:w="13225" w:type="dxa"/>
            <w:gridSpan w:val="5"/>
            <w:shd w:val="clear" w:color="auto" w:fill="BFBFBF" w:themeFill="background1" w:themeFillShade="BF"/>
          </w:tcPr>
          <w:p w14:paraId="30F24ED3" w14:textId="77777777" w:rsidR="00E11E76" w:rsidRPr="004D615C" w:rsidRDefault="00E11E76">
            <w:pPr>
              <w:pStyle w:val="Overskrift1"/>
              <w:outlineLvl w:val="0"/>
            </w:pPr>
            <w:bookmarkStart w:id="15" w:name="_Toc129937003"/>
            <w:r w:rsidRPr="004D615C">
              <w:lastRenderedPageBreak/>
              <w:t>Onanering</w:t>
            </w:r>
            <w:bookmarkEnd w:id="15"/>
          </w:p>
        </w:tc>
      </w:tr>
      <w:tr w:rsidR="00E11E76" w:rsidRPr="004D615C" w14:paraId="2BE39ED5" w14:textId="77777777" w:rsidTr="1EE840D2">
        <w:trPr>
          <w:gridAfter w:val="1"/>
          <w:wAfter w:w="47" w:type="dxa"/>
          <w:trHeight w:val="451"/>
          <w:tblHeader/>
        </w:trPr>
        <w:tc>
          <w:tcPr>
            <w:tcW w:w="2547" w:type="dxa"/>
            <w:vMerge w:val="restart"/>
            <w:shd w:val="clear" w:color="auto" w:fill="BFBFBF" w:themeFill="background1" w:themeFillShade="BF"/>
          </w:tcPr>
          <w:p w14:paraId="1714F326" w14:textId="77777777" w:rsidR="00E11E76" w:rsidRPr="004D615C" w:rsidRDefault="00E11E76">
            <w:r w:rsidRPr="004D615C">
              <w:t>SVARALTERNATIVER</w:t>
            </w:r>
          </w:p>
          <w:p w14:paraId="19C0AE02" w14:textId="77777777" w:rsidR="00E11E76" w:rsidRPr="004D615C" w:rsidRDefault="00E11E76"/>
        </w:tc>
        <w:tc>
          <w:tcPr>
            <w:tcW w:w="5245" w:type="dxa"/>
            <w:vMerge w:val="restart"/>
            <w:shd w:val="clear" w:color="auto" w:fill="BFBFBF" w:themeFill="background1" w:themeFillShade="BF"/>
          </w:tcPr>
          <w:p w14:paraId="0FE034DB" w14:textId="77777777" w:rsidR="00E11E76" w:rsidRPr="004D615C" w:rsidRDefault="00E11E76">
            <w:proofErr w:type="spellStart"/>
            <w:r w:rsidRPr="004D615C">
              <w:t>Faktatekst</w:t>
            </w:r>
            <w:proofErr w:type="spellEnd"/>
            <w:r w:rsidRPr="004D615C">
              <w:t xml:space="preserve"> </w:t>
            </w:r>
          </w:p>
          <w:p w14:paraId="27587CE4" w14:textId="77777777" w:rsidR="00E11E76" w:rsidRPr="004D615C" w:rsidRDefault="00E11E76">
            <w:r w:rsidRPr="004D615C">
              <w:t>(lysegrønn)</w:t>
            </w:r>
          </w:p>
          <w:p w14:paraId="08BC0DAC" w14:textId="77777777" w:rsidR="00E11E76" w:rsidRPr="004D615C" w:rsidRDefault="00E11E76">
            <w:proofErr w:type="spellStart"/>
            <w:r w:rsidRPr="004D615C">
              <w:t>Faktatekst</w:t>
            </w:r>
            <w:proofErr w:type="spellEnd"/>
            <w:r w:rsidRPr="004D615C">
              <w:t xml:space="preserve"> </w:t>
            </w:r>
          </w:p>
          <w:p w14:paraId="316546F8" w14:textId="77777777" w:rsidR="00E11E76" w:rsidRPr="004D615C" w:rsidRDefault="00E11E76">
            <w:r w:rsidRPr="004D615C">
              <w:t>(Lyserød)</w:t>
            </w:r>
          </w:p>
        </w:tc>
        <w:tc>
          <w:tcPr>
            <w:tcW w:w="5386" w:type="dxa"/>
            <w:gridSpan w:val="2"/>
            <w:shd w:val="clear" w:color="auto" w:fill="BFBFBF" w:themeFill="background1" w:themeFillShade="BF"/>
          </w:tcPr>
          <w:p w14:paraId="15605683" w14:textId="77777777" w:rsidR="00E11E76" w:rsidRPr="004D615C" w:rsidRDefault="00E11E76">
            <w:r w:rsidRPr="004D615C">
              <w:t>Jeg vil vite mer</w:t>
            </w:r>
          </w:p>
        </w:tc>
      </w:tr>
      <w:tr w:rsidR="00E11E76" w:rsidRPr="004D615C" w14:paraId="4C537FED" w14:textId="77777777" w:rsidTr="1EE840D2">
        <w:trPr>
          <w:gridAfter w:val="1"/>
          <w:wAfter w:w="47" w:type="dxa"/>
          <w:trHeight w:val="451"/>
          <w:tblHeader/>
        </w:trPr>
        <w:tc>
          <w:tcPr>
            <w:tcW w:w="2547" w:type="dxa"/>
            <w:vMerge/>
          </w:tcPr>
          <w:p w14:paraId="5651108B" w14:textId="77777777" w:rsidR="00E11E76" w:rsidRPr="004D615C" w:rsidRDefault="00E11E76"/>
        </w:tc>
        <w:tc>
          <w:tcPr>
            <w:tcW w:w="5245" w:type="dxa"/>
            <w:vMerge/>
          </w:tcPr>
          <w:p w14:paraId="7EF4830D" w14:textId="77777777" w:rsidR="00E11E76" w:rsidRPr="004D615C" w:rsidRDefault="00E11E76"/>
        </w:tc>
        <w:tc>
          <w:tcPr>
            <w:tcW w:w="2410" w:type="dxa"/>
            <w:shd w:val="clear" w:color="auto" w:fill="BFBFBF" w:themeFill="background1" w:themeFillShade="BF"/>
          </w:tcPr>
          <w:p w14:paraId="055492C5" w14:textId="77777777" w:rsidR="00E11E76" w:rsidRPr="004D615C" w:rsidRDefault="00E11E76">
            <w:r w:rsidRPr="004D615C">
              <w:t>Spesifikt knyttet til svaralternativene til venstre</w:t>
            </w:r>
          </w:p>
        </w:tc>
        <w:tc>
          <w:tcPr>
            <w:tcW w:w="2976" w:type="dxa"/>
            <w:shd w:val="clear" w:color="auto" w:fill="BFBFBF" w:themeFill="background1" w:themeFillShade="BF"/>
          </w:tcPr>
          <w:p w14:paraId="188F4B96" w14:textId="77777777" w:rsidR="00E11E76" w:rsidRPr="004D615C" w:rsidRDefault="00E11E76">
            <w:r w:rsidRPr="004D615C">
              <w:t>Generelle ressurser for alle alternativene om onanering</w:t>
            </w:r>
          </w:p>
        </w:tc>
      </w:tr>
      <w:tr w:rsidR="00E11E76" w:rsidRPr="004D615C" w14:paraId="1C9A8849" w14:textId="77777777" w:rsidTr="1EE840D2">
        <w:trPr>
          <w:gridAfter w:val="1"/>
          <w:wAfter w:w="47" w:type="dxa"/>
          <w:trHeight w:val="300"/>
        </w:trPr>
        <w:tc>
          <w:tcPr>
            <w:tcW w:w="2547" w:type="dxa"/>
          </w:tcPr>
          <w:p w14:paraId="3A5F770C" w14:textId="77777777" w:rsidR="00E11E76" w:rsidRPr="004D615C" w:rsidRDefault="21566367" w:rsidP="00E11E76">
            <w:pPr>
              <w:pStyle w:val="Listeavsnitt"/>
              <w:numPr>
                <w:ilvl w:val="0"/>
                <w:numId w:val="11"/>
              </w:numPr>
              <w:rPr>
                <w:color w:val="3A414A"/>
                <w:sz w:val="20"/>
                <w:szCs w:val="20"/>
              </w:rPr>
            </w:pPr>
            <w:r w:rsidRPr="1EE840D2">
              <w:rPr>
                <w:color w:val="3A414A"/>
                <w:sz w:val="20"/>
                <w:szCs w:val="20"/>
              </w:rPr>
              <w:t>Onanerer jeg for mye?</w:t>
            </w:r>
          </w:p>
          <w:p w14:paraId="7B66D9ED" w14:textId="77777777" w:rsidR="00E11E76" w:rsidRPr="004D615C" w:rsidRDefault="00E11E76">
            <w:pPr>
              <w:rPr>
                <w:color w:val="3A414A"/>
                <w:sz w:val="20"/>
                <w:szCs w:val="20"/>
              </w:rPr>
            </w:pPr>
          </w:p>
          <w:p w14:paraId="33C35FBF" w14:textId="77777777" w:rsidR="00E11E76" w:rsidRPr="004D615C" w:rsidRDefault="00E11E76">
            <w:pPr>
              <w:rPr>
                <w:color w:val="3A414A"/>
                <w:sz w:val="20"/>
                <w:szCs w:val="20"/>
              </w:rPr>
            </w:pPr>
          </w:p>
        </w:tc>
        <w:tc>
          <w:tcPr>
            <w:tcW w:w="5245" w:type="dxa"/>
          </w:tcPr>
          <w:p w14:paraId="693CE598" w14:textId="77777777" w:rsidR="00E11E76" w:rsidRPr="004D615C" w:rsidRDefault="00E11E76">
            <w:pPr>
              <w:rPr>
                <w:b/>
                <w:bCs/>
                <w:u w:val="single"/>
              </w:rPr>
            </w:pPr>
            <w:r w:rsidRPr="004D615C">
              <w:rPr>
                <w:b/>
                <w:bCs/>
                <w:u w:val="single"/>
              </w:rPr>
              <w:t>Det finnes ikke en klar grense for hva som er for mye onanering.</w:t>
            </w:r>
          </w:p>
          <w:p w14:paraId="6040F5CC" w14:textId="77777777" w:rsidR="00E11E76" w:rsidRPr="004D615C" w:rsidRDefault="00E11E76"/>
          <w:p w14:paraId="37227D6F" w14:textId="77777777" w:rsidR="00E11E76" w:rsidRPr="004D615C" w:rsidRDefault="00E11E76">
            <w:pPr>
              <w:rPr>
                <w:color w:val="70AD47" w:themeColor="accent6"/>
              </w:rPr>
            </w:pPr>
            <w:r w:rsidRPr="004D615C">
              <w:t>Hvis du onanerer så mye at du ikke får tid eller orker å gjøre andre ting kan det hende at du gjør det for mye.</w:t>
            </w:r>
            <w:r w:rsidRPr="004D615C">
              <w:rPr>
                <w:color w:val="6FAC47"/>
              </w:rPr>
              <w:t xml:space="preserve"> </w:t>
            </w:r>
          </w:p>
          <w:p w14:paraId="4132DB7F" w14:textId="77777777" w:rsidR="00E11E76" w:rsidRPr="004D615C" w:rsidRDefault="00E11E76"/>
        </w:tc>
        <w:tc>
          <w:tcPr>
            <w:tcW w:w="2410" w:type="dxa"/>
            <w:vMerge w:val="restart"/>
          </w:tcPr>
          <w:p w14:paraId="571B7E9D" w14:textId="77777777" w:rsidR="00E11E76" w:rsidRPr="004D615C" w:rsidRDefault="000D25FC">
            <w:pPr>
              <w:rPr>
                <w:b/>
                <w:bCs/>
              </w:rPr>
            </w:pPr>
            <w:hyperlink r:id="rId67">
              <w:r w:rsidR="00E11E76" w:rsidRPr="004D615C">
                <w:rPr>
                  <w:rStyle w:val="Hyperkobling"/>
                  <w:b/>
                  <w:bCs/>
                </w:rPr>
                <w:t>https://www.ung.no/Sex/3211_Alt_om_onanering.html</w:t>
              </w:r>
            </w:hyperlink>
          </w:p>
          <w:p w14:paraId="54D520F4" w14:textId="77777777" w:rsidR="00E11E76" w:rsidRPr="004D615C" w:rsidRDefault="00E11E76">
            <w:pPr>
              <w:rPr>
                <w:b/>
                <w:bCs/>
              </w:rPr>
            </w:pPr>
          </w:p>
          <w:p w14:paraId="0F5E1B44" w14:textId="77777777" w:rsidR="00E11E76" w:rsidRPr="004D615C" w:rsidRDefault="00E11E76">
            <w:pPr>
              <w:rPr>
                <w:b/>
                <w:bCs/>
              </w:rPr>
            </w:pPr>
          </w:p>
          <w:p w14:paraId="2848C563" w14:textId="77777777" w:rsidR="00E11E76" w:rsidRPr="004D615C" w:rsidRDefault="00E11E76">
            <w:pPr>
              <w:rPr>
                <w:b/>
                <w:bCs/>
              </w:rPr>
            </w:pPr>
          </w:p>
          <w:p w14:paraId="0AC93DF6" w14:textId="77777777" w:rsidR="00E11E76" w:rsidRPr="004D615C" w:rsidRDefault="00E11E76">
            <w:pPr>
              <w:rPr>
                <w:b/>
                <w:bCs/>
              </w:rPr>
            </w:pPr>
          </w:p>
          <w:p w14:paraId="655AB56C" w14:textId="77777777" w:rsidR="00E11E76" w:rsidRPr="004D615C" w:rsidRDefault="00E11E76">
            <w:pPr>
              <w:rPr>
                <w:b/>
                <w:bCs/>
              </w:rPr>
            </w:pPr>
          </w:p>
          <w:p w14:paraId="63EECCC5" w14:textId="77777777" w:rsidR="00E11E76" w:rsidRPr="004D615C" w:rsidRDefault="000D25FC">
            <w:pPr>
              <w:rPr>
                <w:b/>
                <w:bCs/>
              </w:rPr>
            </w:pPr>
            <w:hyperlink r:id="rId68">
              <w:r w:rsidR="00E11E76" w:rsidRPr="004D615C">
                <w:rPr>
                  <w:rStyle w:val="Hyperkobling"/>
                  <w:b/>
                  <w:bCs/>
                </w:rPr>
                <w:t>https://www.ung.no/Sex/4136_K%C3%A5thet,_onanering_og_orgasme.html</w:t>
              </w:r>
            </w:hyperlink>
          </w:p>
          <w:p w14:paraId="5B3287EB" w14:textId="77777777" w:rsidR="00E11E76" w:rsidRPr="004D615C" w:rsidRDefault="00E11E76">
            <w:pPr>
              <w:rPr>
                <w:b/>
                <w:bCs/>
              </w:rPr>
            </w:pPr>
          </w:p>
          <w:p w14:paraId="3C9520DB" w14:textId="77777777" w:rsidR="00E11E76" w:rsidRPr="004D615C" w:rsidRDefault="00E11E76">
            <w:pPr>
              <w:rPr>
                <w:b/>
                <w:bCs/>
              </w:rPr>
            </w:pPr>
          </w:p>
          <w:p w14:paraId="401A4D45" w14:textId="77777777" w:rsidR="00E11E76" w:rsidRPr="004D615C" w:rsidRDefault="00E11E76">
            <w:pPr>
              <w:rPr>
                <w:b/>
                <w:bCs/>
              </w:rPr>
            </w:pPr>
          </w:p>
          <w:p w14:paraId="4C13367E" w14:textId="77777777" w:rsidR="00E11E76" w:rsidRPr="004D615C" w:rsidRDefault="00E11E76">
            <w:pPr>
              <w:rPr>
                <w:b/>
                <w:bCs/>
              </w:rPr>
            </w:pPr>
          </w:p>
          <w:p w14:paraId="181E653B" w14:textId="77777777" w:rsidR="00E11E76" w:rsidRPr="004D615C" w:rsidRDefault="000D25FC">
            <w:pPr>
              <w:rPr>
                <w:b/>
                <w:bCs/>
              </w:rPr>
            </w:pPr>
            <w:hyperlink r:id="rId69">
              <w:r w:rsidR="00E11E76" w:rsidRPr="004D615C">
                <w:rPr>
                  <w:rStyle w:val="Hyperkobling"/>
                  <w:b/>
                  <w:bCs/>
                </w:rPr>
                <w:t>Lei av å onanere?</w:t>
              </w:r>
            </w:hyperlink>
          </w:p>
          <w:p w14:paraId="611E39A9" w14:textId="77777777" w:rsidR="00E11E76" w:rsidRPr="004D615C" w:rsidRDefault="00E11E76">
            <w:pPr>
              <w:rPr>
                <w:b/>
                <w:bCs/>
              </w:rPr>
            </w:pPr>
          </w:p>
          <w:p w14:paraId="5F96EF32" w14:textId="77777777" w:rsidR="00E11E76" w:rsidRPr="004D615C" w:rsidRDefault="00E11E76">
            <w:pPr>
              <w:rPr>
                <w:b/>
                <w:bCs/>
              </w:rPr>
            </w:pPr>
          </w:p>
          <w:p w14:paraId="3C633319" w14:textId="77777777" w:rsidR="00E11E76" w:rsidRPr="004D615C" w:rsidRDefault="00E11E76">
            <w:pPr>
              <w:rPr>
                <w:b/>
                <w:bCs/>
              </w:rPr>
            </w:pPr>
          </w:p>
          <w:p w14:paraId="44AC0911" w14:textId="77777777" w:rsidR="00E11E76" w:rsidRPr="004D615C" w:rsidRDefault="00E11E76">
            <w:pPr>
              <w:rPr>
                <w:b/>
                <w:bCs/>
              </w:rPr>
            </w:pPr>
          </w:p>
          <w:p w14:paraId="16E4B9DA" w14:textId="77777777" w:rsidR="00E11E76" w:rsidRPr="004D615C" w:rsidRDefault="000D25FC">
            <w:pPr>
              <w:rPr>
                <w:b/>
                <w:bCs/>
              </w:rPr>
            </w:pPr>
            <w:hyperlink r:id="rId70">
              <w:r w:rsidR="00E11E76" w:rsidRPr="004D615C">
                <w:rPr>
                  <w:rStyle w:val="Hyperkobling"/>
                  <w:b/>
                  <w:bCs/>
                </w:rPr>
                <w:t>https://www.ung.no/Sex/3211_Alt_om_onanering.html</w:t>
              </w:r>
            </w:hyperlink>
            <w:r w:rsidR="00E11E76" w:rsidRPr="004D615C">
              <w:rPr>
                <w:b/>
                <w:bCs/>
              </w:rPr>
              <w:t xml:space="preserve"> </w:t>
            </w:r>
          </w:p>
          <w:p w14:paraId="393575DC" w14:textId="3A741D1D" w:rsidR="00E11E76" w:rsidRPr="004D615C" w:rsidRDefault="00E11E76" w:rsidP="7DD74849">
            <w:pPr>
              <w:rPr>
                <w:b/>
                <w:bCs/>
              </w:rPr>
            </w:pPr>
          </w:p>
          <w:p w14:paraId="788A1A13" w14:textId="7FE6AF6F" w:rsidR="00E11E76" w:rsidRPr="004D615C" w:rsidRDefault="00E11E76" w:rsidP="7DD74849">
            <w:pPr>
              <w:rPr>
                <w:b/>
                <w:bCs/>
              </w:rPr>
            </w:pPr>
          </w:p>
          <w:p w14:paraId="67EE8DE9" w14:textId="4CB26149" w:rsidR="00E11E76" w:rsidRPr="004D615C" w:rsidRDefault="00E11E76" w:rsidP="7DD74849">
            <w:pPr>
              <w:rPr>
                <w:b/>
                <w:bCs/>
              </w:rPr>
            </w:pPr>
          </w:p>
          <w:p w14:paraId="2F41CA26" w14:textId="6FF2C551" w:rsidR="00E11E76" w:rsidRPr="004D615C" w:rsidRDefault="00E11E76" w:rsidP="7DD74849">
            <w:pPr>
              <w:rPr>
                <w:rFonts w:ascii="Calibri" w:eastAsia="Calibri" w:hAnsi="Calibri" w:cs="Calibri"/>
              </w:rPr>
            </w:pPr>
          </w:p>
          <w:p w14:paraId="05491C5D" w14:textId="785B89E0" w:rsidR="00E11E76" w:rsidRPr="004D615C" w:rsidRDefault="00E11E76" w:rsidP="7DD74849">
            <w:pPr>
              <w:rPr>
                <w:rFonts w:ascii="Calibri" w:eastAsia="Calibri" w:hAnsi="Calibri" w:cs="Calibri"/>
              </w:rPr>
            </w:pPr>
          </w:p>
          <w:p w14:paraId="6AD59A9D" w14:textId="4C5C80FE" w:rsidR="00E11E76" w:rsidRPr="004D615C" w:rsidRDefault="00E11E76" w:rsidP="7DD74849">
            <w:pPr>
              <w:rPr>
                <w:rFonts w:ascii="Calibri" w:eastAsia="Calibri" w:hAnsi="Calibri" w:cs="Calibri"/>
              </w:rPr>
            </w:pPr>
          </w:p>
          <w:p w14:paraId="5468B545" w14:textId="43418334" w:rsidR="00E11E76" w:rsidRPr="004D615C" w:rsidRDefault="00E11E76" w:rsidP="7DD74849">
            <w:pPr>
              <w:rPr>
                <w:rFonts w:ascii="Calibri" w:eastAsia="Calibri" w:hAnsi="Calibri" w:cs="Calibri"/>
              </w:rPr>
            </w:pPr>
          </w:p>
          <w:p w14:paraId="79B1A611" w14:textId="630C607E" w:rsidR="00E11E76" w:rsidRPr="004D615C" w:rsidRDefault="00E11E76" w:rsidP="7DD74849">
            <w:pPr>
              <w:rPr>
                <w:rFonts w:ascii="Calibri" w:eastAsia="Calibri" w:hAnsi="Calibri" w:cs="Calibri"/>
              </w:rPr>
            </w:pPr>
          </w:p>
          <w:p w14:paraId="7C673C6E" w14:textId="5FB45111" w:rsidR="00E11E76" w:rsidRPr="004D615C" w:rsidRDefault="00E11E76" w:rsidP="7DD74849">
            <w:pPr>
              <w:rPr>
                <w:rFonts w:ascii="Calibri" w:eastAsia="Calibri" w:hAnsi="Calibri" w:cs="Calibri"/>
              </w:rPr>
            </w:pPr>
          </w:p>
          <w:p w14:paraId="30C9D5BE" w14:textId="583DFBC8" w:rsidR="00E11E76" w:rsidRPr="004D615C" w:rsidRDefault="00E11E76" w:rsidP="7DD74849">
            <w:pPr>
              <w:rPr>
                <w:rFonts w:ascii="Calibri" w:eastAsia="Calibri" w:hAnsi="Calibri" w:cs="Calibri"/>
              </w:rPr>
            </w:pPr>
          </w:p>
          <w:p w14:paraId="13909DCC" w14:textId="2552B11B" w:rsidR="00E11E76" w:rsidRPr="004D615C" w:rsidRDefault="00E11E76" w:rsidP="7DD74849">
            <w:pPr>
              <w:rPr>
                <w:rFonts w:ascii="Calibri" w:eastAsia="Calibri" w:hAnsi="Calibri" w:cs="Calibri"/>
              </w:rPr>
            </w:pPr>
          </w:p>
          <w:p w14:paraId="1632381B" w14:textId="162910D9" w:rsidR="00E11E76" w:rsidRPr="004D615C" w:rsidRDefault="00E11E76" w:rsidP="7DD74849">
            <w:pPr>
              <w:rPr>
                <w:rFonts w:ascii="Calibri" w:eastAsia="Calibri" w:hAnsi="Calibri" w:cs="Calibri"/>
              </w:rPr>
            </w:pPr>
          </w:p>
          <w:p w14:paraId="24526F00" w14:textId="29212CCE" w:rsidR="00E11E76" w:rsidRPr="004D615C" w:rsidRDefault="00E11E76" w:rsidP="7DD74849">
            <w:pPr>
              <w:rPr>
                <w:rFonts w:ascii="Calibri" w:eastAsia="Calibri" w:hAnsi="Calibri" w:cs="Calibri"/>
              </w:rPr>
            </w:pPr>
          </w:p>
          <w:p w14:paraId="7D07E005" w14:textId="3D7D47D1" w:rsidR="00E11E76" w:rsidRPr="004D615C" w:rsidRDefault="00E11E76" w:rsidP="7DD74849">
            <w:pPr>
              <w:rPr>
                <w:rFonts w:ascii="Calibri" w:eastAsia="Calibri" w:hAnsi="Calibri" w:cs="Calibri"/>
              </w:rPr>
            </w:pPr>
          </w:p>
          <w:p w14:paraId="104AA378" w14:textId="3235C001" w:rsidR="00E11E76" w:rsidRPr="004D615C" w:rsidRDefault="00E11E76" w:rsidP="7DD74849">
            <w:pPr>
              <w:rPr>
                <w:rFonts w:ascii="Calibri" w:eastAsia="Calibri" w:hAnsi="Calibri" w:cs="Calibri"/>
              </w:rPr>
            </w:pPr>
          </w:p>
          <w:p w14:paraId="521A13F3" w14:textId="0D0C6A90" w:rsidR="00E11E76" w:rsidRPr="004D615C" w:rsidRDefault="00E11E76" w:rsidP="7DD74849">
            <w:pPr>
              <w:rPr>
                <w:rFonts w:ascii="Calibri" w:eastAsia="Calibri" w:hAnsi="Calibri" w:cs="Calibri"/>
              </w:rPr>
            </w:pPr>
          </w:p>
          <w:p w14:paraId="5ADC17FF" w14:textId="33806C78" w:rsidR="00E11E76" w:rsidRPr="004D615C" w:rsidRDefault="00E11E76" w:rsidP="7DD74849">
            <w:pPr>
              <w:rPr>
                <w:rFonts w:ascii="Calibri" w:eastAsia="Calibri" w:hAnsi="Calibri" w:cs="Calibri"/>
              </w:rPr>
            </w:pPr>
          </w:p>
          <w:p w14:paraId="45B6DA95" w14:textId="5653D8AA" w:rsidR="00E11E76" w:rsidRPr="004D615C" w:rsidRDefault="00E11E76" w:rsidP="7DD74849">
            <w:pPr>
              <w:rPr>
                <w:rFonts w:ascii="Calibri" w:eastAsia="Calibri" w:hAnsi="Calibri" w:cs="Calibri"/>
              </w:rPr>
            </w:pPr>
          </w:p>
          <w:p w14:paraId="528510F7" w14:textId="32CB10E8" w:rsidR="00E11E76" w:rsidRPr="004D615C" w:rsidRDefault="00E11E76" w:rsidP="7DD74849">
            <w:pPr>
              <w:rPr>
                <w:rFonts w:ascii="Calibri" w:eastAsia="Calibri" w:hAnsi="Calibri" w:cs="Calibri"/>
              </w:rPr>
            </w:pPr>
          </w:p>
          <w:p w14:paraId="5DF10ACF" w14:textId="36529A6B" w:rsidR="00E11E76" w:rsidRPr="004D615C" w:rsidRDefault="00E11E76" w:rsidP="7DD74849">
            <w:pPr>
              <w:rPr>
                <w:rFonts w:ascii="Calibri" w:eastAsia="Calibri" w:hAnsi="Calibri" w:cs="Calibri"/>
              </w:rPr>
            </w:pPr>
          </w:p>
          <w:p w14:paraId="1EA84AE5" w14:textId="67E27453" w:rsidR="00E11E76" w:rsidRPr="004D615C" w:rsidRDefault="00E11E76" w:rsidP="7DD74849">
            <w:pPr>
              <w:rPr>
                <w:rFonts w:ascii="Calibri" w:eastAsia="Calibri" w:hAnsi="Calibri" w:cs="Calibri"/>
              </w:rPr>
            </w:pPr>
          </w:p>
          <w:p w14:paraId="0F48585A" w14:textId="1B55BD80" w:rsidR="00E11E76" w:rsidRPr="004D615C" w:rsidRDefault="00E11E76" w:rsidP="7DD74849">
            <w:pPr>
              <w:rPr>
                <w:rFonts w:ascii="Calibri" w:eastAsia="Calibri" w:hAnsi="Calibri" w:cs="Calibri"/>
              </w:rPr>
            </w:pPr>
          </w:p>
          <w:p w14:paraId="7C1A05EE" w14:textId="0A8F93AF" w:rsidR="00E11E76" w:rsidRPr="004D615C" w:rsidRDefault="00E11E76" w:rsidP="7DD74849">
            <w:pPr>
              <w:rPr>
                <w:rFonts w:ascii="Calibri" w:eastAsia="Calibri" w:hAnsi="Calibri" w:cs="Calibri"/>
              </w:rPr>
            </w:pPr>
          </w:p>
          <w:p w14:paraId="5FBAB084" w14:textId="67A21EA1" w:rsidR="00E11E76" w:rsidRPr="004D615C" w:rsidRDefault="00E11E76">
            <w:pPr>
              <w:rPr>
                <w:rFonts w:ascii="Calibri" w:eastAsia="Calibri" w:hAnsi="Calibri" w:cs="Calibri"/>
              </w:rPr>
            </w:pPr>
          </w:p>
        </w:tc>
        <w:tc>
          <w:tcPr>
            <w:tcW w:w="2976" w:type="dxa"/>
            <w:vMerge w:val="restart"/>
          </w:tcPr>
          <w:p w14:paraId="1812AD5E" w14:textId="77777777" w:rsidR="00E11E76" w:rsidRPr="004D615C" w:rsidRDefault="000D25FC">
            <w:hyperlink r:id="rId71">
              <w:r w:rsidR="00E11E76" w:rsidRPr="004D615C">
                <w:rPr>
                  <w:rStyle w:val="Hyperkobling"/>
                </w:rPr>
                <w:t>Erogene soner</w:t>
              </w:r>
            </w:hyperlink>
          </w:p>
          <w:p w14:paraId="1F91BAD4" w14:textId="77777777" w:rsidR="00E11E76" w:rsidRPr="004D615C" w:rsidRDefault="00E11E76"/>
          <w:p w14:paraId="34B91C07" w14:textId="77777777" w:rsidR="00E11E76" w:rsidRPr="004D615C" w:rsidRDefault="000D25FC">
            <w:hyperlink r:id="rId72">
              <w:r w:rsidR="00E11E76" w:rsidRPr="004D615C">
                <w:rPr>
                  <w:rStyle w:val="Hyperkobling"/>
                </w:rPr>
                <w:t>Porno og sex, omtrent det samme?</w:t>
              </w:r>
            </w:hyperlink>
            <w:r w:rsidR="00E11E76" w:rsidRPr="004D615C">
              <w:t xml:space="preserve">  </w:t>
            </w:r>
          </w:p>
          <w:p w14:paraId="3C74F72F" w14:textId="77777777" w:rsidR="00E11E76" w:rsidRPr="004D615C" w:rsidRDefault="00E11E76"/>
          <w:p w14:paraId="6E3B9A37" w14:textId="4F692B0E" w:rsidR="00E11E76" w:rsidRPr="004D615C" w:rsidRDefault="000D25FC">
            <w:hyperlink r:id="rId73" w:history="1">
              <w:r w:rsidR="002A03D9" w:rsidRPr="004D615C">
                <w:rPr>
                  <w:rStyle w:val="Hyperkobling"/>
                </w:rPr>
                <w:t>Kan man ona</w:t>
              </w:r>
              <w:r w:rsidR="002F6DE1" w:rsidRPr="004D615C">
                <w:rPr>
                  <w:rStyle w:val="Hyperkobling"/>
                </w:rPr>
                <w:t>nere for mye?</w:t>
              </w:r>
            </w:hyperlink>
          </w:p>
          <w:p w14:paraId="7F982F81" w14:textId="77777777" w:rsidR="00E11E76" w:rsidRPr="004D615C" w:rsidRDefault="00E11E76"/>
          <w:p w14:paraId="0C636E10" w14:textId="77777777" w:rsidR="00E11E76" w:rsidRPr="004D615C" w:rsidRDefault="000D25FC">
            <w:hyperlink r:id="rId74">
              <w:r w:rsidR="00E11E76" w:rsidRPr="004D615C">
                <w:rPr>
                  <w:rStyle w:val="Hyperkobling"/>
                </w:rPr>
                <w:t>https://www.ung.no/hvorfor-foles-det-ekkelt-a-bli-tatt-pa</w:t>
              </w:r>
            </w:hyperlink>
            <w:r w:rsidR="00E11E76" w:rsidRPr="004D615C">
              <w:t xml:space="preserve"> </w:t>
            </w:r>
          </w:p>
          <w:p w14:paraId="5D821B93" w14:textId="77777777" w:rsidR="00E11E76" w:rsidRPr="004D615C" w:rsidRDefault="00E11E76"/>
          <w:p w14:paraId="6368C658" w14:textId="77777777" w:rsidR="00E11E76" w:rsidRPr="004D615C" w:rsidRDefault="000D25FC">
            <w:hyperlink r:id="rId75" w:history="1">
              <w:r w:rsidR="00E11E76" w:rsidRPr="004D615C">
                <w:rPr>
                  <w:rStyle w:val="Hyperkobling"/>
                </w:rPr>
                <w:t>“kan det være feil å onanere?”</w:t>
              </w:r>
            </w:hyperlink>
          </w:p>
          <w:p w14:paraId="458E060B" w14:textId="77777777" w:rsidR="00E11E76" w:rsidRPr="004D615C" w:rsidRDefault="00E11E76"/>
          <w:p w14:paraId="748AB94C" w14:textId="77777777" w:rsidR="00E11E76" w:rsidRPr="004D615C" w:rsidRDefault="000D25FC">
            <w:pPr>
              <w:rPr>
                <w:rStyle w:val="Hyperkobling"/>
              </w:rPr>
            </w:pPr>
            <w:hyperlink r:id="rId76">
              <w:r w:rsidR="00E11E76" w:rsidRPr="004D615C">
                <w:rPr>
                  <w:rStyle w:val="Hyperkobling"/>
                </w:rPr>
                <w:t>Alt du bør vite om onanering — Ung.no</w:t>
              </w:r>
            </w:hyperlink>
          </w:p>
          <w:p w14:paraId="08F388A2" w14:textId="77777777" w:rsidR="00E11E76" w:rsidRPr="004D615C" w:rsidRDefault="00E11E76">
            <w:pPr>
              <w:rPr>
                <w:rStyle w:val="Hyperkobling"/>
              </w:rPr>
            </w:pPr>
          </w:p>
          <w:p w14:paraId="01CD513F" w14:textId="1D4A23D6" w:rsidR="00E11E76" w:rsidRPr="004D615C" w:rsidRDefault="000D25FC">
            <w:hyperlink r:id="rId77">
              <w:r w:rsidR="00E11E76" w:rsidRPr="004D615C">
                <w:rPr>
                  <w:rStyle w:val="Hyperkobling"/>
                </w:rPr>
                <w:t xml:space="preserve">Er du </w:t>
              </w:r>
              <w:r w:rsidR="00394CC0" w:rsidRPr="004D615C">
                <w:rPr>
                  <w:rStyle w:val="Hyperkobling"/>
                </w:rPr>
                <w:t>nysgjerrig</w:t>
              </w:r>
              <w:r w:rsidR="00E11E76" w:rsidRPr="004D615C">
                <w:rPr>
                  <w:rStyle w:val="Hyperkobling"/>
                </w:rPr>
                <w:t xml:space="preserve"> på sex?</w:t>
              </w:r>
            </w:hyperlink>
          </w:p>
          <w:p w14:paraId="3CB29FAD" w14:textId="77777777" w:rsidR="00E11E76" w:rsidRPr="004D615C" w:rsidRDefault="00E11E76"/>
          <w:p w14:paraId="2BA475C2" w14:textId="77777777" w:rsidR="00E11E76" w:rsidRPr="004D615C" w:rsidRDefault="000D25FC">
            <w:hyperlink r:id="rId78">
              <w:r w:rsidR="00E11E76" w:rsidRPr="004D615C">
                <w:rPr>
                  <w:rStyle w:val="Hyperkobling"/>
                </w:rPr>
                <w:t>Hva gjør at du blir kåt</w:t>
              </w:r>
            </w:hyperlink>
          </w:p>
          <w:p w14:paraId="5F467003" w14:textId="77777777" w:rsidR="00E11E76" w:rsidRPr="004D615C" w:rsidRDefault="00E11E76"/>
          <w:p w14:paraId="2C440972" w14:textId="77777777" w:rsidR="00E11E76" w:rsidRPr="004D615C" w:rsidRDefault="000D25FC">
            <w:hyperlink r:id="rId79">
              <w:r w:rsidR="00E11E76" w:rsidRPr="004D615C">
                <w:rPr>
                  <w:rStyle w:val="Hyperkobling"/>
                </w:rPr>
                <w:t>https://www.ung.no/Sex/3902_Derfor_varierer_sexlysten_din.html</w:t>
              </w:r>
            </w:hyperlink>
          </w:p>
          <w:p w14:paraId="492B1289" w14:textId="77777777" w:rsidR="00E11E76" w:rsidRPr="004D615C" w:rsidRDefault="00E11E76"/>
          <w:p w14:paraId="1472ED7C" w14:textId="77777777" w:rsidR="00E11E76" w:rsidRPr="004D615C" w:rsidRDefault="000D25FC">
            <w:hyperlink r:id="rId80">
              <w:r w:rsidR="00E11E76" w:rsidRPr="004D615C">
                <w:rPr>
                  <w:rStyle w:val="Hyperkobling"/>
                </w:rPr>
                <w:t>https://www.ung.no/Sex/3896_Hva_er_en_fetisj.html</w:t>
              </w:r>
            </w:hyperlink>
          </w:p>
          <w:p w14:paraId="180D6E1D" w14:textId="77777777" w:rsidR="00E11E76" w:rsidRPr="004D615C" w:rsidRDefault="00E11E76"/>
          <w:p w14:paraId="56460DA0" w14:textId="77777777" w:rsidR="00E11E76" w:rsidRPr="004D615C" w:rsidRDefault="000D25FC">
            <w:hyperlink r:id="rId81">
              <w:r w:rsidR="00E11E76" w:rsidRPr="004D615C">
                <w:rPr>
                  <w:rStyle w:val="Hyperkobling"/>
                </w:rPr>
                <w:t>https://www.ung.no/psykisk/4213_Tips_for_%C3%A5_endre_uvaner_eller_slutte_med_noe.html</w:t>
              </w:r>
            </w:hyperlink>
          </w:p>
          <w:p w14:paraId="58858AB7" w14:textId="77777777" w:rsidR="00E11E76" w:rsidRPr="004D615C" w:rsidRDefault="00E11E76"/>
          <w:p w14:paraId="16277549" w14:textId="77777777" w:rsidR="00E11E76" w:rsidRPr="004D615C" w:rsidRDefault="00E11E76"/>
          <w:p w14:paraId="02CB2D17" w14:textId="77777777" w:rsidR="00E11E76" w:rsidRPr="004D615C" w:rsidRDefault="00E11E76"/>
          <w:p w14:paraId="478D8E57" w14:textId="77777777" w:rsidR="00E11E76" w:rsidRPr="004D615C" w:rsidRDefault="00E11E76"/>
        </w:tc>
      </w:tr>
      <w:tr w:rsidR="00E11E76" w:rsidRPr="004D615C" w14:paraId="3F04CE9F" w14:textId="77777777" w:rsidTr="1EE840D2">
        <w:trPr>
          <w:gridAfter w:val="1"/>
          <w:wAfter w:w="47" w:type="dxa"/>
          <w:trHeight w:val="300"/>
        </w:trPr>
        <w:tc>
          <w:tcPr>
            <w:tcW w:w="2547" w:type="dxa"/>
          </w:tcPr>
          <w:p w14:paraId="6F6B197B" w14:textId="77777777" w:rsidR="00E11E76" w:rsidRPr="004D615C" w:rsidRDefault="21566367" w:rsidP="00E11E76">
            <w:pPr>
              <w:pStyle w:val="Listeavsnitt"/>
              <w:numPr>
                <w:ilvl w:val="0"/>
                <w:numId w:val="11"/>
              </w:numPr>
              <w:rPr>
                <w:color w:val="3A414A"/>
                <w:sz w:val="20"/>
                <w:szCs w:val="20"/>
              </w:rPr>
            </w:pPr>
            <w:r w:rsidRPr="1EE840D2">
              <w:rPr>
                <w:color w:val="3A414A"/>
                <w:sz w:val="20"/>
                <w:szCs w:val="20"/>
              </w:rPr>
              <w:t>Jeg blir ikke kåt</w:t>
            </w:r>
          </w:p>
          <w:p w14:paraId="7ABD7007" w14:textId="77777777" w:rsidR="00E11E76" w:rsidRPr="004D615C" w:rsidRDefault="00E11E76">
            <w:pPr>
              <w:rPr>
                <w:color w:val="3A414A"/>
                <w:sz w:val="20"/>
                <w:szCs w:val="20"/>
              </w:rPr>
            </w:pPr>
          </w:p>
        </w:tc>
        <w:tc>
          <w:tcPr>
            <w:tcW w:w="5245" w:type="dxa"/>
          </w:tcPr>
          <w:p w14:paraId="507FAF8F" w14:textId="0E1BD184" w:rsidR="00E11E76" w:rsidRPr="004D615C" w:rsidRDefault="53392167">
            <w:pPr>
              <w:rPr>
                <w:b/>
                <w:bCs/>
                <w:u w:val="single"/>
              </w:rPr>
            </w:pPr>
            <w:r w:rsidRPr="004D615C">
              <w:rPr>
                <w:b/>
                <w:bCs/>
                <w:u w:val="single"/>
              </w:rPr>
              <w:t xml:space="preserve">Det er helt vanlig å ikke bli </w:t>
            </w:r>
            <w:r w:rsidR="287C0C06" w:rsidRPr="004D615C">
              <w:rPr>
                <w:b/>
                <w:bCs/>
                <w:u w:val="single"/>
              </w:rPr>
              <w:t xml:space="preserve">opphisset </w:t>
            </w:r>
            <w:r w:rsidRPr="004D615C">
              <w:rPr>
                <w:b/>
                <w:bCs/>
                <w:u w:val="single"/>
              </w:rPr>
              <w:t>hver gang du får lyst til å onanere.</w:t>
            </w:r>
          </w:p>
          <w:p w14:paraId="4D7ED3E5" w14:textId="5C4162CF" w:rsidR="00E11E76" w:rsidRPr="004D615C" w:rsidRDefault="00E11E76">
            <w:r w:rsidRPr="004D615C">
              <w:br/>
            </w:r>
          </w:p>
          <w:p w14:paraId="75FA9C0A" w14:textId="665FB9D3" w:rsidR="00E11E76" w:rsidRPr="004D615C" w:rsidRDefault="6A4D1FDC">
            <w:pPr>
              <w:rPr>
                <w:rFonts w:ascii="Calibri" w:eastAsia="Calibri" w:hAnsi="Calibri" w:cs="Calibri"/>
              </w:rPr>
            </w:pPr>
            <w:r w:rsidRPr="004D615C">
              <w:rPr>
                <w:rFonts w:ascii="Calibri" w:eastAsia="Calibri" w:hAnsi="Calibri" w:cs="Calibri"/>
              </w:rPr>
              <w:t>Du</w:t>
            </w:r>
            <w:r w:rsidR="63AD6F07" w:rsidRPr="004D615C">
              <w:rPr>
                <w:rFonts w:ascii="Calibri" w:eastAsia="Calibri" w:hAnsi="Calibri" w:cs="Calibri"/>
              </w:rPr>
              <w:t xml:space="preserve"> kan føle seg kåt i både hodet og i kroppen</w:t>
            </w:r>
            <w:r w:rsidR="70B3B640" w:rsidRPr="004D615C">
              <w:rPr>
                <w:rFonts w:ascii="Calibri" w:eastAsia="Calibri" w:hAnsi="Calibri" w:cs="Calibri"/>
              </w:rPr>
              <w:t>. Ha</w:t>
            </w:r>
            <w:r w:rsidR="63AD6F07" w:rsidRPr="004D615C">
              <w:rPr>
                <w:rFonts w:ascii="Calibri" w:eastAsia="Calibri" w:hAnsi="Calibri" w:cs="Calibri"/>
              </w:rPr>
              <w:t xml:space="preserve"> seksuelle tanker eller fantasier, og det kan kile og krible i kroppen. Særlig i kjønnsorganene. Det å føle seg kåt betyr ikke alltid at penis blir stiv</w:t>
            </w:r>
            <w:r w:rsidR="2BA83AAB" w:rsidRPr="004D615C">
              <w:rPr>
                <w:rFonts w:ascii="Calibri" w:eastAsia="Calibri" w:hAnsi="Calibri" w:cs="Calibri"/>
              </w:rPr>
              <w:t xml:space="preserve"> eller at man blir våt</w:t>
            </w:r>
            <w:r w:rsidR="63AD6F07" w:rsidRPr="004D615C">
              <w:rPr>
                <w:rFonts w:ascii="Calibri" w:eastAsia="Calibri" w:hAnsi="Calibri" w:cs="Calibri"/>
              </w:rPr>
              <w:t xml:space="preserve">. Noen ganger </w:t>
            </w:r>
            <w:r w:rsidR="148D724D" w:rsidRPr="004D615C">
              <w:rPr>
                <w:rFonts w:ascii="Calibri" w:eastAsia="Calibri" w:hAnsi="Calibri" w:cs="Calibri"/>
              </w:rPr>
              <w:t>kan du være</w:t>
            </w:r>
            <w:r w:rsidR="63AD6F07" w:rsidRPr="004D615C">
              <w:rPr>
                <w:rFonts w:ascii="Calibri" w:eastAsia="Calibri" w:hAnsi="Calibri" w:cs="Calibri"/>
              </w:rPr>
              <w:t xml:space="preserve"> for trøtt eller for sliten i kroppen, selv om hodet har lyst. Eller</w:t>
            </w:r>
            <w:r w:rsidR="6796EA3F" w:rsidRPr="004D615C">
              <w:rPr>
                <w:rFonts w:ascii="Calibri" w:eastAsia="Calibri" w:hAnsi="Calibri" w:cs="Calibri"/>
              </w:rPr>
              <w:t xml:space="preserve"> </w:t>
            </w:r>
            <w:proofErr w:type="gramStart"/>
            <w:r w:rsidR="6796EA3F" w:rsidRPr="004D615C">
              <w:rPr>
                <w:rFonts w:ascii="Calibri" w:eastAsia="Calibri" w:hAnsi="Calibri" w:cs="Calibri"/>
              </w:rPr>
              <w:t>du</w:t>
            </w:r>
            <w:r w:rsidR="63AD6F07" w:rsidRPr="004D615C">
              <w:rPr>
                <w:rFonts w:ascii="Calibri" w:eastAsia="Calibri" w:hAnsi="Calibri" w:cs="Calibri"/>
              </w:rPr>
              <w:t xml:space="preserve">  </w:t>
            </w:r>
            <w:r w:rsidR="2763F36D" w:rsidRPr="004D615C">
              <w:rPr>
                <w:rFonts w:ascii="Calibri" w:eastAsia="Calibri" w:hAnsi="Calibri" w:cs="Calibri"/>
              </w:rPr>
              <w:t>kan</w:t>
            </w:r>
            <w:proofErr w:type="gramEnd"/>
            <w:r w:rsidR="2763F36D" w:rsidRPr="004D615C">
              <w:rPr>
                <w:rFonts w:ascii="Calibri" w:eastAsia="Calibri" w:hAnsi="Calibri" w:cs="Calibri"/>
              </w:rPr>
              <w:t xml:space="preserve"> være </w:t>
            </w:r>
            <w:r w:rsidR="63AD6F07" w:rsidRPr="004D615C">
              <w:rPr>
                <w:rFonts w:ascii="Calibri" w:eastAsia="Calibri" w:hAnsi="Calibri" w:cs="Calibri"/>
              </w:rPr>
              <w:t xml:space="preserve"> stresset for noe eller er redd for at noen skal oppdage hva </w:t>
            </w:r>
            <w:r w:rsidR="4BB41E5C" w:rsidRPr="004D615C">
              <w:rPr>
                <w:rFonts w:ascii="Calibri" w:eastAsia="Calibri" w:hAnsi="Calibri" w:cs="Calibri"/>
              </w:rPr>
              <w:t xml:space="preserve">du </w:t>
            </w:r>
            <w:r w:rsidR="63AD6F07" w:rsidRPr="004D615C">
              <w:rPr>
                <w:rFonts w:ascii="Calibri" w:eastAsia="Calibri" w:hAnsi="Calibri" w:cs="Calibri"/>
              </w:rPr>
              <w:t xml:space="preserve"> driver med. </w:t>
            </w:r>
          </w:p>
          <w:p w14:paraId="1380A408" w14:textId="31AB52E9" w:rsidR="00E11E76" w:rsidRPr="004D615C" w:rsidRDefault="00E11E76" w:rsidP="7DD74849">
            <w:pPr>
              <w:rPr>
                <w:rFonts w:ascii="Calibri" w:eastAsia="Calibri" w:hAnsi="Calibri" w:cs="Calibri"/>
              </w:rPr>
            </w:pPr>
          </w:p>
          <w:p w14:paraId="6D8B605F" w14:textId="0168D0DD" w:rsidR="00E11E76" w:rsidRPr="004D615C" w:rsidRDefault="63AD6F07" w:rsidP="7DD74849">
            <w:pPr>
              <w:rPr>
                <w:rFonts w:ascii="Calibri" w:eastAsia="Calibri" w:hAnsi="Calibri" w:cs="Calibri"/>
              </w:rPr>
            </w:pPr>
            <w:r w:rsidRPr="004D615C">
              <w:rPr>
                <w:rFonts w:ascii="Calibri" w:eastAsia="Calibri" w:hAnsi="Calibri" w:cs="Calibri"/>
              </w:rPr>
              <w:t>Noen ganger kan man ha lyst til å onanere uten å være kåt, og andre ganger kan man være kåt uten å ha lyst til å onanere. Det er helt normalt. Det beste er å spare onanien til du både har lyst og føler deg kåt.</w:t>
            </w:r>
          </w:p>
          <w:p w14:paraId="0CF07E68" w14:textId="428BB864" w:rsidR="00E11E76" w:rsidRPr="004D615C" w:rsidRDefault="00E11E76" w:rsidP="7DD74849">
            <w:pPr>
              <w:rPr>
                <w:rFonts w:ascii="Calibri" w:eastAsia="Calibri" w:hAnsi="Calibri" w:cs="Calibri"/>
              </w:rPr>
            </w:pPr>
          </w:p>
          <w:p w14:paraId="1593D4F5" w14:textId="7E590230" w:rsidR="00E11E76" w:rsidRPr="004D615C" w:rsidRDefault="09377273" w:rsidP="7DD74849">
            <w:r w:rsidRPr="004D615C">
              <w:t xml:space="preserve">Andre tips kan være å lage </w:t>
            </w:r>
            <w:r w:rsidR="28F2050E" w:rsidRPr="004D615C">
              <w:t>en helt ny fantasi</w:t>
            </w:r>
            <w:r w:rsidR="0F9E08D7" w:rsidRPr="004D615C">
              <w:t>.</w:t>
            </w:r>
            <w:r w:rsidR="28F2050E" w:rsidRPr="004D615C">
              <w:t xml:space="preserve"> </w:t>
            </w:r>
            <w:r w:rsidR="5CC9F929" w:rsidRPr="004D615C">
              <w:t>Eller du</w:t>
            </w:r>
            <w:r w:rsidR="28F2050E" w:rsidRPr="004D615C">
              <w:t xml:space="preserve"> kan </w:t>
            </w:r>
            <w:r w:rsidR="565E8623" w:rsidRPr="004D615C">
              <w:t xml:space="preserve">prøve </w:t>
            </w:r>
            <w:r w:rsidR="28F2050E" w:rsidRPr="004D615C">
              <w:t xml:space="preserve">å ta på deg selv på en helt ny måte. Det kan </w:t>
            </w:r>
            <w:r w:rsidR="28F2050E" w:rsidRPr="004D615C">
              <w:lastRenderedPageBreak/>
              <w:t>for eksempel være å ta på deg selv på andre steder enn på kjønnsorganet.</w:t>
            </w:r>
          </w:p>
          <w:p w14:paraId="635D6988" w14:textId="12D21C90" w:rsidR="00E11E76" w:rsidRPr="004D615C" w:rsidRDefault="00E11E76"/>
        </w:tc>
        <w:tc>
          <w:tcPr>
            <w:tcW w:w="2410" w:type="dxa"/>
            <w:vMerge/>
          </w:tcPr>
          <w:p w14:paraId="11A67EE5" w14:textId="77777777" w:rsidR="00E11E76" w:rsidRPr="004D615C" w:rsidRDefault="00E11E76"/>
        </w:tc>
        <w:tc>
          <w:tcPr>
            <w:tcW w:w="2976" w:type="dxa"/>
            <w:vMerge/>
          </w:tcPr>
          <w:p w14:paraId="3B5ECDAA" w14:textId="77777777" w:rsidR="00E11E76" w:rsidRPr="004D615C" w:rsidRDefault="00E11E76"/>
        </w:tc>
      </w:tr>
      <w:tr w:rsidR="00E11E76" w:rsidRPr="004D615C" w14:paraId="70189F16" w14:textId="77777777" w:rsidTr="1EE840D2">
        <w:trPr>
          <w:gridAfter w:val="1"/>
          <w:wAfter w:w="47" w:type="dxa"/>
          <w:trHeight w:val="300"/>
        </w:trPr>
        <w:tc>
          <w:tcPr>
            <w:tcW w:w="2547" w:type="dxa"/>
          </w:tcPr>
          <w:p w14:paraId="367777C3" w14:textId="77777777" w:rsidR="00E11E76" w:rsidRPr="004D615C" w:rsidRDefault="21566367" w:rsidP="00E11E76">
            <w:pPr>
              <w:pStyle w:val="Listeavsnitt"/>
              <w:numPr>
                <w:ilvl w:val="0"/>
                <w:numId w:val="11"/>
              </w:numPr>
              <w:spacing w:line="259" w:lineRule="auto"/>
              <w:rPr>
                <w:color w:val="3A414A"/>
                <w:sz w:val="20"/>
                <w:szCs w:val="20"/>
              </w:rPr>
            </w:pPr>
            <w:r w:rsidRPr="1EE840D2">
              <w:rPr>
                <w:color w:val="3A414A"/>
                <w:sz w:val="20"/>
                <w:szCs w:val="20"/>
              </w:rPr>
              <w:t>Hvorfor får jeg vondt når jeg onanerer?</w:t>
            </w:r>
          </w:p>
          <w:p w14:paraId="203A510E" w14:textId="77777777" w:rsidR="00E11E76" w:rsidRPr="004D615C" w:rsidRDefault="00E11E76">
            <w:pPr>
              <w:ind w:left="360"/>
              <w:rPr>
                <w:color w:val="3A414A"/>
                <w:sz w:val="20"/>
                <w:szCs w:val="20"/>
              </w:rPr>
            </w:pPr>
          </w:p>
        </w:tc>
        <w:tc>
          <w:tcPr>
            <w:tcW w:w="5245" w:type="dxa"/>
          </w:tcPr>
          <w:p w14:paraId="7844380F" w14:textId="670AD18E" w:rsidR="00E11E76" w:rsidRPr="004D615C" w:rsidRDefault="2BB3774B">
            <w:pPr>
              <w:spacing w:line="259" w:lineRule="auto"/>
              <w:rPr>
                <w:b/>
                <w:bCs/>
                <w:u w:val="single"/>
              </w:rPr>
            </w:pPr>
            <w:r w:rsidRPr="004D615C">
              <w:rPr>
                <w:b/>
                <w:bCs/>
                <w:u w:val="single"/>
              </w:rPr>
              <w:t xml:space="preserve">Det kan være en medisinsk grunn til at det gjør vondt eller det kan </w:t>
            </w:r>
            <w:r w:rsidR="66CE5697" w:rsidRPr="004D615C">
              <w:rPr>
                <w:b/>
                <w:bCs/>
                <w:u w:val="single"/>
              </w:rPr>
              <w:t xml:space="preserve">være måten du </w:t>
            </w:r>
            <w:r w:rsidR="0FB7F374" w:rsidRPr="004D615C">
              <w:rPr>
                <w:b/>
                <w:bCs/>
                <w:u w:val="single"/>
              </w:rPr>
              <w:t xml:space="preserve">gjør det </w:t>
            </w:r>
            <w:proofErr w:type="gramStart"/>
            <w:r w:rsidR="0FB7F374" w:rsidRPr="004D615C">
              <w:rPr>
                <w:b/>
                <w:bCs/>
                <w:u w:val="single"/>
              </w:rPr>
              <w:t>på  som</w:t>
            </w:r>
            <w:proofErr w:type="gramEnd"/>
            <w:r w:rsidR="0FB7F374" w:rsidRPr="004D615C">
              <w:rPr>
                <w:b/>
                <w:bCs/>
                <w:u w:val="single"/>
              </w:rPr>
              <w:t xml:space="preserve"> gir smerter. </w:t>
            </w:r>
            <w:r w:rsidR="1BB91BBB" w:rsidRPr="004D615C">
              <w:rPr>
                <w:b/>
                <w:bCs/>
                <w:u w:val="single"/>
              </w:rPr>
              <w:t xml:space="preserve">. </w:t>
            </w:r>
            <w:r w:rsidRPr="004D615C">
              <w:rPr>
                <w:b/>
                <w:bCs/>
                <w:u w:val="single"/>
              </w:rPr>
              <w:t xml:space="preserve">. </w:t>
            </w:r>
          </w:p>
          <w:p w14:paraId="6C279D92" w14:textId="77777777" w:rsidR="00E11E76" w:rsidRPr="004D615C" w:rsidRDefault="00E11E76">
            <w:pPr>
              <w:spacing w:line="259" w:lineRule="auto"/>
              <w:rPr>
                <w:b/>
                <w:bCs/>
                <w:u w:val="single"/>
              </w:rPr>
            </w:pPr>
          </w:p>
          <w:p w14:paraId="46D4C946" w14:textId="77777777" w:rsidR="00E11E76" w:rsidRPr="004D615C" w:rsidRDefault="00E11E76">
            <w:pPr>
              <w:spacing w:line="259" w:lineRule="auto"/>
            </w:pPr>
            <w:r w:rsidRPr="004D615C">
              <w:t xml:space="preserve">Noen ganger får man vondt uten at man vet hvorfor. Ofte går det over av seg selv. Hvis det er like vondt etter noen dager er det lurt å gå til legen. </w:t>
            </w:r>
          </w:p>
          <w:p w14:paraId="6C3A572C" w14:textId="77777777" w:rsidR="00E11E76" w:rsidRPr="004D615C" w:rsidRDefault="00E11E76"/>
          <w:p w14:paraId="152F1D89" w14:textId="54BF0770" w:rsidR="00E11E76" w:rsidRPr="004D615C" w:rsidRDefault="53392167" w:rsidP="7DD74849">
            <w:r w:rsidRPr="004D615C">
              <w:t xml:space="preserve">Noen seksuelt overførbare infeksjoner (SOI) kan gjøre at kjønnsorganet svir eller gjør vondt når du tisser eller onanerer. Hvis det er vondt i penis kan det hende at forhuden er for trang. </w:t>
            </w:r>
            <w:r w:rsidR="30534455" w:rsidRPr="004D615C">
              <w:t>D</w:t>
            </w:r>
            <w:r w:rsidR="225547F8" w:rsidRPr="004D615C">
              <w:t>a</w:t>
            </w:r>
            <w:r w:rsidR="30534455" w:rsidRPr="004D615C">
              <w:t xml:space="preserve"> kan ikke </w:t>
            </w:r>
            <w:r w:rsidR="30534455" w:rsidRPr="004D615C">
              <w:rPr>
                <w:rFonts w:ascii="Calibri" w:eastAsia="Calibri" w:hAnsi="Calibri" w:cs="Calibri"/>
              </w:rPr>
              <w:t>forhuden trekkes tilbake fra penishodet eller det er vondt når du gjør det.</w:t>
            </w:r>
            <w:r w:rsidR="64EF37FB" w:rsidRPr="004D615C">
              <w:rPr>
                <w:rFonts w:ascii="Calibri" w:eastAsia="Calibri" w:hAnsi="Calibri" w:cs="Calibri"/>
              </w:rPr>
              <w:t xml:space="preserve"> Noen er redd</w:t>
            </w:r>
            <w:r w:rsidR="0B865A03" w:rsidRPr="004D615C">
              <w:rPr>
                <w:rFonts w:ascii="Calibri" w:eastAsia="Calibri" w:hAnsi="Calibri" w:cs="Calibri"/>
              </w:rPr>
              <w:t>e</w:t>
            </w:r>
            <w:r w:rsidR="64EF37FB" w:rsidRPr="004D615C">
              <w:rPr>
                <w:rFonts w:ascii="Calibri" w:eastAsia="Calibri" w:hAnsi="Calibri" w:cs="Calibri"/>
              </w:rPr>
              <w:t xml:space="preserve"> for</w:t>
            </w:r>
            <w:r w:rsidR="568719AD" w:rsidRPr="004D615C">
              <w:rPr>
                <w:rFonts w:ascii="Calibri" w:eastAsia="Calibri" w:hAnsi="Calibri" w:cs="Calibri"/>
              </w:rPr>
              <w:t xml:space="preserve"> at</w:t>
            </w:r>
            <w:r w:rsidR="64EF37FB" w:rsidRPr="004D615C">
              <w:rPr>
                <w:rFonts w:ascii="Calibri" w:eastAsia="Calibri" w:hAnsi="Calibri" w:cs="Calibri"/>
              </w:rPr>
              <w:t xml:space="preserve"> det å ha en skjev penis skal </w:t>
            </w:r>
            <w:r w:rsidR="1494ECEA" w:rsidRPr="004D615C">
              <w:rPr>
                <w:rFonts w:ascii="Calibri" w:eastAsia="Calibri" w:hAnsi="Calibri" w:cs="Calibri"/>
              </w:rPr>
              <w:t>være grunnen til smerter</w:t>
            </w:r>
            <w:r w:rsidR="64EF37FB" w:rsidRPr="004D615C">
              <w:rPr>
                <w:rFonts w:ascii="Calibri" w:eastAsia="Calibri" w:hAnsi="Calibri" w:cs="Calibri"/>
              </w:rPr>
              <w:t xml:space="preserve">. </w:t>
            </w:r>
            <w:r w:rsidRPr="004D615C">
              <w:t>Snakk med en voksen eller helsesykepleieren på skolen din, så kan du få hjelp hvis du trenger det.</w:t>
            </w:r>
          </w:p>
          <w:p w14:paraId="4B8CCFA2" w14:textId="77777777" w:rsidR="00E11E76" w:rsidRPr="004D615C" w:rsidRDefault="00E11E76">
            <w:pPr>
              <w:spacing w:line="259" w:lineRule="auto"/>
              <w:rPr>
                <w:b/>
                <w:bCs/>
                <w:u w:val="single"/>
              </w:rPr>
            </w:pPr>
          </w:p>
          <w:p w14:paraId="354520AD" w14:textId="6382AFFE" w:rsidR="00E11E76" w:rsidRPr="004D615C" w:rsidRDefault="5C40D7BA" w:rsidP="0096149C">
            <w:pPr>
              <w:spacing w:line="259" w:lineRule="auto"/>
            </w:pPr>
            <w:r w:rsidRPr="004D615C">
              <w:rPr>
                <w:rFonts w:ascii="Calibri" w:eastAsia="Calibri" w:hAnsi="Calibri" w:cs="Calibri"/>
              </w:rPr>
              <w:t>De fleste bruker hånden når de onanerer, men mange bruker også ulike gjenstander. Pass på at det du bruker ikke er spisst, skarpt, veldig hardt, eller laget av materiale som kan irritere huden eller slimhinnen</w:t>
            </w:r>
            <w:r w:rsidR="1E5E5CB3" w:rsidRPr="004D615C">
              <w:rPr>
                <w:rFonts w:ascii="Calibri" w:eastAsia="Calibri" w:hAnsi="Calibri" w:cs="Calibri"/>
              </w:rPr>
              <w:t>e.</w:t>
            </w:r>
            <w:r w:rsidRPr="004D615C">
              <w:rPr>
                <w:rFonts w:ascii="Calibri" w:eastAsia="Calibri" w:hAnsi="Calibri" w:cs="Calibri"/>
              </w:rPr>
              <w:t xml:space="preserve"> </w:t>
            </w:r>
            <w:r w:rsidR="53392167" w:rsidRPr="004D615C">
              <w:t xml:space="preserve">Du </w:t>
            </w:r>
            <w:r w:rsidR="53392167" w:rsidRPr="004D615C">
              <w:lastRenderedPageBreak/>
              <w:t>kan prøve å ta e</w:t>
            </w:r>
            <w:r w:rsidR="335A6C34" w:rsidRPr="004D615C">
              <w:t>t</w:t>
            </w:r>
            <w:r w:rsidR="53392167" w:rsidRPr="004D615C">
              <w:t xml:space="preserve"> kondom utenpå, rengjøre den bedre eller prøve noe helt annet.</w:t>
            </w:r>
            <w:r w:rsidR="0DF0B537" w:rsidRPr="004D615C">
              <w:t xml:space="preserve"> </w:t>
            </w:r>
          </w:p>
          <w:p w14:paraId="740662E6" w14:textId="27A69577" w:rsidR="00E11E76" w:rsidRPr="004D615C" w:rsidRDefault="0DF0B537">
            <w:pPr>
              <w:spacing w:line="259" w:lineRule="auto"/>
            </w:pPr>
            <w:r w:rsidRPr="004D615C">
              <w:t xml:space="preserve">Smerter kan også </w:t>
            </w:r>
            <w:r w:rsidR="135617B5" w:rsidRPr="004D615C">
              <w:t>skyldes at du har onanert på en hardhendt måte</w:t>
            </w:r>
          </w:p>
        </w:tc>
        <w:tc>
          <w:tcPr>
            <w:tcW w:w="2410" w:type="dxa"/>
            <w:vMerge/>
          </w:tcPr>
          <w:p w14:paraId="340D04B8" w14:textId="77777777" w:rsidR="00E11E76" w:rsidRPr="004D615C" w:rsidRDefault="00E11E76"/>
        </w:tc>
        <w:tc>
          <w:tcPr>
            <w:tcW w:w="2976" w:type="dxa"/>
            <w:vMerge/>
          </w:tcPr>
          <w:p w14:paraId="727AE7B9" w14:textId="77777777" w:rsidR="00E11E76" w:rsidRPr="004D615C" w:rsidRDefault="00E11E76"/>
        </w:tc>
      </w:tr>
      <w:tr w:rsidR="00E11E76" w:rsidRPr="004D615C" w14:paraId="79DFF64E" w14:textId="77777777" w:rsidTr="1EE840D2">
        <w:trPr>
          <w:gridAfter w:val="1"/>
          <w:wAfter w:w="47" w:type="dxa"/>
          <w:trHeight w:val="300"/>
        </w:trPr>
        <w:tc>
          <w:tcPr>
            <w:tcW w:w="2547" w:type="dxa"/>
          </w:tcPr>
          <w:p w14:paraId="7B9C0AFF" w14:textId="77777777" w:rsidR="00E11E76" w:rsidRPr="004D615C" w:rsidRDefault="00E11E76" w:rsidP="00E11E76">
            <w:pPr>
              <w:pStyle w:val="Listeavsnitt"/>
              <w:numPr>
                <w:ilvl w:val="0"/>
                <w:numId w:val="5"/>
              </w:numPr>
              <w:rPr>
                <w:color w:val="3A414A"/>
                <w:sz w:val="20"/>
                <w:szCs w:val="20"/>
              </w:rPr>
            </w:pPr>
            <w:r w:rsidRPr="004D615C">
              <w:rPr>
                <w:color w:val="3A414A"/>
                <w:sz w:val="20"/>
                <w:szCs w:val="20"/>
              </w:rPr>
              <w:t>Kulturen eller religionen min advarer meg mot å onanere. Hva skal jeg gjøre?</w:t>
            </w:r>
          </w:p>
        </w:tc>
        <w:tc>
          <w:tcPr>
            <w:tcW w:w="5245" w:type="dxa"/>
          </w:tcPr>
          <w:p w14:paraId="2C5ECA28" w14:textId="3CC0C92D" w:rsidR="00E11E76" w:rsidRPr="004D615C" w:rsidRDefault="53392167">
            <w:pPr>
              <w:rPr>
                <w:b/>
                <w:bCs/>
                <w:u w:val="single"/>
              </w:rPr>
            </w:pPr>
            <w:r w:rsidRPr="004D615C">
              <w:rPr>
                <w:b/>
                <w:bCs/>
                <w:u w:val="single"/>
              </w:rPr>
              <w:t xml:space="preserve">Det kan være vanskelig når kulturen </w:t>
            </w:r>
            <w:r w:rsidR="711602BB" w:rsidRPr="004D615C">
              <w:rPr>
                <w:b/>
                <w:bCs/>
                <w:u w:val="single"/>
              </w:rPr>
              <w:t xml:space="preserve">eller religionen du har forteller deg én </w:t>
            </w:r>
            <w:proofErr w:type="gramStart"/>
            <w:r w:rsidR="711602BB" w:rsidRPr="004D615C">
              <w:rPr>
                <w:b/>
                <w:bCs/>
                <w:u w:val="single"/>
              </w:rPr>
              <w:t xml:space="preserve">ting </w:t>
            </w:r>
            <w:r w:rsidRPr="004D615C">
              <w:rPr>
                <w:b/>
                <w:bCs/>
                <w:u w:val="single"/>
              </w:rPr>
              <w:t xml:space="preserve"> og</w:t>
            </w:r>
            <w:proofErr w:type="gramEnd"/>
            <w:r w:rsidRPr="004D615C">
              <w:rPr>
                <w:b/>
                <w:bCs/>
                <w:u w:val="single"/>
              </w:rPr>
              <w:t xml:space="preserve"> kroppen vil noe helt annet. </w:t>
            </w:r>
          </w:p>
          <w:p w14:paraId="4B7E1B33" w14:textId="77777777" w:rsidR="00E11E76" w:rsidRPr="004D615C" w:rsidRDefault="00E11E76">
            <w:pPr>
              <w:rPr>
                <w:b/>
                <w:bCs/>
                <w:u w:val="single"/>
              </w:rPr>
            </w:pPr>
          </w:p>
          <w:p w14:paraId="040F26E4" w14:textId="58F52710" w:rsidR="53392167" w:rsidRPr="004D615C" w:rsidRDefault="53392167"/>
          <w:p w14:paraId="535CB48C" w14:textId="1C7DBEC3" w:rsidR="28C0B593" w:rsidRPr="004D615C" w:rsidRDefault="28C0B593" w:rsidP="0096149C">
            <w:pPr>
              <w:spacing w:line="257" w:lineRule="auto"/>
              <w:rPr>
                <w:rFonts w:ascii="Calibri" w:eastAsia="Calibri" w:hAnsi="Calibri" w:cs="Calibri"/>
              </w:rPr>
            </w:pPr>
            <w:r w:rsidRPr="004D615C">
              <w:rPr>
                <w:rFonts w:ascii="Calibri" w:eastAsia="Calibri" w:hAnsi="Calibri" w:cs="Calibri"/>
              </w:rPr>
              <w:t>Noen sier at onani er en synd mot Gud, og at man bare skal ha sex med den man er gift med.</w:t>
            </w:r>
            <w:r w:rsidR="70742DAB" w:rsidRPr="004D615C">
              <w:rPr>
                <w:rFonts w:ascii="Calibri" w:eastAsia="Calibri" w:hAnsi="Calibri" w:cs="Calibri"/>
              </w:rPr>
              <w:t xml:space="preserve"> Andre</w:t>
            </w:r>
            <w:r w:rsidRPr="004D615C">
              <w:rPr>
                <w:rFonts w:ascii="Calibri" w:eastAsia="Calibri" w:hAnsi="Calibri" w:cs="Calibri"/>
              </w:rPr>
              <w:t xml:space="preserve"> mener at det å onanere bryter med ære, og kaster skam over foreldrene, familien og slekten.</w:t>
            </w:r>
            <w:r w:rsidR="055CF28F" w:rsidRPr="004D615C">
              <w:rPr>
                <w:rFonts w:ascii="Calibri" w:eastAsia="Calibri" w:hAnsi="Calibri" w:cs="Calibri"/>
              </w:rPr>
              <w:t xml:space="preserve"> </w:t>
            </w:r>
            <w:r w:rsidR="1ED083C0" w:rsidRPr="004D615C">
              <w:rPr>
                <w:rFonts w:ascii="Calibri" w:eastAsia="Calibri" w:hAnsi="Calibri" w:cs="Calibri"/>
              </w:rPr>
              <w:t xml:space="preserve">Kanskje du har hørt noen si at </w:t>
            </w:r>
            <w:proofErr w:type="spellStart"/>
            <w:r w:rsidRPr="004D615C">
              <w:rPr>
                <w:rFonts w:ascii="Calibri" w:eastAsia="Calibri" w:hAnsi="Calibri" w:cs="Calibri"/>
              </w:rPr>
              <w:t>at</w:t>
            </w:r>
            <w:proofErr w:type="spellEnd"/>
            <w:r w:rsidRPr="004D615C">
              <w:rPr>
                <w:rFonts w:ascii="Calibri" w:eastAsia="Calibri" w:hAnsi="Calibri" w:cs="Calibri"/>
              </w:rPr>
              <w:t xml:space="preserve"> onani er skittent eller urent, og at man kan bli syk av det</w:t>
            </w:r>
            <w:r w:rsidR="071A2D54" w:rsidRPr="004D615C">
              <w:rPr>
                <w:rFonts w:ascii="Calibri" w:eastAsia="Calibri" w:hAnsi="Calibri" w:cs="Calibri"/>
              </w:rPr>
              <w:t>?</w:t>
            </w:r>
          </w:p>
          <w:p w14:paraId="55254719" w14:textId="4B149FE9" w:rsidR="28C0B593" w:rsidRPr="004D615C" w:rsidRDefault="789B42F1" w:rsidP="0096149C">
            <w:pPr>
              <w:spacing w:line="257" w:lineRule="auto"/>
              <w:rPr>
                <w:rFonts w:ascii="Calibri" w:eastAsia="Calibri" w:hAnsi="Calibri" w:cs="Calibri"/>
              </w:rPr>
            </w:pPr>
            <w:r w:rsidRPr="1EE840D2">
              <w:rPr>
                <w:rFonts w:ascii="Calibri" w:eastAsia="Calibri" w:hAnsi="Calibri" w:cs="Calibri"/>
              </w:rPr>
              <w:t>Da kan det å onanere gjøre at man får skyldfølelse, skammer seg, eller blir redd.</w:t>
            </w:r>
          </w:p>
          <w:p w14:paraId="3F9ACEA0" w14:textId="2194B142" w:rsidR="088F1B59" w:rsidRDefault="088F1B59" w:rsidP="1EE840D2">
            <w:pPr>
              <w:rPr>
                <w:rFonts w:ascii="Calibri" w:eastAsia="Calibri" w:hAnsi="Calibri" w:cs="Calibri"/>
                <w:color w:val="000000" w:themeColor="text1"/>
                <w:sz w:val="24"/>
                <w:szCs w:val="24"/>
              </w:rPr>
            </w:pPr>
            <w:r w:rsidRPr="1EE840D2">
              <w:rPr>
                <w:rFonts w:ascii="Calibri" w:eastAsia="Calibri" w:hAnsi="Calibri" w:cs="Calibri"/>
                <w:color w:val="000000" w:themeColor="text1"/>
                <w:sz w:val="24"/>
                <w:szCs w:val="24"/>
              </w:rPr>
              <w:t>Ingen trenger å føle seg skamfull eller uren for å ha naturlige tanker og følelser</w:t>
            </w:r>
            <w:r w:rsidR="31E1F603" w:rsidRPr="1EE840D2">
              <w:rPr>
                <w:rFonts w:ascii="Calibri" w:eastAsia="Calibri" w:hAnsi="Calibri" w:cs="Calibri"/>
                <w:color w:val="000000" w:themeColor="text1"/>
                <w:sz w:val="24"/>
                <w:szCs w:val="24"/>
              </w:rPr>
              <w:t>.</w:t>
            </w:r>
          </w:p>
          <w:p w14:paraId="074988B6" w14:textId="03CE18DF" w:rsidR="1EE840D2" w:rsidRDefault="1EE840D2" w:rsidP="1EE840D2">
            <w:pPr>
              <w:rPr>
                <w:rFonts w:ascii="Calibri" w:eastAsia="Calibri" w:hAnsi="Calibri" w:cs="Calibri"/>
                <w:color w:val="000000" w:themeColor="text1"/>
                <w:sz w:val="24"/>
                <w:szCs w:val="24"/>
              </w:rPr>
            </w:pPr>
          </w:p>
          <w:p w14:paraId="027D71F4" w14:textId="4F34B5D7" w:rsidR="00E11E76" w:rsidRPr="004D615C" w:rsidRDefault="088F1B59">
            <w:r w:rsidRPr="1EE840D2">
              <w:rPr>
                <w:rFonts w:ascii="Calibri" w:eastAsia="Calibri" w:hAnsi="Calibri" w:cs="Calibri"/>
                <w:color w:val="000000" w:themeColor="text1"/>
                <w:sz w:val="24"/>
                <w:szCs w:val="24"/>
              </w:rPr>
              <w:t>Det er en myte at du kan bruke opp sæden eller bli mindre fruktbar av å onanere</w:t>
            </w:r>
            <w:r w:rsidR="6D904EB5" w:rsidRPr="1EE840D2">
              <w:rPr>
                <w:rFonts w:ascii="Calibri" w:eastAsia="Calibri" w:hAnsi="Calibri" w:cs="Calibri"/>
                <w:color w:val="000000" w:themeColor="text1"/>
                <w:sz w:val="24"/>
                <w:szCs w:val="24"/>
              </w:rPr>
              <w:t>.</w:t>
            </w:r>
          </w:p>
          <w:p w14:paraId="2189431B" w14:textId="77777777" w:rsidR="00E11E76" w:rsidRPr="004D615C" w:rsidRDefault="00E11E76">
            <w:r w:rsidRPr="004D615C">
              <w:t xml:space="preserve">Det finnes ingen medisinske grunner til å ikke onanere, flere studier viser til og med at det er sunt for kroppen å onanere. </w:t>
            </w:r>
          </w:p>
          <w:p w14:paraId="29E035C2" w14:textId="77777777" w:rsidR="00E11E76" w:rsidRPr="004D615C" w:rsidRDefault="00E11E76"/>
          <w:p w14:paraId="197B20E1" w14:textId="77777777" w:rsidR="00E11E76" w:rsidRPr="004D615C" w:rsidRDefault="00E11E76">
            <w:r w:rsidRPr="004D615C">
              <w:lastRenderedPageBreak/>
              <w:t>Lurer du på om du skal onanere? Her er fem positive ting som kan skje med kroppen når du onanerer:</w:t>
            </w:r>
          </w:p>
          <w:p w14:paraId="23A92391" w14:textId="77777777" w:rsidR="00E11E76" w:rsidRPr="004D615C" w:rsidRDefault="00E11E76">
            <w:pPr>
              <w:rPr>
                <w:color w:val="FF0000"/>
              </w:rPr>
            </w:pPr>
          </w:p>
          <w:p w14:paraId="2AC6449F" w14:textId="77777777" w:rsidR="00E11E76" w:rsidRPr="004D615C" w:rsidRDefault="00E11E76" w:rsidP="00E11E76">
            <w:pPr>
              <w:pStyle w:val="Listeavsnitt"/>
              <w:numPr>
                <w:ilvl w:val="0"/>
                <w:numId w:val="3"/>
              </w:numPr>
            </w:pPr>
            <w:r w:rsidRPr="004D615C">
              <w:t xml:space="preserve">Onanering kan hjelpe deg med å slappe av og kan gjøre det lettere å sovne om kvelden. </w:t>
            </w:r>
          </w:p>
          <w:p w14:paraId="13436487" w14:textId="26E80573" w:rsidR="00E11E76" w:rsidRPr="004D615C" w:rsidRDefault="53392167" w:rsidP="00E11E76">
            <w:pPr>
              <w:pStyle w:val="Listeavsnitt"/>
              <w:numPr>
                <w:ilvl w:val="0"/>
                <w:numId w:val="2"/>
              </w:numPr>
            </w:pPr>
            <w:r w:rsidRPr="004D615C">
              <w:t xml:space="preserve">Onanering frigjør lykkehormoner som hjelper </w:t>
            </w:r>
            <w:r w:rsidR="23D35DCF" w:rsidRPr="004D615C">
              <w:t>når du føler deg engstelig eller nedtrykt.</w:t>
            </w:r>
          </w:p>
          <w:p w14:paraId="1B743D93" w14:textId="77777777" w:rsidR="00E11E76" w:rsidRPr="004D615C" w:rsidRDefault="00E11E76" w:rsidP="00E11E76">
            <w:pPr>
              <w:pStyle w:val="Listeavsnitt"/>
              <w:numPr>
                <w:ilvl w:val="0"/>
                <w:numId w:val="2"/>
              </w:numPr>
            </w:pPr>
            <w:r w:rsidRPr="004D615C">
              <w:t xml:space="preserve">Mange jenter bruker onanering som smertestillende når de har mensen </w:t>
            </w:r>
          </w:p>
          <w:p w14:paraId="556B0286" w14:textId="799AEBCA" w:rsidR="00E11E76" w:rsidRPr="004D615C" w:rsidRDefault="714F8BCA" w:rsidP="00E11E76">
            <w:pPr>
              <w:pStyle w:val="Listeavsnitt"/>
              <w:numPr>
                <w:ilvl w:val="0"/>
                <w:numId w:val="2"/>
              </w:numPr>
            </w:pPr>
            <w:r w:rsidRPr="004D615C">
              <w:t>M</w:t>
            </w:r>
            <w:r w:rsidR="53392167" w:rsidRPr="004D615C">
              <w:t xml:space="preserve">enn som </w:t>
            </w:r>
            <w:proofErr w:type="gramStart"/>
            <w:r w:rsidR="53392167" w:rsidRPr="004D615C">
              <w:t>onanerer</w:t>
            </w:r>
            <w:proofErr w:type="gramEnd"/>
            <w:r w:rsidR="53392167" w:rsidRPr="004D615C">
              <w:t xml:space="preserve"> har mindre sjanse for å få noen typer kreft.</w:t>
            </w:r>
          </w:p>
          <w:p w14:paraId="3BDF5033" w14:textId="6F521DBC" w:rsidR="00E11E76" w:rsidRPr="004D615C" w:rsidRDefault="193D532E">
            <w:r w:rsidRPr="004D615C">
              <w:t>Nesten alle unge onanerer. Det er du som bestemmer om du skal onanere eller ikke.</w:t>
            </w:r>
          </w:p>
          <w:p w14:paraId="054CAB85" w14:textId="10E344D1" w:rsidR="00E11E76" w:rsidRPr="004D615C" w:rsidRDefault="00E11E76" w:rsidP="7DD74849"/>
        </w:tc>
        <w:tc>
          <w:tcPr>
            <w:tcW w:w="2410" w:type="dxa"/>
          </w:tcPr>
          <w:p w14:paraId="695CC2D0" w14:textId="77777777" w:rsidR="00E11E76" w:rsidRPr="004D615C" w:rsidRDefault="00E11E76">
            <w:pPr>
              <w:spacing w:line="259" w:lineRule="auto"/>
            </w:pPr>
            <w:r w:rsidRPr="004D615C">
              <w:lastRenderedPageBreak/>
              <w:t>Ingen spesifikke</w:t>
            </w:r>
          </w:p>
        </w:tc>
        <w:tc>
          <w:tcPr>
            <w:tcW w:w="2976" w:type="dxa"/>
            <w:vMerge/>
          </w:tcPr>
          <w:p w14:paraId="26AA99EE" w14:textId="77777777" w:rsidR="00E11E76" w:rsidRPr="004D615C" w:rsidRDefault="00E11E76"/>
        </w:tc>
      </w:tr>
      <w:tr w:rsidR="00E11E76" w:rsidRPr="004D615C" w14:paraId="095E7E33" w14:textId="77777777" w:rsidTr="1EE840D2">
        <w:trPr>
          <w:gridAfter w:val="1"/>
          <w:wAfter w:w="47" w:type="dxa"/>
          <w:trHeight w:val="300"/>
        </w:trPr>
        <w:tc>
          <w:tcPr>
            <w:tcW w:w="2547" w:type="dxa"/>
          </w:tcPr>
          <w:p w14:paraId="1FF90D0B" w14:textId="77777777" w:rsidR="00E11E76" w:rsidRPr="004D615C" w:rsidRDefault="21566367" w:rsidP="00E11E76">
            <w:pPr>
              <w:pStyle w:val="Listeavsnitt"/>
              <w:numPr>
                <w:ilvl w:val="0"/>
                <w:numId w:val="11"/>
              </w:numPr>
            </w:pPr>
            <w:r w:rsidRPr="1EE840D2">
              <w:rPr>
                <w:color w:val="3A414A"/>
                <w:sz w:val="20"/>
                <w:szCs w:val="20"/>
              </w:rPr>
              <w:t>Hvor kan jeg onanere</w:t>
            </w:r>
            <w:r w:rsidR="00E11E76">
              <w:br/>
            </w:r>
          </w:p>
        </w:tc>
        <w:tc>
          <w:tcPr>
            <w:tcW w:w="5245" w:type="dxa"/>
          </w:tcPr>
          <w:p w14:paraId="30761878" w14:textId="77777777" w:rsidR="00E11E76" w:rsidRPr="004D615C" w:rsidRDefault="00E11E76">
            <w:pPr>
              <w:rPr>
                <w:b/>
                <w:bCs/>
              </w:rPr>
            </w:pPr>
            <w:r w:rsidRPr="004D615C">
              <w:rPr>
                <w:b/>
                <w:bCs/>
                <w:u w:val="single"/>
              </w:rPr>
              <w:t>Du kan onanere når du er alene, for eksempel på rommet ditt eller i dusjen hjemme</w:t>
            </w:r>
            <w:r w:rsidRPr="004D615C">
              <w:rPr>
                <w:b/>
                <w:bCs/>
              </w:rPr>
              <w:t xml:space="preserve">. </w:t>
            </w:r>
          </w:p>
          <w:p w14:paraId="3D957349" w14:textId="77777777" w:rsidR="00E11E76" w:rsidRPr="004D615C" w:rsidRDefault="00E11E76"/>
          <w:p w14:paraId="11D1CB8A" w14:textId="26873DFE" w:rsidR="00E11E76" w:rsidRPr="004D615C" w:rsidRDefault="00E11E76" w:rsidP="0096149C">
            <w:pPr>
              <w:spacing w:line="257" w:lineRule="auto"/>
              <w:rPr>
                <w:rFonts w:ascii="Calibri" w:eastAsia="Calibri" w:hAnsi="Calibri" w:cs="Calibri"/>
              </w:rPr>
            </w:pPr>
          </w:p>
          <w:p w14:paraId="73F4E30E" w14:textId="7C478F59" w:rsidR="00E11E76" w:rsidRPr="004D615C" w:rsidRDefault="785FEE7A" w:rsidP="0096149C">
            <w:pPr>
              <w:spacing w:line="257" w:lineRule="auto"/>
            </w:pPr>
            <w:r w:rsidRPr="004D615C">
              <w:rPr>
                <w:rFonts w:ascii="Calibri" w:eastAsia="Calibri" w:hAnsi="Calibri" w:cs="Calibri"/>
              </w:rPr>
              <w:t xml:space="preserve">Det er forbudt å onanere på offentlige steder eller på steder der andre kan se deg, uten at de ønsker det selv. For eksempel </w:t>
            </w:r>
            <w:r w:rsidR="0FF0AFE1" w:rsidRPr="004D615C">
              <w:rPr>
                <w:rFonts w:ascii="Calibri" w:eastAsia="Calibri" w:hAnsi="Calibri" w:cs="Calibri"/>
              </w:rPr>
              <w:t xml:space="preserve">å </w:t>
            </w:r>
            <w:r w:rsidRPr="004D615C">
              <w:rPr>
                <w:rFonts w:ascii="Calibri" w:eastAsia="Calibri" w:hAnsi="Calibri" w:cs="Calibri"/>
              </w:rPr>
              <w:t>stå i soveromsvinduet ditt og onanere, så forbipasserende kan se deg utenfra. Du kan heller ikke onanere foran noen som ikke har eller kan samtykke til det. Selv om det er kjæresten din eller en god venn eller venninne.</w:t>
            </w:r>
            <w:r w:rsidRPr="004D615C">
              <w:t xml:space="preserve"> </w:t>
            </w:r>
          </w:p>
          <w:p w14:paraId="747E302F" w14:textId="77777777" w:rsidR="00E11E76" w:rsidRPr="004D615C" w:rsidRDefault="00E11E76"/>
          <w:p w14:paraId="280B6001" w14:textId="77777777" w:rsidR="00E11E76" w:rsidRPr="004D615C" w:rsidRDefault="00E11E76">
            <w:r w:rsidRPr="004D615C">
              <w:lastRenderedPageBreak/>
              <w:t xml:space="preserve">Det å med vilje onanere foran noen som allerede er der eller som kan komme kalles for blotting og er forbudt. </w:t>
            </w:r>
          </w:p>
          <w:p w14:paraId="576ED39D" w14:textId="77777777" w:rsidR="00E11E76" w:rsidRPr="004D615C" w:rsidRDefault="00E11E76">
            <w:r w:rsidRPr="004D615C">
              <w:t>Før du kan onanere foran eller sammen med andre, må du få samtykke.</w:t>
            </w:r>
          </w:p>
          <w:p w14:paraId="51B9124A" w14:textId="77777777" w:rsidR="00E11E76" w:rsidRPr="004D615C" w:rsidRDefault="00E11E76"/>
        </w:tc>
        <w:tc>
          <w:tcPr>
            <w:tcW w:w="2410" w:type="dxa"/>
          </w:tcPr>
          <w:p w14:paraId="43FF7C12" w14:textId="77777777" w:rsidR="00E11E76" w:rsidRPr="004D615C" w:rsidRDefault="000D25FC">
            <w:pPr>
              <w:spacing w:line="259" w:lineRule="auto"/>
            </w:pPr>
            <w:hyperlink r:id="rId82">
              <w:r w:rsidR="00E11E76" w:rsidRPr="004D615C">
                <w:rPr>
                  <w:rStyle w:val="Hyperkobling"/>
                </w:rPr>
                <w:t>https://www.ung.no/Sex/3211_Alt_om_onanering.html</w:t>
              </w:r>
            </w:hyperlink>
          </w:p>
          <w:p w14:paraId="3B479A8D" w14:textId="77777777" w:rsidR="00E11E76" w:rsidRPr="004D615C" w:rsidRDefault="00E11E76">
            <w:pPr>
              <w:spacing w:line="259" w:lineRule="auto"/>
            </w:pPr>
          </w:p>
          <w:p w14:paraId="4500EF29" w14:textId="77777777" w:rsidR="00E11E76" w:rsidRPr="004D615C" w:rsidRDefault="000D25FC">
            <w:pPr>
              <w:spacing w:line="259" w:lineRule="auto"/>
            </w:pPr>
            <w:hyperlink r:id="rId83">
              <w:r w:rsidR="00E11E76" w:rsidRPr="004D615C">
                <w:rPr>
                  <w:rStyle w:val="Hyperkobling"/>
                </w:rPr>
                <w:t>https://www.ung.no/nettvett/4272_Er_det_lov_%C3%A5_sende_nudes_eller_dickpics.html</w:t>
              </w:r>
            </w:hyperlink>
          </w:p>
          <w:p w14:paraId="4FE3CCDD" w14:textId="77777777" w:rsidR="00E11E76" w:rsidRPr="004D615C" w:rsidRDefault="00E11E76">
            <w:pPr>
              <w:spacing w:line="259" w:lineRule="auto"/>
            </w:pPr>
          </w:p>
          <w:p w14:paraId="7137135F" w14:textId="77777777" w:rsidR="00E11E76" w:rsidRPr="004D615C" w:rsidRDefault="00E11E76">
            <w:pPr>
              <w:spacing w:line="259" w:lineRule="auto"/>
            </w:pPr>
          </w:p>
          <w:p w14:paraId="68EF2297" w14:textId="77777777" w:rsidR="00E11E76" w:rsidRPr="004D615C" w:rsidRDefault="00E11E76">
            <w:pPr>
              <w:spacing w:line="259" w:lineRule="auto"/>
            </w:pPr>
          </w:p>
        </w:tc>
        <w:tc>
          <w:tcPr>
            <w:tcW w:w="2976" w:type="dxa"/>
            <w:vMerge/>
          </w:tcPr>
          <w:p w14:paraId="390ED718" w14:textId="77777777" w:rsidR="00E11E76" w:rsidRPr="004D615C" w:rsidRDefault="00E11E76"/>
        </w:tc>
      </w:tr>
      <w:tr w:rsidR="00E11E76" w:rsidRPr="004D615C" w14:paraId="1F456ECE" w14:textId="77777777" w:rsidTr="1EE840D2">
        <w:trPr>
          <w:gridAfter w:val="1"/>
          <w:wAfter w:w="47" w:type="dxa"/>
          <w:trHeight w:val="300"/>
        </w:trPr>
        <w:tc>
          <w:tcPr>
            <w:tcW w:w="2547" w:type="dxa"/>
          </w:tcPr>
          <w:p w14:paraId="091C3323" w14:textId="77777777" w:rsidR="00E11E76" w:rsidRPr="004D615C" w:rsidRDefault="21566367" w:rsidP="00E11E76">
            <w:pPr>
              <w:pStyle w:val="Listeavsnitt"/>
              <w:numPr>
                <w:ilvl w:val="0"/>
                <w:numId w:val="11"/>
              </w:numPr>
              <w:rPr>
                <w:color w:val="3A414A"/>
                <w:sz w:val="20"/>
                <w:szCs w:val="20"/>
              </w:rPr>
            </w:pPr>
            <w:r w:rsidRPr="1EE840D2">
              <w:rPr>
                <w:color w:val="3A414A"/>
                <w:sz w:val="20"/>
                <w:szCs w:val="20"/>
              </w:rPr>
              <w:t>Er det ok for jenter å onanere?</w:t>
            </w:r>
          </w:p>
        </w:tc>
        <w:tc>
          <w:tcPr>
            <w:tcW w:w="5245" w:type="dxa"/>
          </w:tcPr>
          <w:p w14:paraId="19E27991" w14:textId="77777777" w:rsidR="00E11E76" w:rsidRPr="004D615C" w:rsidRDefault="00E11E76">
            <w:pPr>
              <w:rPr>
                <w:b/>
                <w:bCs/>
                <w:u w:val="single"/>
              </w:rPr>
            </w:pPr>
            <w:r w:rsidRPr="004D615C">
              <w:rPr>
                <w:b/>
                <w:bCs/>
                <w:u w:val="single"/>
              </w:rPr>
              <w:t xml:space="preserve">Ja. </w:t>
            </w:r>
          </w:p>
          <w:p w14:paraId="244C3145" w14:textId="03AB2BBE" w:rsidR="00E11E76" w:rsidRPr="004D615C" w:rsidRDefault="53392167">
            <w:r w:rsidRPr="004D615C">
              <w:t xml:space="preserve"> </w:t>
            </w:r>
          </w:p>
          <w:p w14:paraId="0B76C3DB" w14:textId="37B5009E" w:rsidR="00E11E76" w:rsidRPr="004D615C" w:rsidRDefault="00E11E76" w:rsidP="7DD74849"/>
          <w:p w14:paraId="33196836" w14:textId="515BA8A1" w:rsidR="00E11E76" w:rsidRPr="004D615C" w:rsidRDefault="0D1FA931" w:rsidP="0096149C">
            <w:pPr>
              <w:spacing w:line="257" w:lineRule="auto"/>
              <w:rPr>
                <w:rFonts w:ascii="Calibri" w:eastAsia="Calibri" w:hAnsi="Calibri" w:cs="Calibri"/>
              </w:rPr>
            </w:pPr>
            <w:r w:rsidRPr="004D615C">
              <w:rPr>
                <w:rFonts w:ascii="Calibri" w:eastAsia="Calibri" w:hAnsi="Calibri" w:cs="Calibri"/>
              </w:rPr>
              <w:t>Du kan onanere uansett kjønn, alder og seksuell orientering. Alle kan onanere, om de vil det selv og så ofte de vil.</w:t>
            </w:r>
          </w:p>
          <w:p w14:paraId="56841D3D" w14:textId="36976332" w:rsidR="00E11E76" w:rsidRPr="004D615C" w:rsidRDefault="0D1FA931" w:rsidP="0096149C">
            <w:pPr>
              <w:spacing w:line="257" w:lineRule="auto"/>
              <w:rPr>
                <w:rFonts w:ascii="Calibri" w:eastAsia="Calibri" w:hAnsi="Calibri" w:cs="Calibri"/>
              </w:rPr>
            </w:pPr>
            <w:r w:rsidRPr="004D615C">
              <w:rPr>
                <w:rFonts w:ascii="Calibri" w:eastAsia="Calibri" w:hAnsi="Calibri" w:cs="Calibri"/>
              </w:rPr>
              <w:t xml:space="preserve"> </w:t>
            </w:r>
          </w:p>
          <w:p w14:paraId="651D8406" w14:textId="62A8B92F" w:rsidR="00E11E76" w:rsidRPr="004D615C" w:rsidRDefault="0D1FA931" w:rsidP="0096149C">
            <w:pPr>
              <w:spacing w:line="257" w:lineRule="auto"/>
              <w:rPr>
                <w:rFonts w:ascii="Calibri" w:eastAsia="Calibri" w:hAnsi="Calibri" w:cs="Calibri"/>
              </w:rPr>
            </w:pPr>
            <w:r w:rsidRPr="004D615C">
              <w:rPr>
                <w:rFonts w:ascii="Calibri" w:eastAsia="Calibri" w:hAnsi="Calibri" w:cs="Calibri"/>
              </w:rPr>
              <w:t xml:space="preserve">Gutter onanerer vanligvis oftere enn jenter, og unge gutter onanerer vanligvis oftere enn voksne menn. Gutter onanerer vanligvis like ofte enten de er single eller i forhold. Jenter onanerer vanligvis oftere når de er single. </w:t>
            </w:r>
          </w:p>
          <w:p w14:paraId="3C77817F" w14:textId="2A984753" w:rsidR="00E11E76" w:rsidRPr="004D615C" w:rsidRDefault="0D1FA931" w:rsidP="0096149C">
            <w:pPr>
              <w:spacing w:line="257" w:lineRule="auto"/>
              <w:rPr>
                <w:rFonts w:ascii="Calibri" w:eastAsia="Calibri" w:hAnsi="Calibri" w:cs="Calibri"/>
              </w:rPr>
            </w:pPr>
            <w:r w:rsidRPr="004D615C">
              <w:rPr>
                <w:rFonts w:ascii="Calibri" w:eastAsia="Calibri" w:hAnsi="Calibri" w:cs="Calibri"/>
              </w:rPr>
              <w:t xml:space="preserve"> </w:t>
            </w:r>
          </w:p>
          <w:p w14:paraId="205E7DD4" w14:textId="3ADFDF42" w:rsidR="00E11E76" w:rsidRPr="004D615C" w:rsidRDefault="0D1FA931">
            <w:pPr>
              <w:rPr>
                <w:rFonts w:ascii="Calibri" w:eastAsia="Calibri" w:hAnsi="Calibri" w:cs="Calibri"/>
              </w:rPr>
            </w:pPr>
            <w:r w:rsidRPr="004D615C">
              <w:rPr>
                <w:rFonts w:ascii="Calibri" w:eastAsia="Calibri" w:hAnsi="Calibri" w:cs="Calibri"/>
              </w:rPr>
              <w:t>Det som er vanlig for de fleste gjelder ikke for alle. Mange jenter onanerer like mye eller mer enn gutter, og mange jenter onanerer like mye uansett om de er i forhold eller er single.</w:t>
            </w:r>
          </w:p>
        </w:tc>
        <w:tc>
          <w:tcPr>
            <w:tcW w:w="2410" w:type="dxa"/>
          </w:tcPr>
          <w:p w14:paraId="640DF2CC" w14:textId="77777777" w:rsidR="00E11E76" w:rsidRPr="004D615C" w:rsidRDefault="00E11E76">
            <w:pPr>
              <w:spacing w:line="259" w:lineRule="auto"/>
            </w:pPr>
          </w:p>
          <w:p w14:paraId="06287293" w14:textId="77777777" w:rsidR="00E11E76" w:rsidRPr="004D615C" w:rsidRDefault="000D25FC">
            <w:pPr>
              <w:spacing w:line="259" w:lineRule="auto"/>
            </w:pPr>
            <w:hyperlink r:id="rId84">
              <w:r w:rsidR="00E11E76" w:rsidRPr="004D615C">
                <w:rPr>
                  <w:rStyle w:val="Hyperkobling"/>
                </w:rPr>
                <w:t>https://www.ung.no/Sex/3211_Alt_om_onanering.html</w:t>
              </w:r>
            </w:hyperlink>
          </w:p>
          <w:p w14:paraId="58C02B8C" w14:textId="77777777" w:rsidR="00E11E76" w:rsidRPr="004D615C" w:rsidRDefault="00E11E76"/>
        </w:tc>
        <w:tc>
          <w:tcPr>
            <w:tcW w:w="2976" w:type="dxa"/>
            <w:vMerge/>
          </w:tcPr>
          <w:p w14:paraId="5F5371E6" w14:textId="77777777" w:rsidR="00E11E76" w:rsidRPr="004D615C" w:rsidRDefault="00E11E76"/>
        </w:tc>
      </w:tr>
      <w:tr w:rsidR="00E11E76" w:rsidRPr="004D615C" w14:paraId="449218F5" w14:textId="77777777" w:rsidTr="1EE840D2">
        <w:trPr>
          <w:gridAfter w:val="1"/>
          <w:wAfter w:w="47" w:type="dxa"/>
          <w:trHeight w:val="5790"/>
        </w:trPr>
        <w:tc>
          <w:tcPr>
            <w:tcW w:w="2547" w:type="dxa"/>
          </w:tcPr>
          <w:p w14:paraId="45B89E0A" w14:textId="77777777" w:rsidR="00E11E76" w:rsidRPr="004D615C" w:rsidRDefault="00E11E76" w:rsidP="00E11E76">
            <w:pPr>
              <w:pStyle w:val="Listeavsnitt"/>
              <w:numPr>
                <w:ilvl w:val="0"/>
                <w:numId w:val="10"/>
              </w:numPr>
              <w:rPr>
                <w:color w:val="3A414A"/>
                <w:sz w:val="20"/>
                <w:szCs w:val="20"/>
              </w:rPr>
            </w:pPr>
            <w:r w:rsidRPr="004D615C">
              <w:rPr>
                <w:color w:val="3A414A"/>
                <w:sz w:val="20"/>
                <w:szCs w:val="20"/>
              </w:rPr>
              <w:lastRenderedPageBreak/>
              <w:t>Blir jeg kåt på feil ting?</w:t>
            </w:r>
          </w:p>
          <w:p w14:paraId="5693D13B" w14:textId="77777777" w:rsidR="00E11E76" w:rsidRPr="004D615C" w:rsidRDefault="00E11E76">
            <w:pPr>
              <w:rPr>
                <w:color w:val="70AD47" w:themeColor="accent6"/>
                <w:sz w:val="20"/>
                <w:szCs w:val="20"/>
              </w:rPr>
            </w:pPr>
          </w:p>
          <w:p w14:paraId="7FCE97FA" w14:textId="77777777" w:rsidR="00E11E76" w:rsidRPr="004D615C" w:rsidRDefault="00E11E76">
            <w:pPr>
              <w:rPr>
                <w:color w:val="70AD47" w:themeColor="accent6"/>
                <w:sz w:val="20"/>
                <w:szCs w:val="20"/>
              </w:rPr>
            </w:pPr>
          </w:p>
          <w:p w14:paraId="33A93FF7" w14:textId="77777777" w:rsidR="00E11E76" w:rsidRPr="004D615C" w:rsidRDefault="00E11E76">
            <w:pPr>
              <w:rPr>
                <w:color w:val="70AD47" w:themeColor="accent6"/>
                <w:sz w:val="20"/>
                <w:szCs w:val="20"/>
              </w:rPr>
            </w:pPr>
          </w:p>
          <w:p w14:paraId="7F07C12A" w14:textId="77777777" w:rsidR="00E11E76" w:rsidRPr="004D615C" w:rsidRDefault="00E11E76">
            <w:pPr>
              <w:rPr>
                <w:color w:val="70AD47" w:themeColor="accent6"/>
                <w:sz w:val="20"/>
                <w:szCs w:val="20"/>
              </w:rPr>
            </w:pPr>
          </w:p>
          <w:p w14:paraId="678A71AD" w14:textId="77777777" w:rsidR="00E11E76" w:rsidRPr="004D615C" w:rsidRDefault="00E11E76">
            <w:pPr>
              <w:rPr>
                <w:color w:val="70AD47" w:themeColor="accent6"/>
                <w:sz w:val="20"/>
                <w:szCs w:val="20"/>
              </w:rPr>
            </w:pPr>
          </w:p>
          <w:p w14:paraId="4537D8C8" w14:textId="77777777" w:rsidR="00E11E76" w:rsidRPr="004D615C" w:rsidRDefault="00E11E76">
            <w:pPr>
              <w:rPr>
                <w:color w:val="70AD47" w:themeColor="accent6"/>
                <w:sz w:val="20"/>
                <w:szCs w:val="20"/>
              </w:rPr>
            </w:pPr>
          </w:p>
          <w:p w14:paraId="0A844FD2" w14:textId="77777777" w:rsidR="00E11E76" w:rsidRPr="004D615C" w:rsidRDefault="00E11E76">
            <w:pPr>
              <w:rPr>
                <w:color w:val="70AD47" w:themeColor="accent6"/>
                <w:sz w:val="20"/>
                <w:szCs w:val="20"/>
              </w:rPr>
            </w:pPr>
          </w:p>
          <w:p w14:paraId="10F6D2A1" w14:textId="77777777" w:rsidR="00E11E76" w:rsidRPr="004D615C" w:rsidRDefault="00E11E76">
            <w:pPr>
              <w:rPr>
                <w:color w:val="70AD47" w:themeColor="accent6"/>
                <w:sz w:val="20"/>
                <w:szCs w:val="20"/>
              </w:rPr>
            </w:pPr>
          </w:p>
          <w:p w14:paraId="67FB2BD3" w14:textId="77777777" w:rsidR="00E11E76" w:rsidRPr="004D615C" w:rsidRDefault="00E11E76">
            <w:pPr>
              <w:rPr>
                <w:color w:val="70AD47" w:themeColor="accent6"/>
                <w:sz w:val="20"/>
                <w:szCs w:val="20"/>
              </w:rPr>
            </w:pPr>
          </w:p>
          <w:p w14:paraId="29CD267B" w14:textId="77777777" w:rsidR="00E11E76" w:rsidRPr="004D615C" w:rsidRDefault="00E11E76">
            <w:pPr>
              <w:rPr>
                <w:color w:val="70AD47" w:themeColor="accent6"/>
                <w:sz w:val="20"/>
                <w:szCs w:val="20"/>
              </w:rPr>
            </w:pPr>
          </w:p>
          <w:p w14:paraId="3E49F495" w14:textId="77777777" w:rsidR="00E11E76" w:rsidRPr="004D615C" w:rsidRDefault="00E11E76">
            <w:pPr>
              <w:rPr>
                <w:color w:val="70AD47" w:themeColor="accent6"/>
                <w:sz w:val="20"/>
                <w:szCs w:val="20"/>
              </w:rPr>
            </w:pPr>
          </w:p>
          <w:p w14:paraId="3638BEF0" w14:textId="77777777" w:rsidR="00E11E76" w:rsidRPr="004D615C" w:rsidRDefault="00E11E76">
            <w:pPr>
              <w:pStyle w:val="Listeavsnitt"/>
              <w:rPr>
                <w:color w:val="70AD47" w:themeColor="accent6"/>
                <w:sz w:val="20"/>
                <w:szCs w:val="20"/>
              </w:rPr>
            </w:pPr>
          </w:p>
        </w:tc>
        <w:tc>
          <w:tcPr>
            <w:tcW w:w="5245" w:type="dxa"/>
          </w:tcPr>
          <w:p w14:paraId="3A01C99D" w14:textId="58B9C474" w:rsidR="00E11E76" w:rsidRPr="004D615C" w:rsidRDefault="53392167">
            <w:pPr>
              <w:rPr>
                <w:b/>
                <w:bCs/>
                <w:u w:val="single"/>
              </w:rPr>
            </w:pPr>
            <w:r w:rsidRPr="004D615C">
              <w:rPr>
                <w:b/>
                <w:bCs/>
                <w:u w:val="single"/>
              </w:rPr>
              <w:t xml:space="preserve">Ingen tanker er ulovlige, men </w:t>
            </w:r>
            <w:r w:rsidR="4C1FB657" w:rsidRPr="004D615C">
              <w:rPr>
                <w:b/>
                <w:bCs/>
                <w:u w:val="single"/>
              </w:rPr>
              <w:t xml:space="preserve">noen </w:t>
            </w:r>
            <w:r w:rsidRPr="004D615C">
              <w:rPr>
                <w:b/>
                <w:bCs/>
                <w:u w:val="single"/>
              </w:rPr>
              <w:t xml:space="preserve">tanker kan være </w:t>
            </w:r>
            <w:proofErr w:type="gramStart"/>
            <w:r w:rsidR="0FACD4A7" w:rsidRPr="004D615C">
              <w:rPr>
                <w:b/>
                <w:bCs/>
                <w:u w:val="single"/>
              </w:rPr>
              <w:t xml:space="preserve">plagsomme </w:t>
            </w:r>
            <w:r w:rsidRPr="004D615C">
              <w:rPr>
                <w:b/>
                <w:bCs/>
                <w:u w:val="single"/>
              </w:rPr>
              <w:t xml:space="preserve"> for</w:t>
            </w:r>
            <w:proofErr w:type="gramEnd"/>
            <w:r w:rsidRPr="004D615C">
              <w:rPr>
                <w:b/>
                <w:bCs/>
                <w:u w:val="single"/>
              </w:rPr>
              <w:t xml:space="preserve"> deg.</w:t>
            </w:r>
          </w:p>
          <w:p w14:paraId="71A0705D" w14:textId="77777777" w:rsidR="00E11E76" w:rsidRPr="004D615C" w:rsidRDefault="00E11E76">
            <w:pPr>
              <w:rPr>
                <w:b/>
                <w:bCs/>
              </w:rPr>
            </w:pPr>
          </w:p>
          <w:p w14:paraId="19E553AF" w14:textId="4BD72363" w:rsidR="13E1678A" w:rsidRPr="004D615C" w:rsidRDefault="13E1678A" w:rsidP="0096149C">
            <w:pPr>
              <w:spacing w:line="257" w:lineRule="auto"/>
              <w:rPr>
                <w:rFonts w:ascii="Calibri" w:eastAsia="Calibri" w:hAnsi="Calibri" w:cs="Calibri"/>
                <w:b/>
                <w:bCs/>
              </w:rPr>
            </w:pPr>
            <w:r w:rsidRPr="004D615C">
              <w:rPr>
                <w:rFonts w:ascii="Calibri" w:eastAsia="Calibri" w:hAnsi="Calibri" w:cs="Calibri"/>
                <w:b/>
                <w:bCs/>
              </w:rPr>
              <w:t xml:space="preserve"> </w:t>
            </w:r>
          </w:p>
          <w:p w14:paraId="5F8E4A7E" w14:textId="21133C74"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 xml:space="preserve">Det er vanlig å synes at det man blir kåt av er litt flaut, uansett hvem eller hva man blir kåt av. </w:t>
            </w:r>
          </w:p>
          <w:p w14:paraId="4CCF7B2E" w14:textId="1EEE8E2B"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 xml:space="preserve"> </w:t>
            </w:r>
          </w:p>
          <w:p w14:paraId="25965ED4" w14:textId="725C6401"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De fleste blir kåte av å tenke på en de er forelsket i eller liker veldig godt. Eller av å fantasere om seksuelle handlinger de synes er spennende og deilige.</w:t>
            </w:r>
          </w:p>
          <w:p w14:paraId="2E76ACF0" w14:textId="44DA58BC"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 xml:space="preserve"> </w:t>
            </w:r>
          </w:p>
          <w:p w14:paraId="58CF9D4C" w14:textId="6AD2FAAD"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Noen blir kåte på andre, kanskje litt uvanlige ting, som føtter, kosedyr, undertøy eller andre ting. Eller på å gjøre ting med seg selv eller andre som kanskje gjør litt vondt, som å daske på rumpa eller holde hardt i håret. Sånne fantasier er helt ufarlige.</w:t>
            </w:r>
          </w:p>
          <w:p w14:paraId="279E040B" w14:textId="20E37065"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 xml:space="preserve"> </w:t>
            </w:r>
          </w:p>
          <w:p w14:paraId="7CFA15C0" w14:textId="77270F07" w:rsidR="13E1678A" w:rsidRPr="004D615C" w:rsidRDefault="13E1678A" w:rsidP="0096149C">
            <w:pPr>
              <w:spacing w:line="257" w:lineRule="auto"/>
              <w:rPr>
                <w:rFonts w:ascii="Calibri" w:eastAsia="Calibri" w:hAnsi="Calibri" w:cs="Calibri"/>
              </w:rPr>
            </w:pPr>
            <w:r w:rsidRPr="004D615C">
              <w:rPr>
                <w:rFonts w:ascii="Calibri" w:eastAsia="Calibri" w:hAnsi="Calibri" w:cs="Calibri"/>
              </w:rPr>
              <w:t>Det er heller ikke helt uvanlig å bli kåt på noe som er forbudt å gjøre i virkeligheten. Som å blotte seg eller sende nakenbilder til noen som ikke har gitt samtykke til det, ha sex med noen som sover, eller tvinge noen til å ha</w:t>
            </w:r>
            <w:r w:rsidR="52864CBB" w:rsidRPr="004D615C">
              <w:rPr>
                <w:rFonts w:ascii="Calibri" w:eastAsia="Calibri" w:hAnsi="Calibri" w:cs="Calibri"/>
              </w:rPr>
              <w:t xml:space="preserve"> sex. </w:t>
            </w:r>
          </w:p>
          <w:p w14:paraId="0037D5F4" w14:textId="387F4530" w:rsidR="7DD74849" w:rsidRPr="004D615C" w:rsidRDefault="7DD74849" w:rsidP="7DD74849">
            <w:pPr>
              <w:rPr>
                <w:b/>
                <w:bCs/>
              </w:rPr>
            </w:pPr>
          </w:p>
          <w:p w14:paraId="289CD298" w14:textId="77777777" w:rsidR="00E11E76" w:rsidRPr="004D615C" w:rsidRDefault="00E11E76"/>
          <w:p w14:paraId="500095C7" w14:textId="3430CFE0" w:rsidR="53392167" w:rsidRPr="004D615C" w:rsidRDefault="53392167" w:rsidP="7DD74849">
            <w:pPr>
              <w:rPr>
                <w:rFonts w:ascii="Calibri" w:eastAsia="Calibri" w:hAnsi="Calibri" w:cs="Calibri"/>
              </w:rPr>
            </w:pPr>
          </w:p>
          <w:p w14:paraId="25C09E25" w14:textId="0411B79C" w:rsidR="63B077BD" w:rsidRPr="004D615C" w:rsidRDefault="63B077BD" w:rsidP="7DD74849">
            <w:pPr>
              <w:rPr>
                <w:rFonts w:ascii="Calibri" w:eastAsia="Calibri" w:hAnsi="Calibri" w:cs="Calibri"/>
              </w:rPr>
            </w:pPr>
            <w:r w:rsidRPr="004D615C">
              <w:rPr>
                <w:rFonts w:ascii="Calibri" w:eastAsia="Calibri" w:hAnsi="Calibri" w:cs="Calibri"/>
              </w:rPr>
              <w:lastRenderedPageBreak/>
              <w:t>Hvis tankene gjør deg redd eller plager deg på noen måte, kan det være lurt å fortelle om fantasiene til en voksen du stoler på. For eksempel til helsesykepleier på skolen.</w:t>
            </w:r>
          </w:p>
          <w:p w14:paraId="297AAC75" w14:textId="530F49A2" w:rsidR="7DD74849" w:rsidRPr="004D615C" w:rsidRDefault="7DD74849" w:rsidP="7DD74849"/>
          <w:p w14:paraId="15C73604" w14:textId="77777777" w:rsidR="00E11E76" w:rsidRPr="004D615C" w:rsidRDefault="00E11E76"/>
          <w:p w14:paraId="166FFCB1" w14:textId="77777777" w:rsidR="00E11E76" w:rsidRPr="004D615C" w:rsidRDefault="00E11E76">
            <w:r w:rsidRPr="004D615C">
              <w:t>Fantasi og virkelighet er to forskjellige ting. Det at du fantaserer om noe betyr ikke det samme som at du kommer til å gjøre det i virkeligheten.</w:t>
            </w:r>
          </w:p>
        </w:tc>
        <w:tc>
          <w:tcPr>
            <w:tcW w:w="2410" w:type="dxa"/>
          </w:tcPr>
          <w:p w14:paraId="613DBF7B" w14:textId="77777777" w:rsidR="00E11E76" w:rsidRPr="004D615C" w:rsidRDefault="00E11E76">
            <w:pPr>
              <w:spacing w:line="259" w:lineRule="auto"/>
              <w:ind w:right="-102"/>
            </w:pPr>
          </w:p>
          <w:p w14:paraId="18E7BFD5" w14:textId="77777777" w:rsidR="00E11E76" w:rsidRPr="004D615C" w:rsidRDefault="000D25FC">
            <w:pPr>
              <w:spacing w:line="259" w:lineRule="auto"/>
              <w:ind w:right="-102"/>
              <w:rPr>
                <w:rStyle w:val="Hyperkobling"/>
                <w:rFonts w:ascii="Calibri" w:eastAsia="Calibri" w:hAnsi="Calibri" w:cs="Calibri"/>
              </w:rPr>
            </w:pPr>
            <w:hyperlink r:id="rId85">
              <w:r w:rsidR="00E11E76" w:rsidRPr="004D615C">
                <w:rPr>
                  <w:rStyle w:val="Hyperkobling"/>
                  <w:rFonts w:ascii="Calibri" w:eastAsia="Calibri" w:hAnsi="Calibri" w:cs="Calibri"/>
                </w:rPr>
                <w:t>Hva betyr pedofili? — Ung.no</w:t>
              </w:r>
            </w:hyperlink>
          </w:p>
          <w:p w14:paraId="444FFC26" w14:textId="77777777" w:rsidR="00696A05" w:rsidRPr="004D615C" w:rsidRDefault="00696A05">
            <w:pPr>
              <w:spacing w:line="259" w:lineRule="auto"/>
              <w:ind w:right="-102"/>
              <w:rPr>
                <w:rStyle w:val="Hyperkobling"/>
              </w:rPr>
            </w:pPr>
          </w:p>
          <w:p w14:paraId="63601D81" w14:textId="04EDCA7D" w:rsidR="00696A05" w:rsidRPr="004D615C" w:rsidRDefault="000D25FC">
            <w:pPr>
              <w:spacing w:line="259" w:lineRule="auto"/>
              <w:ind w:right="-102"/>
              <w:rPr>
                <w:rFonts w:ascii="Calibri" w:eastAsia="Calibri" w:hAnsi="Calibri" w:cs="Calibri"/>
              </w:rPr>
            </w:pPr>
            <w:hyperlink r:id="rId86" w:history="1">
              <w:r w:rsidR="00696A05" w:rsidRPr="004D615C">
                <w:rPr>
                  <w:rStyle w:val="Hyperkobling"/>
                </w:rPr>
                <w:t>Er du i puber</w:t>
              </w:r>
              <w:r w:rsidR="00DE5E4A" w:rsidRPr="004D615C">
                <w:rPr>
                  <w:rStyle w:val="Hyperkobling"/>
                </w:rPr>
                <w:t>teten og tenker mye på sex?</w:t>
              </w:r>
            </w:hyperlink>
          </w:p>
          <w:p w14:paraId="75EF2C2A" w14:textId="77777777" w:rsidR="00E11E76" w:rsidRPr="004D615C" w:rsidRDefault="00E11E76">
            <w:pPr>
              <w:spacing w:line="259" w:lineRule="auto"/>
              <w:ind w:right="-102"/>
            </w:pPr>
          </w:p>
          <w:p w14:paraId="737E3E17" w14:textId="77777777" w:rsidR="00E11E76" w:rsidRPr="004D615C" w:rsidRDefault="000D25FC">
            <w:pPr>
              <w:spacing w:line="259" w:lineRule="auto"/>
              <w:ind w:right="-102"/>
              <w:rPr>
                <w:rFonts w:ascii="Calibri" w:eastAsia="Calibri" w:hAnsi="Calibri" w:cs="Calibri"/>
              </w:rPr>
            </w:pPr>
            <w:hyperlink r:id="rId87">
              <w:r w:rsidR="00E11E76" w:rsidRPr="004D615C">
                <w:rPr>
                  <w:rStyle w:val="Hyperkobling"/>
                  <w:rFonts w:ascii="Calibri" w:eastAsia="Calibri" w:hAnsi="Calibri" w:cs="Calibri"/>
                </w:rPr>
                <w:t>Har du rare sexfantasier? — Ung.no</w:t>
              </w:r>
            </w:hyperlink>
          </w:p>
          <w:p w14:paraId="4D20FBDB" w14:textId="77777777" w:rsidR="00E11E76" w:rsidRPr="004D615C" w:rsidRDefault="00E11E76">
            <w:pPr>
              <w:spacing w:line="259" w:lineRule="auto"/>
              <w:ind w:right="-102"/>
              <w:rPr>
                <w:rFonts w:ascii="Calibri" w:eastAsia="Calibri" w:hAnsi="Calibri" w:cs="Calibri"/>
              </w:rPr>
            </w:pPr>
          </w:p>
          <w:p w14:paraId="056AD202" w14:textId="77777777" w:rsidR="00E11E76" w:rsidRPr="004D615C" w:rsidRDefault="000D25FC">
            <w:pPr>
              <w:spacing w:line="259" w:lineRule="auto"/>
              <w:ind w:right="-102"/>
              <w:rPr>
                <w:rFonts w:ascii="Calibri" w:eastAsia="Calibri" w:hAnsi="Calibri" w:cs="Calibri"/>
              </w:rPr>
            </w:pPr>
            <w:hyperlink r:id="rId88">
              <w:r w:rsidR="00E11E76" w:rsidRPr="004D615C">
                <w:rPr>
                  <w:rStyle w:val="Hyperkobling"/>
                  <w:rFonts w:ascii="Calibri" w:eastAsia="Calibri" w:hAnsi="Calibri" w:cs="Calibri"/>
                </w:rPr>
                <w:t>Kan en ha sex med dyr? — Ung.no</w:t>
              </w:r>
            </w:hyperlink>
          </w:p>
          <w:p w14:paraId="6E075B35" w14:textId="77777777" w:rsidR="00E11E76" w:rsidRPr="004D615C" w:rsidRDefault="00E11E76">
            <w:pPr>
              <w:spacing w:line="259" w:lineRule="auto"/>
              <w:ind w:right="-102"/>
            </w:pPr>
          </w:p>
        </w:tc>
        <w:tc>
          <w:tcPr>
            <w:tcW w:w="2976" w:type="dxa"/>
            <w:vMerge/>
          </w:tcPr>
          <w:p w14:paraId="2B430135" w14:textId="77777777" w:rsidR="00E11E76" w:rsidRPr="004D615C" w:rsidRDefault="00E11E76"/>
        </w:tc>
      </w:tr>
      <w:tr w:rsidR="00E11E76" w:rsidRPr="004D615C" w14:paraId="41C92164" w14:textId="77777777" w:rsidTr="1EE840D2">
        <w:trPr>
          <w:gridAfter w:val="1"/>
          <w:wAfter w:w="47" w:type="dxa"/>
          <w:trHeight w:val="3211"/>
        </w:trPr>
        <w:tc>
          <w:tcPr>
            <w:tcW w:w="2547" w:type="dxa"/>
          </w:tcPr>
          <w:p w14:paraId="33D44C84" w14:textId="77777777" w:rsidR="00E11E76" w:rsidRPr="004D615C" w:rsidRDefault="00E11E76" w:rsidP="00E11E76">
            <w:pPr>
              <w:pStyle w:val="Listeavsnitt"/>
              <w:numPr>
                <w:ilvl w:val="0"/>
                <w:numId w:val="10"/>
              </w:numPr>
              <w:rPr>
                <w:sz w:val="20"/>
                <w:szCs w:val="20"/>
              </w:rPr>
            </w:pPr>
            <w:r w:rsidRPr="004D615C">
              <w:rPr>
                <w:sz w:val="20"/>
                <w:szCs w:val="20"/>
              </w:rPr>
              <w:lastRenderedPageBreak/>
              <w:t>Hva kan jeg gjøre hvis jeg vil slutte å bli kåt på noe?</w:t>
            </w:r>
          </w:p>
          <w:p w14:paraId="728831CD" w14:textId="77777777" w:rsidR="00E11E76" w:rsidRPr="004D615C" w:rsidRDefault="00E11E76">
            <w:pPr>
              <w:pStyle w:val="Listeavsnitt"/>
              <w:rPr>
                <w:color w:val="3A414A"/>
                <w:sz w:val="20"/>
                <w:szCs w:val="20"/>
              </w:rPr>
            </w:pPr>
          </w:p>
        </w:tc>
        <w:tc>
          <w:tcPr>
            <w:tcW w:w="5245" w:type="dxa"/>
          </w:tcPr>
          <w:p w14:paraId="6DEB7B1C" w14:textId="77777777" w:rsidR="00E11E76" w:rsidRPr="004D615C" w:rsidRDefault="00E11E76">
            <w:pPr>
              <w:rPr>
                <w:b/>
                <w:bCs/>
                <w:u w:val="single"/>
              </w:rPr>
            </w:pPr>
            <w:r w:rsidRPr="004D615C">
              <w:rPr>
                <w:b/>
                <w:bCs/>
                <w:u w:val="single"/>
              </w:rPr>
              <w:t>Prøv å styr tankene dine over på andre fantasier neste gang du onanerer.</w:t>
            </w:r>
          </w:p>
          <w:p w14:paraId="7DDEC1E7" w14:textId="77777777" w:rsidR="00E11E76" w:rsidRPr="004D615C" w:rsidRDefault="00E11E76">
            <w:pPr>
              <w:rPr>
                <w:b/>
                <w:bCs/>
                <w:u w:val="single"/>
              </w:rPr>
            </w:pPr>
          </w:p>
          <w:p w14:paraId="65C1A7F0" w14:textId="77777777" w:rsidR="00E11E76" w:rsidRPr="004D615C" w:rsidRDefault="00E11E76">
            <w:r w:rsidRPr="004D615C">
              <w:t xml:space="preserve">Er det noe annet og mer ufarlig som du også liker? Husker du hva du pleide å bli kåt av før? Du kan også prøve deg frem med å tenke på noe helt nytt eller annerledes. </w:t>
            </w:r>
          </w:p>
          <w:p w14:paraId="5154871D" w14:textId="77777777" w:rsidR="00E11E76" w:rsidRPr="004D615C" w:rsidRDefault="00E11E76"/>
          <w:p w14:paraId="67A8E2AF" w14:textId="29186DCE" w:rsidR="3AE7523B" w:rsidRPr="004D615C" w:rsidRDefault="3AE7523B" w:rsidP="0096149C">
            <w:pPr>
              <w:spacing w:line="257" w:lineRule="auto"/>
              <w:rPr>
                <w:rFonts w:ascii="Calibri" w:eastAsia="Calibri" w:hAnsi="Calibri" w:cs="Calibri"/>
              </w:rPr>
            </w:pPr>
            <w:r w:rsidRPr="004D615C">
              <w:rPr>
                <w:rFonts w:ascii="Calibri" w:eastAsia="Calibri" w:hAnsi="Calibri" w:cs="Calibri"/>
              </w:rPr>
              <w:t>Du kan også prøve å tømme hodet og ikke fantasere i det hele tatt. Heller bare kjenne på hvordan det føles i kroppen, uten å tenke.</w:t>
            </w:r>
          </w:p>
          <w:p w14:paraId="7307A8DF" w14:textId="523038BF" w:rsidR="7DD74849" w:rsidRPr="004D615C" w:rsidRDefault="7DD74849" w:rsidP="7DD74849"/>
          <w:p w14:paraId="32D05713" w14:textId="77777777" w:rsidR="00E11E76" w:rsidRPr="004D615C" w:rsidRDefault="00E11E76"/>
          <w:p w14:paraId="7DA9512F" w14:textId="77777777" w:rsidR="00E11E76" w:rsidRPr="004D615C" w:rsidRDefault="00E11E76"/>
        </w:tc>
        <w:tc>
          <w:tcPr>
            <w:tcW w:w="2410" w:type="dxa"/>
          </w:tcPr>
          <w:p w14:paraId="639C7DBF" w14:textId="77777777" w:rsidR="00E11E76" w:rsidRPr="004D615C" w:rsidRDefault="000D25FC">
            <w:pPr>
              <w:spacing w:line="259" w:lineRule="auto"/>
              <w:ind w:right="-102"/>
              <w:rPr>
                <w:rFonts w:ascii="Calibri" w:eastAsia="Calibri" w:hAnsi="Calibri" w:cs="Calibri"/>
              </w:rPr>
            </w:pPr>
            <w:hyperlink r:id="rId89">
              <w:r w:rsidR="00E11E76" w:rsidRPr="004D615C">
                <w:rPr>
                  <w:rStyle w:val="Hyperkobling"/>
                  <w:rFonts w:ascii="Calibri" w:eastAsia="Calibri" w:hAnsi="Calibri" w:cs="Calibri"/>
                </w:rPr>
                <w:t>Hva betyr pedofili? — Ung.no</w:t>
              </w:r>
            </w:hyperlink>
          </w:p>
          <w:p w14:paraId="0590E407" w14:textId="77777777" w:rsidR="00E11E76" w:rsidRPr="004D615C" w:rsidRDefault="00E11E76">
            <w:pPr>
              <w:spacing w:line="259" w:lineRule="auto"/>
              <w:ind w:right="-102"/>
            </w:pPr>
          </w:p>
          <w:p w14:paraId="228899A4" w14:textId="77777777" w:rsidR="00E11E76" w:rsidRPr="004D615C" w:rsidRDefault="000D25FC">
            <w:pPr>
              <w:spacing w:line="259" w:lineRule="auto"/>
              <w:ind w:right="-102"/>
              <w:rPr>
                <w:rFonts w:ascii="Calibri" w:eastAsia="Calibri" w:hAnsi="Calibri" w:cs="Calibri"/>
              </w:rPr>
            </w:pPr>
            <w:hyperlink r:id="rId90">
              <w:r w:rsidR="00E11E76" w:rsidRPr="004D615C">
                <w:rPr>
                  <w:rStyle w:val="Hyperkobling"/>
                  <w:rFonts w:ascii="Calibri" w:eastAsia="Calibri" w:hAnsi="Calibri" w:cs="Calibri"/>
                </w:rPr>
                <w:t>Tips for å endre uvaner eller slutte med noe — Ung.no</w:t>
              </w:r>
            </w:hyperlink>
          </w:p>
          <w:p w14:paraId="6D7AEBC9" w14:textId="77777777" w:rsidR="00E11E76" w:rsidRPr="004D615C" w:rsidRDefault="00E11E76">
            <w:pPr>
              <w:spacing w:line="259" w:lineRule="auto"/>
              <w:ind w:right="-102"/>
            </w:pPr>
          </w:p>
          <w:p w14:paraId="1FB47B9A" w14:textId="77777777" w:rsidR="00E11E76" w:rsidRPr="004D615C" w:rsidRDefault="00E11E76">
            <w:pPr>
              <w:spacing w:line="259" w:lineRule="auto"/>
              <w:ind w:right="-102"/>
            </w:pPr>
          </w:p>
          <w:p w14:paraId="69F686E7" w14:textId="77777777" w:rsidR="00E11E76" w:rsidRPr="004D615C" w:rsidRDefault="00E11E76">
            <w:pPr>
              <w:spacing w:line="259" w:lineRule="auto"/>
              <w:ind w:right="-102"/>
            </w:pPr>
          </w:p>
          <w:p w14:paraId="5C51D4AB" w14:textId="77777777" w:rsidR="001173EC" w:rsidRPr="004D615C" w:rsidRDefault="000D25FC" w:rsidP="001173EC">
            <w:pPr>
              <w:spacing w:line="259" w:lineRule="auto"/>
              <w:ind w:right="-102"/>
              <w:rPr>
                <w:rFonts w:ascii="Calibri" w:eastAsia="Calibri" w:hAnsi="Calibri" w:cs="Calibri"/>
              </w:rPr>
            </w:pPr>
            <w:hyperlink r:id="rId91" w:history="1">
              <w:r w:rsidR="001173EC" w:rsidRPr="004D615C">
                <w:rPr>
                  <w:rStyle w:val="Hyperkobling"/>
                </w:rPr>
                <w:t>Er du i puberteten og tenker mye på sex?</w:t>
              </w:r>
            </w:hyperlink>
          </w:p>
          <w:p w14:paraId="38DC439E" w14:textId="77777777" w:rsidR="00E11E76" w:rsidRPr="004D615C" w:rsidRDefault="00E11E76">
            <w:pPr>
              <w:spacing w:line="259" w:lineRule="auto"/>
              <w:ind w:right="-102"/>
            </w:pPr>
          </w:p>
          <w:p w14:paraId="751AD851" w14:textId="77777777" w:rsidR="00E11E76" w:rsidRPr="004D615C" w:rsidRDefault="00E11E76">
            <w:pPr>
              <w:spacing w:line="259" w:lineRule="auto"/>
              <w:ind w:right="-102"/>
            </w:pPr>
          </w:p>
          <w:p w14:paraId="21E9860D" w14:textId="77777777" w:rsidR="00E11E76" w:rsidRPr="004D615C" w:rsidRDefault="000D25FC">
            <w:pPr>
              <w:spacing w:line="259" w:lineRule="auto"/>
              <w:ind w:right="-102"/>
              <w:rPr>
                <w:rFonts w:ascii="Calibri" w:eastAsia="Calibri" w:hAnsi="Calibri" w:cs="Calibri"/>
              </w:rPr>
            </w:pPr>
            <w:hyperlink r:id="rId92">
              <w:r w:rsidR="00E11E76" w:rsidRPr="004D615C">
                <w:rPr>
                  <w:rStyle w:val="Hyperkobling"/>
                  <w:rFonts w:ascii="Calibri" w:eastAsia="Calibri" w:hAnsi="Calibri" w:cs="Calibri"/>
                </w:rPr>
                <w:t>Har du rare sexfantasier? — Ung.no</w:t>
              </w:r>
            </w:hyperlink>
          </w:p>
          <w:p w14:paraId="16C8667C" w14:textId="77777777" w:rsidR="00E11E76" w:rsidRPr="004D615C" w:rsidRDefault="00E11E76">
            <w:pPr>
              <w:spacing w:line="259" w:lineRule="auto"/>
              <w:ind w:right="-102"/>
              <w:rPr>
                <w:rFonts w:ascii="Calibri" w:eastAsia="Calibri" w:hAnsi="Calibri" w:cs="Calibri"/>
              </w:rPr>
            </w:pPr>
          </w:p>
          <w:p w14:paraId="21105AA5" w14:textId="77777777" w:rsidR="00E11E76" w:rsidRPr="004D615C" w:rsidRDefault="000D25FC">
            <w:pPr>
              <w:spacing w:line="259" w:lineRule="auto"/>
              <w:ind w:right="-102"/>
              <w:rPr>
                <w:rFonts w:ascii="Calibri" w:eastAsia="Calibri" w:hAnsi="Calibri" w:cs="Calibri"/>
              </w:rPr>
            </w:pPr>
            <w:hyperlink r:id="rId93">
              <w:r w:rsidR="00E11E76" w:rsidRPr="004D615C">
                <w:rPr>
                  <w:rStyle w:val="Hyperkobling"/>
                  <w:rFonts w:ascii="Calibri" w:eastAsia="Calibri" w:hAnsi="Calibri" w:cs="Calibri"/>
                </w:rPr>
                <w:t>Kan en ha sex med dyr? — Ung.no</w:t>
              </w:r>
            </w:hyperlink>
          </w:p>
          <w:p w14:paraId="0B723D3E" w14:textId="77777777" w:rsidR="00E11E76" w:rsidRPr="004D615C" w:rsidRDefault="00E11E76"/>
          <w:p w14:paraId="38A42A12" w14:textId="77777777" w:rsidR="00E11E76" w:rsidRPr="004D615C" w:rsidRDefault="00E11E76"/>
        </w:tc>
        <w:tc>
          <w:tcPr>
            <w:tcW w:w="2976" w:type="dxa"/>
            <w:vMerge/>
          </w:tcPr>
          <w:p w14:paraId="0CEED75F" w14:textId="77777777" w:rsidR="00E11E76" w:rsidRPr="004D615C" w:rsidRDefault="00E11E76"/>
        </w:tc>
      </w:tr>
      <w:tr w:rsidR="00E11E76" w:rsidRPr="004D615C" w14:paraId="35F89547" w14:textId="77777777" w:rsidTr="1EE840D2">
        <w:trPr>
          <w:gridAfter w:val="1"/>
          <w:wAfter w:w="47" w:type="dxa"/>
          <w:trHeight w:val="300"/>
        </w:trPr>
        <w:tc>
          <w:tcPr>
            <w:tcW w:w="2547" w:type="dxa"/>
          </w:tcPr>
          <w:p w14:paraId="5C12D6EA" w14:textId="77777777" w:rsidR="00E11E76" w:rsidRPr="004D615C" w:rsidRDefault="53392167" w:rsidP="00E11E76">
            <w:pPr>
              <w:pStyle w:val="Listeavsnitt"/>
              <w:numPr>
                <w:ilvl w:val="0"/>
                <w:numId w:val="10"/>
              </w:numPr>
              <w:rPr>
                <w:color w:val="3A414A"/>
                <w:sz w:val="20"/>
                <w:szCs w:val="20"/>
              </w:rPr>
            </w:pPr>
            <w:r w:rsidRPr="004D615C">
              <w:rPr>
                <w:color w:val="3A414A"/>
                <w:sz w:val="20"/>
                <w:szCs w:val="20"/>
              </w:rPr>
              <w:lastRenderedPageBreak/>
              <w:t xml:space="preserve">Er det lov å tenke </w:t>
            </w:r>
          </w:p>
          <w:p w14:paraId="59CBA3D3" w14:textId="77777777" w:rsidR="00E11E76" w:rsidRPr="004D615C" w:rsidRDefault="53392167">
            <w:pPr>
              <w:pStyle w:val="Listeavsnitt"/>
              <w:rPr>
                <w:color w:val="3A414A"/>
                <w:sz w:val="20"/>
                <w:szCs w:val="20"/>
              </w:rPr>
            </w:pPr>
            <w:r w:rsidRPr="004D615C">
              <w:rPr>
                <w:color w:val="3A414A"/>
                <w:sz w:val="20"/>
                <w:szCs w:val="20"/>
              </w:rPr>
              <w:t>på barn mens jeg onanerer</w:t>
            </w:r>
          </w:p>
        </w:tc>
        <w:tc>
          <w:tcPr>
            <w:tcW w:w="5245" w:type="dxa"/>
          </w:tcPr>
          <w:p w14:paraId="721816C7" w14:textId="51459072" w:rsidR="00E11E76" w:rsidRPr="004D615C" w:rsidRDefault="53392167" w:rsidP="0096149C">
            <w:pPr>
              <w:spacing w:line="257" w:lineRule="auto"/>
              <w:rPr>
                <w:rFonts w:ascii="Calibri" w:eastAsia="Calibri" w:hAnsi="Calibri" w:cs="Calibri"/>
                <w:b/>
                <w:bCs/>
                <w:u w:val="single"/>
              </w:rPr>
            </w:pPr>
            <w:r w:rsidRPr="004D615C">
              <w:rPr>
                <w:b/>
                <w:bCs/>
                <w:u w:val="single"/>
              </w:rPr>
              <w:t xml:space="preserve">Ingen tanker er </w:t>
            </w:r>
            <w:proofErr w:type="spellStart"/>
            <w:proofErr w:type="gramStart"/>
            <w:r w:rsidRPr="004D615C">
              <w:rPr>
                <w:b/>
                <w:bCs/>
                <w:u w:val="single"/>
              </w:rPr>
              <w:t>ulovlige</w:t>
            </w:r>
            <w:r w:rsidR="5E637161" w:rsidRPr="004D615C">
              <w:rPr>
                <w:b/>
                <w:bCs/>
                <w:u w:val="single"/>
              </w:rPr>
              <w:t>,</w:t>
            </w:r>
            <w:r w:rsidR="1897FDC0" w:rsidRPr="004D615C">
              <w:rPr>
                <w:rFonts w:ascii="Calibri" w:eastAsia="Calibri" w:hAnsi="Calibri" w:cs="Calibri"/>
                <w:b/>
                <w:bCs/>
                <w:u w:val="single"/>
              </w:rPr>
              <w:t>men</w:t>
            </w:r>
            <w:proofErr w:type="spellEnd"/>
            <w:proofErr w:type="gramEnd"/>
            <w:r w:rsidR="1897FDC0" w:rsidRPr="004D615C">
              <w:rPr>
                <w:rFonts w:ascii="Calibri" w:eastAsia="Calibri" w:hAnsi="Calibri" w:cs="Calibri"/>
                <w:b/>
                <w:bCs/>
                <w:u w:val="single"/>
              </w:rPr>
              <w:t xml:space="preserve"> noen tanker kan være uheldige for deg.</w:t>
            </w:r>
          </w:p>
          <w:p w14:paraId="3192404F" w14:textId="3EE2AE96" w:rsidR="00E11E76" w:rsidRPr="004D615C" w:rsidRDefault="1897FDC0" w:rsidP="0096149C">
            <w:pPr>
              <w:spacing w:line="257" w:lineRule="auto"/>
              <w:rPr>
                <w:rFonts w:ascii="Calibri" w:eastAsia="Calibri" w:hAnsi="Calibri" w:cs="Calibri"/>
              </w:rPr>
            </w:pPr>
            <w:r w:rsidRPr="004D615C">
              <w:rPr>
                <w:rFonts w:ascii="Calibri" w:eastAsia="Calibri" w:hAnsi="Calibri" w:cs="Calibri"/>
              </w:rPr>
              <w:t xml:space="preserve"> </w:t>
            </w:r>
          </w:p>
          <w:p w14:paraId="147CFA9C" w14:textId="2FA626D7" w:rsidR="00E11E76" w:rsidRPr="004D615C" w:rsidRDefault="1897FDC0" w:rsidP="0096149C">
            <w:pPr>
              <w:spacing w:line="257" w:lineRule="auto"/>
              <w:rPr>
                <w:rFonts w:ascii="Calibri" w:eastAsia="Calibri" w:hAnsi="Calibri" w:cs="Calibri"/>
              </w:rPr>
            </w:pPr>
            <w:r w:rsidRPr="004D615C">
              <w:rPr>
                <w:rFonts w:ascii="Calibri" w:eastAsia="Calibri" w:hAnsi="Calibri" w:cs="Calibri"/>
              </w:rPr>
              <w:t xml:space="preserve">Tenker du på sex med barn som er flere år yngre enn deg? Det er ikke ulovlig å ha sånne tanker. Det betyr </w:t>
            </w:r>
            <w:r w:rsidRPr="004D615C">
              <w:rPr>
                <w:rFonts w:ascii="Calibri" w:eastAsia="Calibri" w:hAnsi="Calibri" w:cs="Calibri"/>
              </w:rPr>
              <w:lastRenderedPageBreak/>
              <w:t xml:space="preserve">heller ikke at du kommer til å gjøre det du tenker på i virkeligheten. </w:t>
            </w:r>
          </w:p>
          <w:p w14:paraId="5058DA46" w14:textId="4D13AB6F" w:rsidR="00E11E76" w:rsidRPr="004D615C" w:rsidRDefault="1897FDC0" w:rsidP="0096149C">
            <w:pPr>
              <w:spacing w:line="257" w:lineRule="auto"/>
              <w:rPr>
                <w:rFonts w:ascii="Calibri" w:eastAsia="Calibri" w:hAnsi="Calibri" w:cs="Calibri"/>
              </w:rPr>
            </w:pPr>
            <w:r w:rsidRPr="004D615C">
              <w:rPr>
                <w:rFonts w:ascii="Calibri" w:eastAsia="Calibri" w:hAnsi="Calibri" w:cs="Calibri"/>
              </w:rPr>
              <w:t xml:space="preserve"> </w:t>
            </w:r>
          </w:p>
          <w:p w14:paraId="7804184F" w14:textId="6FD2AF2B" w:rsidR="00E11E76" w:rsidRPr="004D615C" w:rsidRDefault="1897FDC0" w:rsidP="0096149C">
            <w:pPr>
              <w:spacing w:line="257" w:lineRule="auto"/>
              <w:rPr>
                <w:rFonts w:ascii="Calibri" w:eastAsia="Calibri" w:hAnsi="Calibri" w:cs="Calibri"/>
              </w:rPr>
            </w:pPr>
            <w:r w:rsidRPr="004D615C">
              <w:rPr>
                <w:rFonts w:ascii="Calibri" w:eastAsia="Calibri" w:hAnsi="Calibri" w:cs="Calibri"/>
              </w:rPr>
              <w:t xml:space="preserve">Tanker og fantasier kan ikke skade andre, men de kan være uheldige for deg hvis de tar mye plass eller gjør deg bekymret. Seksuelle tanker og fantasier som får for mye plass, kan bli sterkere og gjøre at skillet mellom fantasier og virkelighet blir visket ut. For noen kan det gjøre at de skader noen i fremtiden </w:t>
            </w:r>
          </w:p>
          <w:p w14:paraId="48635DE6" w14:textId="1BDC720E" w:rsidR="00E11E76" w:rsidRPr="004D615C" w:rsidRDefault="1897FDC0" w:rsidP="0096149C">
            <w:pPr>
              <w:spacing w:line="257" w:lineRule="auto"/>
              <w:rPr>
                <w:rFonts w:ascii="Calibri" w:eastAsia="Calibri" w:hAnsi="Calibri" w:cs="Calibri"/>
              </w:rPr>
            </w:pPr>
            <w:r w:rsidRPr="004D615C">
              <w:rPr>
                <w:rFonts w:ascii="Calibri" w:eastAsia="Calibri" w:hAnsi="Calibri" w:cs="Calibri"/>
              </w:rPr>
              <w:t xml:space="preserve"> </w:t>
            </w:r>
          </w:p>
          <w:p w14:paraId="0CDD9D95" w14:textId="233544EA" w:rsidR="00E11E76" w:rsidRPr="004D615C" w:rsidRDefault="1897FDC0">
            <w:pPr>
              <w:rPr>
                <w:rFonts w:ascii="Calibri" w:eastAsia="Calibri" w:hAnsi="Calibri" w:cs="Calibri"/>
              </w:rPr>
            </w:pPr>
            <w:r w:rsidRPr="004D615C">
              <w:rPr>
                <w:rFonts w:ascii="Calibri" w:eastAsia="Calibri" w:hAnsi="Calibri" w:cs="Calibri"/>
              </w:rPr>
              <w:t>Vil du finne ut mer om tankene dine, helt anonymt? Trykk på</w:t>
            </w:r>
            <w:r w:rsidRPr="004D615C">
              <w:rPr>
                <w:rFonts w:ascii="Calibri" w:eastAsia="Calibri" w:hAnsi="Calibri" w:cs="Calibri"/>
                <w:color w:val="FF0000"/>
              </w:rPr>
              <w:t xml:space="preserve"> </w:t>
            </w:r>
            <w:r w:rsidRPr="004D615C">
              <w:rPr>
                <w:rFonts w:ascii="Calibri" w:eastAsia="Calibri" w:hAnsi="Calibri" w:cs="Calibri"/>
              </w:rPr>
              <w:t>"Ta testen" nedenfor.</w:t>
            </w:r>
          </w:p>
          <w:p w14:paraId="26676B19" w14:textId="7CB6100B" w:rsidR="00E11E76" w:rsidRPr="004D615C" w:rsidRDefault="00E11E76">
            <w:pPr>
              <w:spacing w:line="259" w:lineRule="auto"/>
              <w:rPr>
                <w:color w:val="FF0000"/>
              </w:rPr>
            </w:pPr>
          </w:p>
        </w:tc>
        <w:tc>
          <w:tcPr>
            <w:tcW w:w="2410" w:type="dxa"/>
          </w:tcPr>
          <w:p w14:paraId="68846E41" w14:textId="77777777" w:rsidR="00E11E76" w:rsidRPr="004D615C" w:rsidRDefault="000D25FC">
            <w:pPr>
              <w:rPr>
                <w:rFonts w:ascii="Calibri" w:eastAsia="Calibri" w:hAnsi="Calibri" w:cs="Calibri"/>
              </w:rPr>
            </w:pPr>
            <w:hyperlink r:id="rId94">
              <w:r w:rsidR="00E11E76" w:rsidRPr="004D615C">
                <w:rPr>
                  <w:rStyle w:val="Hyperkobling"/>
                  <w:rFonts w:ascii="Calibri" w:eastAsia="Calibri" w:hAnsi="Calibri" w:cs="Calibri"/>
                </w:rPr>
                <w:t>Har du gjort noe seksuelt mot andres vilje? — Ung.no</w:t>
              </w:r>
            </w:hyperlink>
          </w:p>
        </w:tc>
        <w:tc>
          <w:tcPr>
            <w:tcW w:w="2976" w:type="dxa"/>
            <w:vMerge/>
          </w:tcPr>
          <w:p w14:paraId="3B869B17" w14:textId="77777777" w:rsidR="00E11E76" w:rsidRPr="004D615C" w:rsidRDefault="00E11E76"/>
        </w:tc>
      </w:tr>
    </w:tbl>
    <w:p w14:paraId="1C83890E" w14:textId="77777777" w:rsidR="00E11E76" w:rsidRPr="004D615C" w:rsidRDefault="00E11E76" w:rsidP="00E11E76"/>
    <w:p w14:paraId="7D2DA3C4" w14:textId="77777777" w:rsidR="00E11E76" w:rsidRPr="004D615C" w:rsidRDefault="00E11E76" w:rsidP="00E11E76"/>
    <w:p w14:paraId="5AF0938F" w14:textId="77777777" w:rsidR="00E11E76" w:rsidRPr="004D615C" w:rsidRDefault="00E11E76" w:rsidP="00E11E76"/>
    <w:p w14:paraId="5A59AA71" w14:textId="77777777" w:rsidR="00E11E76" w:rsidRPr="004D615C" w:rsidRDefault="00E11E76" w:rsidP="00E11E76"/>
    <w:p w14:paraId="3CEC948E" w14:textId="77777777" w:rsidR="00E11E76" w:rsidRPr="004D615C" w:rsidRDefault="00E11E76" w:rsidP="00E11E76"/>
    <w:p w14:paraId="4D024A0E" w14:textId="77777777" w:rsidR="00E11E76" w:rsidRPr="004D615C" w:rsidRDefault="00E11E76" w:rsidP="004817C9"/>
    <w:tbl>
      <w:tblPr>
        <w:tblStyle w:val="Tabellrutenett"/>
        <w:tblW w:w="13178" w:type="dxa"/>
        <w:tblLook w:val="04A0" w:firstRow="1" w:lastRow="0" w:firstColumn="1" w:lastColumn="0" w:noHBand="0" w:noVBand="1"/>
      </w:tblPr>
      <w:tblGrid>
        <w:gridCol w:w="2529"/>
        <w:gridCol w:w="5121"/>
        <w:gridCol w:w="2835"/>
        <w:gridCol w:w="2693"/>
      </w:tblGrid>
      <w:tr w:rsidR="00045D1A" w:rsidRPr="004D615C" w14:paraId="63D429E6" w14:textId="77777777" w:rsidTr="1EE840D2">
        <w:trPr>
          <w:trHeight w:val="451"/>
          <w:tblHeader/>
        </w:trPr>
        <w:tc>
          <w:tcPr>
            <w:tcW w:w="13178" w:type="dxa"/>
            <w:gridSpan w:val="4"/>
            <w:shd w:val="clear" w:color="auto" w:fill="BFBFBF" w:themeFill="background1" w:themeFillShade="BF"/>
          </w:tcPr>
          <w:p w14:paraId="0462F816" w14:textId="15105BF9" w:rsidR="00045D1A" w:rsidRPr="004D615C" w:rsidRDefault="4665A8BB" w:rsidP="607642B7">
            <w:pPr>
              <w:pStyle w:val="Overskrift1"/>
              <w:outlineLvl w:val="0"/>
            </w:pPr>
            <w:bookmarkStart w:id="16" w:name="_Toc129937004"/>
            <w:r w:rsidRPr="004D615C">
              <w:lastRenderedPageBreak/>
              <w:t>P</w:t>
            </w:r>
            <w:r w:rsidR="3F2456F1" w:rsidRPr="004D615C">
              <w:t>orno</w:t>
            </w:r>
            <w:r w:rsidR="741EE488" w:rsidRPr="004D615C">
              <w:t xml:space="preserve"> og </w:t>
            </w:r>
            <w:proofErr w:type="spellStart"/>
            <w:r w:rsidR="741EE488" w:rsidRPr="004D615C">
              <w:t>gaming</w:t>
            </w:r>
            <w:bookmarkEnd w:id="16"/>
            <w:proofErr w:type="spellEnd"/>
          </w:p>
        </w:tc>
      </w:tr>
      <w:tr w:rsidR="00F04F76" w:rsidRPr="004D615C" w14:paraId="44379929" w14:textId="77777777" w:rsidTr="1EE840D2">
        <w:trPr>
          <w:trHeight w:val="451"/>
          <w:tblHeader/>
        </w:trPr>
        <w:tc>
          <w:tcPr>
            <w:tcW w:w="2529" w:type="dxa"/>
            <w:vMerge w:val="restart"/>
            <w:shd w:val="clear" w:color="auto" w:fill="BFBFBF" w:themeFill="background1" w:themeFillShade="BF"/>
          </w:tcPr>
          <w:p w14:paraId="5D584873" w14:textId="77777777" w:rsidR="00F04F76" w:rsidRPr="004D615C" w:rsidRDefault="00F04F76" w:rsidP="004817C9">
            <w:r w:rsidRPr="004D615C">
              <w:t>SVARALTERNATIVER</w:t>
            </w:r>
          </w:p>
          <w:p w14:paraId="1EE05333" w14:textId="77777777" w:rsidR="00F04F76" w:rsidRPr="004D615C" w:rsidRDefault="00F04F76" w:rsidP="004817C9"/>
        </w:tc>
        <w:tc>
          <w:tcPr>
            <w:tcW w:w="5121" w:type="dxa"/>
            <w:vMerge w:val="restart"/>
            <w:shd w:val="clear" w:color="auto" w:fill="BFBFBF" w:themeFill="background1" w:themeFillShade="BF"/>
          </w:tcPr>
          <w:p w14:paraId="6AF609F0" w14:textId="77777777" w:rsidR="00F04F76" w:rsidRPr="004D615C" w:rsidRDefault="00F04F76" w:rsidP="004817C9">
            <w:proofErr w:type="spellStart"/>
            <w:r w:rsidRPr="004D615C">
              <w:t>Faktatekst</w:t>
            </w:r>
            <w:proofErr w:type="spellEnd"/>
            <w:r w:rsidRPr="004D615C">
              <w:t xml:space="preserve"> </w:t>
            </w:r>
          </w:p>
          <w:p w14:paraId="1098140E" w14:textId="77777777" w:rsidR="00F04F76" w:rsidRPr="004D615C" w:rsidRDefault="00F04F76" w:rsidP="004817C9">
            <w:r w:rsidRPr="004D615C">
              <w:t>(lysegrønn)</w:t>
            </w:r>
          </w:p>
          <w:p w14:paraId="07C61A16" w14:textId="308F9D73" w:rsidR="00F04F76" w:rsidRPr="004D615C" w:rsidRDefault="00F04F76" w:rsidP="004817C9">
            <w:proofErr w:type="spellStart"/>
            <w:r w:rsidRPr="004D615C">
              <w:t>Faktatekst</w:t>
            </w:r>
            <w:proofErr w:type="spellEnd"/>
            <w:r w:rsidRPr="004D615C">
              <w:t xml:space="preserve"> </w:t>
            </w:r>
          </w:p>
          <w:p w14:paraId="55E378F6" w14:textId="77777777" w:rsidR="00F04F76" w:rsidRPr="004D615C" w:rsidRDefault="00F04F76" w:rsidP="004817C9">
            <w:r w:rsidRPr="004D615C">
              <w:t>(Lyserød)</w:t>
            </w:r>
          </w:p>
        </w:tc>
        <w:tc>
          <w:tcPr>
            <w:tcW w:w="5528" w:type="dxa"/>
            <w:gridSpan w:val="2"/>
            <w:shd w:val="clear" w:color="auto" w:fill="BFBFBF" w:themeFill="background1" w:themeFillShade="BF"/>
          </w:tcPr>
          <w:p w14:paraId="12A44D56" w14:textId="77777777" w:rsidR="00F04F76" w:rsidRPr="004D615C" w:rsidRDefault="00F04F76" w:rsidP="004817C9">
            <w:r w:rsidRPr="004D615C">
              <w:t>Jeg vil vite mer</w:t>
            </w:r>
          </w:p>
        </w:tc>
      </w:tr>
      <w:tr w:rsidR="00F04F76" w:rsidRPr="004D615C" w14:paraId="7662F9F7" w14:textId="77777777" w:rsidTr="1EE840D2">
        <w:trPr>
          <w:trHeight w:val="451"/>
          <w:tblHeader/>
        </w:trPr>
        <w:tc>
          <w:tcPr>
            <w:tcW w:w="2529" w:type="dxa"/>
            <w:vMerge/>
          </w:tcPr>
          <w:p w14:paraId="23FB8739" w14:textId="77777777" w:rsidR="00F04F76" w:rsidRPr="004D615C" w:rsidRDefault="00F04F76" w:rsidP="004817C9"/>
        </w:tc>
        <w:tc>
          <w:tcPr>
            <w:tcW w:w="5121" w:type="dxa"/>
            <w:vMerge/>
          </w:tcPr>
          <w:p w14:paraId="47C243BE" w14:textId="77777777" w:rsidR="00F04F76" w:rsidRPr="004D615C" w:rsidRDefault="00F04F76" w:rsidP="004817C9"/>
        </w:tc>
        <w:tc>
          <w:tcPr>
            <w:tcW w:w="2835" w:type="dxa"/>
            <w:shd w:val="clear" w:color="auto" w:fill="BFBFBF" w:themeFill="background1" w:themeFillShade="BF"/>
          </w:tcPr>
          <w:p w14:paraId="5BBC108F" w14:textId="3F9FF35D" w:rsidR="00F04F76" w:rsidRPr="004D615C" w:rsidRDefault="00F04F76" w:rsidP="004817C9">
            <w:r w:rsidRPr="004D615C">
              <w:t>Spesifikt knyttet til svaralternativene til venstre</w:t>
            </w:r>
          </w:p>
        </w:tc>
        <w:tc>
          <w:tcPr>
            <w:tcW w:w="2693" w:type="dxa"/>
            <w:shd w:val="clear" w:color="auto" w:fill="BFBFBF" w:themeFill="background1" w:themeFillShade="BF"/>
          </w:tcPr>
          <w:p w14:paraId="5D8FF2D0" w14:textId="0FD36BF3" w:rsidR="00F04F76" w:rsidRPr="004D615C" w:rsidRDefault="00F04F76" w:rsidP="004817C9">
            <w:r w:rsidRPr="004D615C">
              <w:t>Generelle ressurser for alle alternativene om porno</w:t>
            </w:r>
          </w:p>
        </w:tc>
      </w:tr>
      <w:tr w:rsidR="00753C0B" w:rsidRPr="004D615C" w14:paraId="0E187873" w14:textId="77777777" w:rsidTr="1EE840D2">
        <w:tc>
          <w:tcPr>
            <w:tcW w:w="2529" w:type="dxa"/>
          </w:tcPr>
          <w:p w14:paraId="13FBA527" w14:textId="613D7F90" w:rsidR="00753C0B" w:rsidRPr="004D615C" w:rsidRDefault="3A0B31ED" w:rsidP="004817C9">
            <w:pPr>
              <w:pStyle w:val="Listeavsnitt"/>
              <w:numPr>
                <w:ilvl w:val="0"/>
                <w:numId w:val="11"/>
              </w:numPr>
              <w:rPr>
                <w:color w:val="3A414A"/>
                <w:sz w:val="20"/>
                <w:szCs w:val="20"/>
              </w:rPr>
            </w:pPr>
            <w:r w:rsidRPr="1EE840D2">
              <w:rPr>
                <w:color w:val="3A414A"/>
                <w:sz w:val="20"/>
                <w:szCs w:val="20"/>
              </w:rPr>
              <w:t>Noen har vist meg porno</w:t>
            </w:r>
          </w:p>
          <w:p w14:paraId="5D4CDF18" w14:textId="1A623E97" w:rsidR="00753C0B" w:rsidRPr="004D615C" w:rsidRDefault="00753C0B" w:rsidP="004817C9">
            <w:pPr>
              <w:rPr>
                <w:color w:val="3A414A"/>
                <w:sz w:val="20"/>
                <w:szCs w:val="20"/>
              </w:rPr>
            </w:pPr>
          </w:p>
          <w:p w14:paraId="1E833841" w14:textId="5726D087" w:rsidR="00753C0B" w:rsidRPr="004D615C" w:rsidRDefault="00753C0B" w:rsidP="004817C9">
            <w:pPr>
              <w:rPr>
                <w:color w:val="3A414A"/>
                <w:sz w:val="20"/>
                <w:szCs w:val="20"/>
              </w:rPr>
            </w:pPr>
          </w:p>
          <w:p w14:paraId="685A32E6" w14:textId="2EB24A9C" w:rsidR="00753C0B" w:rsidRPr="004D615C" w:rsidRDefault="00753C0B" w:rsidP="004817C9">
            <w:pPr>
              <w:rPr>
                <w:color w:val="3A414A"/>
                <w:sz w:val="20"/>
                <w:szCs w:val="20"/>
              </w:rPr>
            </w:pPr>
          </w:p>
          <w:p w14:paraId="4E1C61DB" w14:textId="4B9ACA49" w:rsidR="00753C0B" w:rsidRPr="004D615C" w:rsidRDefault="00753C0B" w:rsidP="00B801BF">
            <w:pPr>
              <w:rPr>
                <w:color w:val="3A414A"/>
                <w:sz w:val="20"/>
                <w:szCs w:val="20"/>
              </w:rPr>
            </w:pPr>
          </w:p>
        </w:tc>
        <w:tc>
          <w:tcPr>
            <w:tcW w:w="5121" w:type="dxa"/>
          </w:tcPr>
          <w:p w14:paraId="25C78F48" w14:textId="02CEE7EB" w:rsidR="66BB5FB1" w:rsidRPr="004D615C" w:rsidRDefault="736308ED" w:rsidP="75412EE4">
            <w:pPr>
              <w:rPr>
                <w:b/>
                <w:bCs/>
                <w:u w:val="single"/>
              </w:rPr>
            </w:pPr>
            <w:r w:rsidRPr="004D615C">
              <w:rPr>
                <w:b/>
                <w:bCs/>
                <w:u w:val="single"/>
              </w:rPr>
              <w:t>Det er bare du som skal bestemme om du vil se på porno eller ikke.</w:t>
            </w:r>
          </w:p>
          <w:p w14:paraId="6578865C" w14:textId="255AAEF9" w:rsidR="75412EE4" w:rsidRPr="004D615C" w:rsidRDefault="75412EE4" w:rsidP="7DD74849">
            <w:pPr>
              <w:rPr>
                <w:b/>
                <w:bCs/>
                <w:u w:val="single"/>
              </w:rPr>
            </w:pPr>
          </w:p>
          <w:p w14:paraId="45C37753" w14:textId="06A8307E" w:rsidR="75412EE4" w:rsidRPr="004D615C" w:rsidRDefault="75680C25" w:rsidP="0096149C">
            <w:pPr>
              <w:spacing w:line="257" w:lineRule="auto"/>
              <w:rPr>
                <w:rFonts w:ascii="Calibri" w:eastAsia="Calibri" w:hAnsi="Calibri" w:cs="Calibri"/>
              </w:rPr>
            </w:pPr>
            <w:r w:rsidRPr="004D615C">
              <w:rPr>
                <w:rFonts w:ascii="Calibri" w:eastAsia="Calibri" w:hAnsi="Calibri" w:cs="Calibri"/>
              </w:rPr>
              <w:t>Det er ulovlig å vise porno til noen som er under 18 år. Det er også ulovlig å vise porno til noen som ikke</w:t>
            </w:r>
            <w:r w:rsidR="1FF34196" w:rsidRPr="004D615C">
              <w:rPr>
                <w:rFonts w:ascii="Calibri" w:eastAsia="Calibri" w:hAnsi="Calibri" w:cs="Calibri"/>
              </w:rPr>
              <w:t xml:space="preserve"> har samtykket. </w:t>
            </w:r>
          </w:p>
          <w:p w14:paraId="4C304C7F" w14:textId="5412A598" w:rsidR="75412EE4" w:rsidRPr="004D615C" w:rsidRDefault="75412EE4" w:rsidP="7DD74849"/>
          <w:p w14:paraId="15ECCD77" w14:textId="12B2BBFF" w:rsidR="00753C0B" w:rsidRPr="004D615C" w:rsidRDefault="0CB03FA1" w:rsidP="500A9261">
            <w:r w:rsidRPr="004D615C">
              <w:t xml:space="preserve">Det er vanlig å ha flere følelser </w:t>
            </w:r>
            <w:r w:rsidR="6B664883" w:rsidRPr="004D615C">
              <w:t xml:space="preserve">når man ser porno første gang. </w:t>
            </w:r>
            <w:r w:rsidR="4EE5139E" w:rsidRPr="004D615C">
              <w:t xml:space="preserve">Kanskje </w:t>
            </w:r>
            <w:proofErr w:type="spellStart"/>
            <w:r w:rsidR="4EE5139E" w:rsidRPr="004D615C">
              <w:t>syntes</w:t>
            </w:r>
            <w:proofErr w:type="spellEnd"/>
            <w:r w:rsidR="4EE5139E" w:rsidRPr="004D615C">
              <w:t xml:space="preserve"> du det var</w:t>
            </w:r>
            <w:r w:rsidR="6B664883" w:rsidRPr="004D615C">
              <w:t xml:space="preserve"> spennende,</w:t>
            </w:r>
            <w:r w:rsidR="08BACE9A" w:rsidRPr="004D615C">
              <w:t xml:space="preserve"> litt</w:t>
            </w:r>
            <w:r w:rsidR="6B664883" w:rsidRPr="004D615C">
              <w:t xml:space="preserve"> ekkelt og rart samtidig</w:t>
            </w:r>
            <w:r w:rsidR="3B24BA20" w:rsidRPr="004D615C">
              <w:t>?</w:t>
            </w:r>
            <w:r w:rsidR="6B664883" w:rsidRPr="004D615C">
              <w:t xml:space="preserve"> </w:t>
            </w:r>
          </w:p>
          <w:p w14:paraId="4DCCF967" w14:textId="4AE10EA7" w:rsidR="00753C0B" w:rsidRPr="004D615C" w:rsidRDefault="00753C0B" w:rsidP="607642B7"/>
          <w:p w14:paraId="2E285860" w14:textId="74FB03B6" w:rsidR="00753C0B" w:rsidRPr="004D615C" w:rsidRDefault="1068851A" w:rsidP="607642B7">
            <w:r w:rsidRPr="004D615C">
              <w:t xml:space="preserve">Du kan oppleve at bildene </w:t>
            </w:r>
            <w:r w:rsidR="7BC0B453" w:rsidRPr="004D615C">
              <w:t>fra</w:t>
            </w:r>
            <w:r w:rsidRPr="004D615C">
              <w:t xml:space="preserve"> pornoen kommer opp</w:t>
            </w:r>
            <w:r w:rsidR="17C4E701" w:rsidRPr="004D615C">
              <w:t xml:space="preserve"> i hodet</w:t>
            </w:r>
            <w:r w:rsidRPr="004D615C">
              <w:t xml:space="preserve"> når du er kåt eller onanerer, selv om du ikke alltid liker det. </w:t>
            </w:r>
          </w:p>
          <w:p w14:paraId="7D2FAB66" w14:textId="1E2D5AFC" w:rsidR="00753C0B" w:rsidRPr="004D615C" w:rsidRDefault="00753C0B" w:rsidP="607642B7"/>
          <w:p w14:paraId="326C03B9" w14:textId="6DE2D2E4" w:rsidR="00753C0B" w:rsidRPr="004D615C" w:rsidRDefault="4340523B" w:rsidP="607642B7">
            <w:r w:rsidRPr="004D615C">
              <w:t xml:space="preserve">Har noen vist deg porno uten at du ville det? Hvis det skjer igjen er det viktig at du tør å si nei. </w:t>
            </w:r>
            <w:r w:rsidR="22BA74B5" w:rsidRPr="004D615C">
              <w:t xml:space="preserve">Eller sier fra til en voksen du kan stole på. </w:t>
            </w:r>
          </w:p>
          <w:p w14:paraId="55D33E98" w14:textId="72627126" w:rsidR="00753C0B" w:rsidRPr="004D615C" w:rsidRDefault="00753C0B" w:rsidP="607642B7"/>
          <w:p w14:paraId="6391C673" w14:textId="65F3B556" w:rsidR="002F6ACB" w:rsidRPr="004D615C" w:rsidRDefault="7036DA48" w:rsidP="607642B7">
            <w:r w:rsidRPr="004D615C">
              <w:t xml:space="preserve">Noen type porno er ulovlig å </w:t>
            </w:r>
            <w:r w:rsidR="35CD2B6E" w:rsidRPr="004D615C">
              <w:t xml:space="preserve">lage, se eller </w:t>
            </w:r>
            <w:r w:rsidRPr="004D615C">
              <w:t>ha, men du trenger ikke å bekymre deg for å bli straffet dersom noen har vist deg porno.</w:t>
            </w:r>
          </w:p>
        </w:tc>
        <w:tc>
          <w:tcPr>
            <w:tcW w:w="2835" w:type="dxa"/>
          </w:tcPr>
          <w:p w14:paraId="0A2A8459" w14:textId="77777777" w:rsidR="00865BA6" w:rsidRPr="004D615C" w:rsidRDefault="000D25FC" w:rsidP="00865BA6">
            <w:pPr>
              <w:spacing w:line="259" w:lineRule="auto"/>
            </w:pPr>
            <w:hyperlink r:id="rId95">
              <w:r w:rsidR="00865BA6" w:rsidRPr="004D615C">
                <w:rPr>
                  <w:rStyle w:val="Hyperkobling"/>
                </w:rPr>
                <w:t>Sett dine egne grenser og respekter andres</w:t>
              </w:r>
            </w:hyperlink>
          </w:p>
          <w:p w14:paraId="6A771AEB" w14:textId="1E4C0A54" w:rsidR="00753C0B" w:rsidRPr="004D615C" w:rsidRDefault="00753C0B" w:rsidP="607642B7"/>
        </w:tc>
        <w:tc>
          <w:tcPr>
            <w:tcW w:w="2693" w:type="dxa"/>
            <w:vMerge w:val="restart"/>
          </w:tcPr>
          <w:p w14:paraId="76508DD9" w14:textId="77777777" w:rsidR="00753C0B" w:rsidRPr="004D615C" w:rsidRDefault="00753C0B" w:rsidP="004817C9"/>
          <w:p w14:paraId="0B5EADEE" w14:textId="77777777" w:rsidR="00753C0B" w:rsidRPr="004D615C" w:rsidRDefault="00753C0B" w:rsidP="004817C9"/>
          <w:p w14:paraId="3734B2E1" w14:textId="77777777" w:rsidR="00277B0C" w:rsidRPr="004D615C" w:rsidRDefault="000D25FC" w:rsidP="00277B0C">
            <w:pPr>
              <w:ind w:right="32"/>
              <w:rPr>
                <w:rFonts w:ascii="Segoe UI" w:eastAsia="Segoe UI" w:hAnsi="Segoe UI" w:cs="Segoe UI"/>
                <w:color w:val="000000" w:themeColor="text1"/>
                <w:sz w:val="18"/>
                <w:szCs w:val="18"/>
              </w:rPr>
            </w:pPr>
            <w:hyperlink r:id="rId96">
              <w:r w:rsidR="00277B0C" w:rsidRPr="004D615C">
                <w:rPr>
                  <w:rStyle w:val="Hyperkobling"/>
                  <w:rFonts w:ascii="Segoe UI" w:eastAsia="Segoe UI" w:hAnsi="Segoe UI" w:cs="Segoe UI"/>
                  <w:sz w:val="18"/>
                  <w:szCs w:val="18"/>
                </w:rPr>
                <w:t>Porno og sex, omtrent det samme?</w:t>
              </w:r>
            </w:hyperlink>
          </w:p>
          <w:p w14:paraId="2FAC0D74" w14:textId="77777777" w:rsidR="00277B0C" w:rsidRDefault="00277B0C" w:rsidP="004817C9"/>
          <w:p w14:paraId="5E2C3B14" w14:textId="10E7455A" w:rsidR="00753C0B" w:rsidRPr="004D615C" w:rsidRDefault="0078566A" w:rsidP="004817C9">
            <w:r>
              <w:t xml:space="preserve">Kan </w:t>
            </w:r>
            <w:r w:rsidR="00EB5897">
              <w:t xml:space="preserve">man </w:t>
            </w:r>
            <w:hyperlink r:id="rId97" w:history="1">
              <w:r w:rsidR="00EB5897" w:rsidRPr="00186C4C">
                <w:rPr>
                  <w:rStyle w:val="Hyperkobling"/>
                </w:rPr>
                <w:t>onanere</w:t>
              </w:r>
            </w:hyperlink>
            <w:r w:rsidR="00EB5897">
              <w:t xml:space="preserve"> for mye</w:t>
            </w:r>
            <w:r w:rsidR="00186C4C">
              <w:t>?</w:t>
            </w:r>
          </w:p>
          <w:p w14:paraId="4A432CBF" w14:textId="4AE3D574" w:rsidR="00753C0B" w:rsidRPr="004D615C" w:rsidRDefault="00753C0B" w:rsidP="607642B7"/>
        </w:tc>
      </w:tr>
      <w:tr w:rsidR="00753C0B" w:rsidRPr="004D615C" w14:paraId="1FDEB8FD" w14:textId="77777777" w:rsidTr="1EE840D2">
        <w:tc>
          <w:tcPr>
            <w:tcW w:w="2529" w:type="dxa"/>
          </w:tcPr>
          <w:p w14:paraId="74665740" w14:textId="0253CD02" w:rsidR="00753C0B" w:rsidRPr="004D615C" w:rsidRDefault="47A1249D" w:rsidP="607642B7">
            <w:pPr>
              <w:pStyle w:val="Listeavsnitt"/>
              <w:numPr>
                <w:ilvl w:val="0"/>
                <w:numId w:val="11"/>
              </w:numPr>
              <w:rPr>
                <w:sz w:val="20"/>
                <w:szCs w:val="20"/>
              </w:rPr>
            </w:pPr>
            <w:r w:rsidRPr="1EE840D2">
              <w:rPr>
                <w:sz w:val="20"/>
                <w:szCs w:val="20"/>
              </w:rPr>
              <w:t>Hva er lov å se på?</w:t>
            </w:r>
          </w:p>
          <w:p w14:paraId="49C9D7F0" w14:textId="77777777" w:rsidR="00753C0B" w:rsidRPr="004D615C" w:rsidRDefault="00753C0B" w:rsidP="607642B7">
            <w:pPr>
              <w:pStyle w:val="Listeavsnitt"/>
              <w:rPr>
                <w:sz w:val="20"/>
                <w:szCs w:val="20"/>
              </w:rPr>
            </w:pPr>
          </w:p>
        </w:tc>
        <w:tc>
          <w:tcPr>
            <w:tcW w:w="5121" w:type="dxa"/>
          </w:tcPr>
          <w:p w14:paraId="7B29EBE6" w14:textId="41FBDC50" w:rsidR="00753C0B" w:rsidRPr="004D615C" w:rsidRDefault="1068851A" w:rsidP="7DD74849">
            <w:pPr>
              <w:rPr>
                <w:b/>
                <w:bCs/>
                <w:color w:val="70AD47" w:themeColor="accent6"/>
                <w:u w:val="single"/>
              </w:rPr>
            </w:pPr>
            <w:r w:rsidRPr="004D615C">
              <w:rPr>
                <w:b/>
                <w:bCs/>
                <w:u w:val="single"/>
              </w:rPr>
              <w:t>Du kan ikke bli straffet for å se på porno</w:t>
            </w:r>
            <w:r w:rsidR="1F66962F" w:rsidRPr="004D615C">
              <w:rPr>
                <w:b/>
                <w:bCs/>
                <w:u w:val="single"/>
              </w:rPr>
              <w:t xml:space="preserve"> som viser sex mellom voksne</w:t>
            </w:r>
            <w:r w:rsidRPr="004D615C">
              <w:rPr>
                <w:b/>
                <w:bCs/>
                <w:u w:val="single"/>
              </w:rPr>
              <w:t xml:space="preserve">, så lenge du ikke ser </w:t>
            </w:r>
            <w:r w:rsidRPr="004D615C">
              <w:rPr>
                <w:b/>
                <w:bCs/>
                <w:i/>
                <w:iCs/>
                <w:u w:val="single"/>
              </w:rPr>
              <w:t>ulovlig</w:t>
            </w:r>
            <w:r w:rsidRPr="004D615C">
              <w:rPr>
                <w:b/>
                <w:bCs/>
                <w:u w:val="single"/>
              </w:rPr>
              <w:t xml:space="preserve"> porno.</w:t>
            </w:r>
            <w:r w:rsidR="30981714" w:rsidRPr="004D615C">
              <w:rPr>
                <w:b/>
                <w:bCs/>
                <w:u w:val="single"/>
              </w:rPr>
              <w:t xml:space="preserve"> </w:t>
            </w:r>
          </w:p>
          <w:p w14:paraId="7F0D924B" w14:textId="131148C7" w:rsidR="00753C0B" w:rsidRPr="004D615C" w:rsidRDefault="00753C0B" w:rsidP="7DD74849">
            <w:pPr>
              <w:rPr>
                <w:b/>
                <w:bCs/>
                <w:u w:val="single"/>
              </w:rPr>
            </w:pPr>
          </w:p>
          <w:p w14:paraId="70112B6D" w14:textId="5737C8D1" w:rsidR="00753C0B" w:rsidRPr="004D615C" w:rsidRDefault="4D953757" w:rsidP="607642B7">
            <w:pPr>
              <w:rPr>
                <w:color w:val="70AD47" w:themeColor="accent6"/>
              </w:rPr>
            </w:pPr>
            <w:r w:rsidRPr="004D615C">
              <w:rPr>
                <w:rFonts w:ascii="Calibri" w:eastAsia="Calibri" w:hAnsi="Calibri" w:cs="Calibri"/>
              </w:rPr>
              <w:lastRenderedPageBreak/>
              <w:t xml:space="preserve">Ulovlig porno er video, bilder eller </w:t>
            </w:r>
            <w:proofErr w:type="spellStart"/>
            <w:r w:rsidRPr="004D615C">
              <w:rPr>
                <w:rFonts w:ascii="Calibri" w:eastAsia="Calibri" w:hAnsi="Calibri" w:cs="Calibri"/>
              </w:rPr>
              <w:t>streaming</w:t>
            </w:r>
            <w:proofErr w:type="spellEnd"/>
            <w:r w:rsidRPr="004D615C">
              <w:rPr>
                <w:rFonts w:ascii="Calibri" w:eastAsia="Calibri" w:hAnsi="Calibri" w:cs="Calibri"/>
              </w:rPr>
              <w:t xml:space="preserve"> som viser barn, dyr, lik, vold, tvang eller overgrep. </w:t>
            </w:r>
          </w:p>
          <w:p w14:paraId="064C205F" w14:textId="4217769F" w:rsidR="4D1F3E4F" w:rsidRPr="004D615C" w:rsidRDefault="4D1F3E4F">
            <w:pPr>
              <w:rPr>
                <w:rFonts w:ascii="Calibri" w:eastAsia="Calibri" w:hAnsi="Calibri" w:cs="Calibri"/>
              </w:rPr>
            </w:pPr>
            <w:r w:rsidRPr="004D615C">
              <w:rPr>
                <w:rFonts w:ascii="Calibri" w:eastAsia="Calibri" w:hAnsi="Calibri" w:cs="Calibri"/>
              </w:rPr>
              <w:t xml:space="preserve">Selv om det er vanlig at ungdom ser på porno, kan det bli et problem for noen. </w:t>
            </w:r>
            <w:r w:rsidR="2DB19A8F" w:rsidRPr="004D615C">
              <w:rPr>
                <w:rFonts w:ascii="Calibri" w:eastAsia="Calibri" w:hAnsi="Calibri" w:cs="Calibri"/>
              </w:rPr>
              <w:t xml:space="preserve">De som </w:t>
            </w:r>
            <w:r w:rsidRPr="004D615C">
              <w:rPr>
                <w:rFonts w:ascii="Calibri" w:eastAsia="Calibri" w:hAnsi="Calibri" w:cs="Calibri"/>
              </w:rPr>
              <w:t xml:space="preserve">ser mye på porno kan </w:t>
            </w:r>
            <w:r w:rsidR="6B5FBEDA" w:rsidRPr="004D615C">
              <w:rPr>
                <w:rFonts w:ascii="Calibri" w:eastAsia="Calibri" w:hAnsi="Calibri" w:cs="Calibri"/>
              </w:rPr>
              <w:t>synes det er vanskelig</w:t>
            </w:r>
            <w:r w:rsidRPr="004D615C">
              <w:rPr>
                <w:rFonts w:ascii="Calibri" w:eastAsia="Calibri" w:hAnsi="Calibri" w:cs="Calibri"/>
              </w:rPr>
              <w:t xml:space="preserve"> å bli kåte uten å se på porno.</w:t>
            </w:r>
            <w:r w:rsidR="29AD4231" w:rsidRPr="004D615C">
              <w:rPr>
                <w:rFonts w:ascii="Calibri" w:eastAsia="Calibri" w:hAnsi="Calibri" w:cs="Calibri"/>
              </w:rPr>
              <w:t xml:space="preserve"> </w:t>
            </w:r>
            <w:r w:rsidR="1713D3F5" w:rsidRPr="004D615C">
              <w:rPr>
                <w:rFonts w:ascii="Calibri" w:eastAsia="Calibri" w:hAnsi="Calibri" w:cs="Calibri"/>
              </w:rPr>
              <w:t>Andre</w:t>
            </w:r>
            <w:r w:rsidR="29AD4231" w:rsidRPr="004D615C">
              <w:rPr>
                <w:rFonts w:ascii="Calibri" w:eastAsia="Calibri" w:hAnsi="Calibri" w:cs="Calibri"/>
              </w:rPr>
              <w:t xml:space="preserve"> de blir så opptatte av porno at de ikke får gjort ting som er viktige for dem. </w:t>
            </w:r>
          </w:p>
          <w:p w14:paraId="0A1A1232" w14:textId="506CF1F3" w:rsidR="607642B7" w:rsidRPr="004D615C" w:rsidRDefault="441404C6" w:rsidP="0096149C">
            <w:pPr>
              <w:spacing w:line="257" w:lineRule="auto"/>
              <w:rPr>
                <w:rFonts w:ascii="Calibri" w:eastAsia="Calibri" w:hAnsi="Calibri" w:cs="Calibri"/>
                <w:u w:val="single"/>
              </w:rPr>
            </w:pPr>
            <w:r w:rsidRPr="004D615C">
              <w:rPr>
                <w:rFonts w:ascii="Calibri" w:eastAsia="Calibri" w:hAnsi="Calibri" w:cs="Calibri"/>
                <w:u w:val="single"/>
              </w:rPr>
              <w:t xml:space="preserve">Det å </w:t>
            </w:r>
            <w:r w:rsidRPr="004D615C">
              <w:rPr>
                <w:rFonts w:ascii="Calibri" w:eastAsia="Calibri" w:hAnsi="Calibri" w:cs="Calibri"/>
                <w:i/>
                <w:iCs/>
                <w:u w:val="single"/>
              </w:rPr>
              <w:t>vise</w:t>
            </w:r>
            <w:r w:rsidRPr="004D615C">
              <w:rPr>
                <w:rFonts w:ascii="Calibri" w:eastAsia="Calibri" w:hAnsi="Calibri" w:cs="Calibri"/>
                <w:u w:val="single"/>
              </w:rPr>
              <w:t xml:space="preserve"> porno til en som er under 18 år, som ikke samtykker til det eller som er mye yngre enn deg, kan være straffbart.</w:t>
            </w:r>
          </w:p>
          <w:p w14:paraId="45C2A8D5" w14:textId="0761C8BE" w:rsidR="607642B7" w:rsidRPr="004D615C" w:rsidRDefault="1AB51AAA" w:rsidP="0096149C">
            <w:pPr>
              <w:spacing w:line="257" w:lineRule="auto"/>
              <w:rPr>
                <w:rFonts w:ascii="Calibri" w:eastAsia="Calibri" w:hAnsi="Calibri" w:cs="Calibri"/>
              </w:rPr>
            </w:pPr>
            <w:r w:rsidRPr="004D615C">
              <w:rPr>
                <w:rFonts w:ascii="Calibri" w:eastAsia="Calibri" w:hAnsi="Calibri" w:cs="Calibri"/>
              </w:rPr>
              <w:t>Det å se på eller vise andre ulovlig porno er straffbart, uansett hvor gammel du er.</w:t>
            </w:r>
          </w:p>
          <w:p w14:paraId="5C0C9F36" w14:textId="07DFC856" w:rsidR="607642B7" w:rsidRPr="004D615C" w:rsidRDefault="607642B7" w:rsidP="7DD74849">
            <w:pPr>
              <w:spacing w:line="259" w:lineRule="auto"/>
            </w:pPr>
          </w:p>
          <w:p w14:paraId="5B994FD5" w14:textId="10795B88" w:rsidR="002F6ACB" w:rsidRPr="004D615C" w:rsidRDefault="002F6ACB" w:rsidP="607642B7">
            <w:pPr>
              <w:spacing w:line="259" w:lineRule="auto"/>
            </w:pPr>
          </w:p>
          <w:p w14:paraId="16E21BC5" w14:textId="24152E2E" w:rsidR="00753C0B" w:rsidRPr="004D615C" w:rsidRDefault="4D483B58" w:rsidP="607642B7">
            <w:r w:rsidRPr="004D615C">
              <w:t xml:space="preserve"> </w:t>
            </w:r>
          </w:p>
        </w:tc>
        <w:tc>
          <w:tcPr>
            <w:tcW w:w="2835" w:type="dxa"/>
          </w:tcPr>
          <w:p w14:paraId="7B5012AE" w14:textId="77777777" w:rsidR="00753C0B" w:rsidRPr="004D615C" w:rsidRDefault="00753C0B" w:rsidP="004817C9"/>
        </w:tc>
        <w:tc>
          <w:tcPr>
            <w:tcW w:w="2693" w:type="dxa"/>
            <w:vMerge/>
          </w:tcPr>
          <w:p w14:paraId="49E98D4E" w14:textId="77777777" w:rsidR="00753C0B" w:rsidRPr="004D615C" w:rsidRDefault="00753C0B" w:rsidP="004817C9"/>
        </w:tc>
      </w:tr>
      <w:tr w:rsidR="00753C0B" w:rsidRPr="004D615C" w14:paraId="63B55D50" w14:textId="77777777" w:rsidTr="1EE840D2">
        <w:tc>
          <w:tcPr>
            <w:tcW w:w="2529" w:type="dxa"/>
          </w:tcPr>
          <w:p w14:paraId="2FFEE1C0" w14:textId="5B536289" w:rsidR="00753C0B" w:rsidRPr="004D615C" w:rsidRDefault="3A0B31ED" w:rsidP="00BB35C1">
            <w:pPr>
              <w:pStyle w:val="Listeavsnitt"/>
              <w:numPr>
                <w:ilvl w:val="0"/>
                <w:numId w:val="11"/>
              </w:numPr>
              <w:rPr>
                <w:color w:val="3A414A"/>
                <w:sz w:val="20"/>
                <w:szCs w:val="20"/>
              </w:rPr>
            </w:pPr>
            <w:r w:rsidRPr="1EE840D2">
              <w:rPr>
                <w:color w:val="3A414A"/>
                <w:sz w:val="20"/>
                <w:szCs w:val="20"/>
              </w:rPr>
              <w:t>hvorfor er det aldersgrense på porno</w:t>
            </w:r>
            <w:r w:rsidR="1B3D6253" w:rsidRPr="1EE840D2">
              <w:rPr>
                <w:color w:val="3A414A"/>
                <w:sz w:val="20"/>
                <w:szCs w:val="20"/>
              </w:rPr>
              <w:t>?</w:t>
            </w:r>
          </w:p>
          <w:p w14:paraId="059BE2E9" w14:textId="77777777" w:rsidR="00753C0B" w:rsidRPr="004D615C" w:rsidRDefault="00753C0B" w:rsidP="00BB35C1">
            <w:pPr>
              <w:ind w:left="360"/>
              <w:rPr>
                <w:color w:val="3A414A"/>
                <w:sz w:val="20"/>
                <w:szCs w:val="20"/>
              </w:rPr>
            </w:pPr>
          </w:p>
        </w:tc>
        <w:tc>
          <w:tcPr>
            <w:tcW w:w="5121" w:type="dxa"/>
          </w:tcPr>
          <w:p w14:paraId="3FB355CC" w14:textId="0A203C5E" w:rsidR="00753C0B" w:rsidRPr="004D615C" w:rsidRDefault="1CE792BF" w:rsidP="607642B7">
            <w:pPr>
              <w:rPr>
                <w:b/>
                <w:bCs/>
                <w:u w:val="single"/>
              </w:rPr>
            </w:pPr>
            <w:r w:rsidRPr="004D615C">
              <w:rPr>
                <w:b/>
                <w:bCs/>
                <w:u w:val="single"/>
              </w:rPr>
              <w:t>Porno kan påvirke tankene dine om kropp og sex på en negativ måte. Likevel</w:t>
            </w:r>
            <w:r w:rsidR="5A8F1309" w:rsidRPr="004D615C">
              <w:rPr>
                <w:b/>
                <w:bCs/>
                <w:u w:val="single"/>
              </w:rPr>
              <w:t xml:space="preserve"> er</w:t>
            </w:r>
            <w:r w:rsidR="0F8119E3" w:rsidRPr="004D615C">
              <w:rPr>
                <w:b/>
                <w:bCs/>
                <w:u w:val="single"/>
              </w:rPr>
              <w:t xml:space="preserve"> det</w:t>
            </w:r>
            <w:r w:rsidR="5A8F1309" w:rsidRPr="004D615C">
              <w:rPr>
                <w:b/>
                <w:bCs/>
                <w:u w:val="single"/>
              </w:rPr>
              <w:t xml:space="preserve"> ingen aldersgrense for å </w:t>
            </w:r>
            <w:r w:rsidR="5A8F1309" w:rsidRPr="004D615C">
              <w:rPr>
                <w:b/>
                <w:bCs/>
                <w:i/>
                <w:iCs/>
                <w:u w:val="single"/>
              </w:rPr>
              <w:t xml:space="preserve">se </w:t>
            </w:r>
            <w:r w:rsidR="5A8F1309" w:rsidRPr="004D615C">
              <w:rPr>
                <w:b/>
                <w:bCs/>
                <w:u w:val="single"/>
              </w:rPr>
              <w:t>porno</w:t>
            </w:r>
            <w:r w:rsidR="00BC5002" w:rsidRPr="004D615C">
              <w:rPr>
                <w:b/>
                <w:bCs/>
                <w:u w:val="single"/>
              </w:rPr>
              <w:t xml:space="preserve">, </w:t>
            </w:r>
            <w:r w:rsidR="37B7F80D" w:rsidRPr="004D615C">
              <w:rPr>
                <w:b/>
                <w:bCs/>
                <w:u w:val="single"/>
              </w:rPr>
              <w:t>s</w:t>
            </w:r>
            <w:r w:rsidR="6C2D7895" w:rsidRPr="004D615C">
              <w:rPr>
                <w:b/>
                <w:bCs/>
                <w:u w:val="single"/>
              </w:rPr>
              <w:t>elv om</w:t>
            </w:r>
            <w:r w:rsidR="00BC5002" w:rsidRPr="004D615C">
              <w:rPr>
                <w:b/>
                <w:bCs/>
                <w:u w:val="single"/>
              </w:rPr>
              <w:t xml:space="preserve"> det ikke</w:t>
            </w:r>
            <w:r w:rsidR="558BB05D" w:rsidRPr="004D615C">
              <w:rPr>
                <w:b/>
                <w:bCs/>
                <w:u w:val="single"/>
              </w:rPr>
              <w:t xml:space="preserve"> er</w:t>
            </w:r>
            <w:r w:rsidR="00BC5002" w:rsidRPr="004D615C">
              <w:rPr>
                <w:b/>
                <w:bCs/>
                <w:u w:val="single"/>
              </w:rPr>
              <w:t xml:space="preserve"> anbefalt å se det før man er 18</w:t>
            </w:r>
            <w:r w:rsidR="5A8F1309" w:rsidRPr="004D615C">
              <w:rPr>
                <w:b/>
                <w:bCs/>
                <w:u w:val="single"/>
              </w:rPr>
              <w:t xml:space="preserve">. </w:t>
            </w:r>
            <w:r w:rsidR="3C1A6494" w:rsidRPr="004D615C">
              <w:rPr>
                <w:b/>
                <w:bCs/>
                <w:u w:val="single"/>
              </w:rPr>
              <w:t xml:space="preserve">Det å </w:t>
            </w:r>
            <w:r w:rsidR="3C1A6494" w:rsidRPr="004D615C">
              <w:rPr>
                <w:b/>
                <w:bCs/>
                <w:i/>
                <w:iCs/>
                <w:u w:val="single"/>
              </w:rPr>
              <w:t>vise</w:t>
            </w:r>
            <w:r w:rsidR="3C1A6494" w:rsidRPr="004D615C">
              <w:rPr>
                <w:b/>
                <w:bCs/>
                <w:u w:val="single"/>
              </w:rPr>
              <w:t xml:space="preserve"> </w:t>
            </w:r>
            <w:r w:rsidR="3B7460F2" w:rsidRPr="004D615C">
              <w:rPr>
                <w:b/>
                <w:bCs/>
                <w:u w:val="single"/>
              </w:rPr>
              <w:t>porno</w:t>
            </w:r>
            <w:r w:rsidR="3C1A6494" w:rsidRPr="004D615C">
              <w:rPr>
                <w:b/>
                <w:bCs/>
                <w:u w:val="single"/>
              </w:rPr>
              <w:t xml:space="preserve"> til en som ikke samtykker elle</w:t>
            </w:r>
            <w:r w:rsidR="08DEBE18" w:rsidRPr="004D615C">
              <w:rPr>
                <w:b/>
                <w:bCs/>
                <w:u w:val="single"/>
              </w:rPr>
              <w:t>r som er mye yngre enn deg</w:t>
            </w:r>
            <w:r w:rsidR="095FC4EE" w:rsidRPr="004D615C">
              <w:rPr>
                <w:b/>
                <w:bCs/>
                <w:u w:val="single"/>
              </w:rPr>
              <w:t xml:space="preserve"> kan være straffbart</w:t>
            </w:r>
            <w:r w:rsidR="08DEBE18" w:rsidRPr="004D615C">
              <w:rPr>
                <w:b/>
                <w:bCs/>
                <w:u w:val="single"/>
              </w:rPr>
              <w:t xml:space="preserve">. </w:t>
            </w:r>
          </w:p>
          <w:p w14:paraId="4AFE7FD4" w14:textId="42615401" w:rsidR="00753C0B" w:rsidRPr="004D615C" w:rsidRDefault="00753C0B" w:rsidP="607642B7">
            <w:pPr>
              <w:rPr>
                <w:b/>
                <w:bCs/>
                <w:u w:val="single"/>
              </w:rPr>
            </w:pPr>
          </w:p>
          <w:p w14:paraId="5BAAAF1F" w14:textId="221CB633" w:rsidR="7DD74849" w:rsidRPr="004D615C" w:rsidRDefault="7DD74849" w:rsidP="7DD74849">
            <w:pPr>
              <w:rPr>
                <w:b/>
                <w:bCs/>
                <w:u w:val="single"/>
              </w:rPr>
            </w:pPr>
          </w:p>
          <w:p w14:paraId="641E8123" w14:textId="4576932B" w:rsidR="1CF3C346" w:rsidRPr="004D615C" w:rsidRDefault="1CF3C346" w:rsidP="0096149C">
            <w:pPr>
              <w:spacing w:line="257" w:lineRule="auto"/>
              <w:rPr>
                <w:rFonts w:ascii="Calibri" w:eastAsia="Calibri" w:hAnsi="Calibri" w:cs="Calibri"/>
                <w:u w:val="single"/>
              </w:rPr>
            </w:pPr>
            <w:r w:rsidRPr="004D615C">
              <w:rPr>
                <w:rFonts w:ascii="Calibri" w:eastAsia="Calibri" w:hAnsi="Calibri" w:cs="Calibri"/>
                <w:u w:val="single"/>
              </w:rPr>
              <w:t>Grunnen til at det ikke er anbefalt, er at vi lærer av alt vi ser, hører, leser og opplever. Når du er ung lærer du mye nytt og du lærer fort. Veldig mange ser porno lenge før de begynner å ha sex med andre. Da kan de tro at sex skal være som de</w:t>
            </w:r>
            <w:r w:rsidR="6FFD3B38" w:rsidRPr="004D615C">
              <w:rPr>
                <w:rFonts w:ascii="Calibri" w:eastAsia="Calibri" w:hAnsi="Calibri" w:cs="Calibri"/>
                <w:u w:val="single"/>
              </w:rPr>
              <w:t>t</w:t>
            </w:r>
            <w:r w:rsidRPr="004D615C">
              <w:rPr>
                <w:rFonts w:ascii="Calibri" w:eastAsia="Calibri" w:hAnsi="Calibri" w:cs="Calibri"/>
                <w:u w:val="single"/>
              </w:rPr>
              <w:t xml:space="preserve"> man har sett på bilder </w:t>
            </w:r>
            <w:r w:rsidRPr="004D615C">
              <w:rPr>
                <w:rFonts w:ascii="Calibri" w:eastAsia="Calibri" w:hAnsi="Calibri" w:cs="Calibri"/>
                <w:u w:val="single"/>
              </w:rPr>
              <w:lastRenderedPageBreak/>
              <w:t>eller film. Mange jenter og gutter opplever at de tråkker over egne og andres grenser når de prøver å ha sex som de har sett i porno.</w:t>
            </w:r>
          </w:p>
          <w:p w14:paraId="3F4A7255" w14:textId="253CD9AB" w:rsidR="7DD74849" w:rsidRPr="004D615C" w:rsidRDefault="7DD74849" w:rsidP="7DD74849">
            <w:pPr>
              <w:spacing w:line="257" w:lineRule="auto"/>
              <w:rPr>
                <w:rFonts w:ascii="Calibri" w:eastAsia="Calibri" w:hAnsi="Calibri" w:cs="Calibri"/>
                <w:u w:val="single"/>
              </w:rPr>
            </w:pPr>
          </w:p>
          <w:p w14:paraId="7D6502C1" w14:textId="4E8E1DD3" w:rsidR="5DD1DC50" w:rsidRPr="004D615C" w:rsidRDefault="5DD1DC50" w:rsidP="0096149C">
            <w:pPr>
              <w:spacing w:line="257" w:lineRule="auto"/>
              <w:rPr>
                <w:rFonts w:ascii="Calibri" w:eastAsia="Calibri" w:hAnsi="Calibri" w:cs="Calibri"/>
              </w:rPr>
            </w:pPr>
            <w:r w:rsidRPr="004D615C">
              <w:rPr>
                <w:rFonts w:ascii="Calibri" w:eastAsia="Calibri" w:hAnsi="Calibri" w:cs="Calibri"/>
              </w:rPr>
              <w:t>Porno kan gi deg et feil bilde av hva sex egentlig er, og hvordan vanlige kropper ser ut. Mye av pornoen viser sex som egentlig er både uvanlig og ubehagelig i virkeligheten. Porno er skuespill, selv om det kan se ek</w:t>
            </w:r>
            <w:r w:rsidR="3508B6CE" w:rsidRPr="004D615C">
              <w:rPr>
                <w:rFonts w:ascii="Calibri" w:eastAsia="Calibri" w:hAnsi="Calibri" w:cs="Calibri"/>
              </w:rPr>
              <w:t xml:space="preserve">te ut. </w:t>
            </w:r>
          </w:p>
          <w:p w14:paraId="63EFF201" w14:textId="3154C942" w:rsidR="7DD74849" w:rsidRPr="004D615C" w:rsidRDefault="7DD74849" w:rsidP="7DD74849">
            <w:pPr>
              <w:rPr>
                <w:b/>
                <w:bCs/>
                <w:u w:val="single"/>
              </w:rPr>
            </w:pPr>
          </w:p>
          <w:p w14:paraId="25DA086A" w14:textId="7EED3B83" w:rsidR="002F6ACB" w:rsidRPr="004D615C" w:rsidRDefault="002F6ACB" w:rsidP="500A9261">
            <w:pPr>
              <w:rPr>
                <w:color w:val="4472C4" w:themeColor="accent1"/>
              </w:rPr>
            </w:pPr>
          </w:p>
        </w:tc>
        <w:tc>
          <w:tcPr>
            <w:tcW w:w="2835" w:type="dxa"/>
          </w:tcPr>
          <w:p w14:paraId="388183C1" w14:textId="77777777" w:rsidR="00753C0B" w:rsidRPr="004D615C" w:rsidRDefault="00753C0B" w:rsidP="004817C9"/>
        </w:tc>
        <w:tc>
          <w:tcPr>
            <w:tcW w:w="2693" w:type="dxa"/>
            <w:vMerge/>
          </w:tcPr>
          <w:p w14:paraId="5BA85442" w14:textId="77777777" w:rsidR="00753C0B" w:rsidRPr="004D615C" w:rsidRDefault="00753C0B" w:rsidP="004817C9"/>
        </w:tc>
      </w:tr>
      <w:tr w:rsidR="00753C0B" w:rsidRPr="004D615C" w14:paraId="0F44C282" w14:textId="77777777" w:rsidTr="1EE840D2">
        <w:tc>
          <w:tcPr>
            <w:tcW w:w="2529" w:type="dxa"/>
          </w:tcPr>
          <w:p w14:paraId="0C4F26D1" w14:textId="77777777" w:rsidR="00753C0B" w:rsidRPr="004D615C" w:rsidRDefault="00753C0B" w:rsidP="00B801BF">
            <w:pPr>
              <w:rPr>
                <w:color w:val="3A414A"/>
                <w:sz w:val="20"/>
                <w:szCs w:val="20"/>
              </w:rPr>
            </w:pPr>
          </w:p>
          <w:p w14:paraId="3D39C803" w14:textId="266DC729" w:rsidR="00753C0B" w:rsidRPr="004D615C" w:rsidRDefault="47A1249D" w:rsidP="00B801BF">
            <w:pPr>
              <w:pStyle w:val="Listeavsnitt"/>
              <w:numPr>
                <w:ilvl w:val="0"/>
                <w:numId w:val="11"/>
              </w:numPr>
              <w:rPr>
                <w:color w:val="3A414A"/>
                <w:sz w:val="20"/>
                <w:szCs w:val="20"/>
              </w:rPr>
            </w:pPr>
            <w:r w:rsidRPr="1EE840D2">
              <w:rPr>
                <w:color w:val="3A414A"/>
                <w:sz w:val="20"/>
                <w:szCs w:val="20"/>
              </w:rPr>
              <w:t>Jeg ser på porno</w:t>
            </w:r>
            <w:r w:rsidR="0240DA66" w:rsidRPr="1EE840D2">
              <w:rPr>
                <w:color w:val="3A414A"/>
                <w:sz w:val="20"/>
                <w:szCs w:val="20"/>
              </w:rPr>
              <w:t xml:space="preserve"> </w:t>
            </w:r>
            <w:r w:rsidR="437BE47A" w:rsidRPr="1EE840D2">
              <w:rPr>
                <w:color w:val="3A414A"/>
                <w:sz w:val="20"/>
                <w:szCs w:val="20"/>
              </w:rPr>
              <w:t>som viser sex med noen som er i stefamilie med hverandre</w:t>
            </w:r>
          </w:p>
        </w:tc>
        <w:tc>
          <w:tcPr>
            <w:tcW w:w="5121" w:type="dxa"/>
          </w:tcPr>
          <w:p w14:paraId="50570AF6" w14:textId="61C1CEC3" w:rsidR="00753C0B" w:rsidRPr="004D615C" w:rsidRDefault="54B5104F" w:rsidP="607642B7">
            <w:pPr>
              <w:rPr>
                <w:color w:val="70AD47" w:themeColor="accent6"/>
              </w:rPr>
            </w:pPr>
            <w:r w:rsidRPr="004D615C">
              <w:rPr>
                <w:b/>
                <w:bCs/>
              </w:rPr>
              <w:t>D</w:t>
            </w:r>
            <w:r w:rsidR="70F8FA5B" w:rsidRPr="004D615C">
              <w:rPr>
                <w:b/>
                <w:bCs/>
              </w:rPr>
              <w:t xml:space="preserve">et </w:t>
            </w:r>
            <w:r w:rsidR="55394271" w:rsidRPr="004D615C">
              <w:rPr>
                <w:b/>
                <w:bCs/>
              </w:rPr>
              <w:t xml:space="preserve">er </w:t>
            </w:r>
            <w:proofErr w:type="gramStart"/>
            <w:r w:rsidR="70F8FA5B" w:rsidRPr="004D615C">
              <w:rPr>
                <w:b/>
                <w:bCs/>
              </w:rPr>
              <w:t>ikke  ulovlig</w:t>
            </w:r>
            <w:proofErr w:type="gramEnd"/>
            <w:r w:rsidR="70F8FA5B" w:rsidRPr="004D615C">
              <w:rPr>
                <w:b/>
                <w:bCs/>
              </w:rPr>
              <w:t xml:space="preserve"> å se på porno </w:t>
            </w:r>
            <w:r w:rsidR="11B1E878" w:rsidRPr="004D615C">
              <w:rPr>
                <w:b/>
                <w:bCs/>
              </w:rPr>
              <w:t>som viser</w:t>
            </w:r>
            <w:r w:rsidR="70F8FA5B" w:rsidRPr="004D615C">
              <w:rPr>
                <w:b/>
                <w:bCs/>
              </w:rPr>
              <w:t xml:space="preserve"> </w:t>
            </w:r>
            <w:r w:rsidR="40507D8E" w:rsidRPr="004D615C">
              <w:rPr>
                <w:b/>
                <w:bCs/>
              </w:rPr>
              <w:t xml:space="preserve">sex mellom voksne </w:t>
            </w:r>
            <w:r w:rsidR="70F8FA5B" w:rsidRPr="004D615C">
              <w:rPr>
                <w:b/>
                <w:bCs/>
              </w:rPr>
              <w:t>stesøsken,</w:t>
            </w:r>
            <w:r w:rsidR="29CA6126" w:rsidRPr="004D615C">
              <w:rPr>
                <w:b/>
                <w:bCs/>
              </w:rPr>
              <w:t xml:space="preserve"> eller mellom</w:t>
            </w:r>
            <w:r w:rsidR="70F8FA5B" w:rsidRPr="004D615C">
              <w:rPr>
                <w:b/>
                <w:bCs/>
              </w:rPr>
              <w:t xml:space="preserve"> stebarn</w:t>
            </w:r>
            <w:r w:rsidR="526B48D7" w:rsidRPr="004D615C">
              <w:rPr>
                <w:b/>
                <w:bCs/>
              </w:rPr>
              <w:t xml:space="preserve"> og steforeldre</w:t>
            </w:r>
            <w:r w:rsidR="70F8FA5B" w:rsidRPr="004D615C">
              <w:rPr>
                <w:b/>
                <w:bCs/>
              </w:rPr>
              <w:t xml:space="preserve"> </w:t>
            </w:r>
            <w:r w:rsidR="70F8FA5B" w:rsidRPr="004D615C">
              <w:t xml:space="preserve"> </w:t>
            </w:r>
          </w:p>
          <w:p w14:paraId="364C6D96" w14:textId="77777777" w:rsidR="00753C0B" w:rsidRPr="004D615C" w:rsidRDefault="00753C0B" w:rsidP="607642B7"/>
          <w:p w14:paraId="2D14F4C0" w14:textId="150B6FEA" w:rsidR="00753C0B" w:rsidRPr="004D615C" w:rsidRDefault="07DF292E">
            <w:pPr>
              <w:rPr>
                <w:color w:val="70AD47" w:themeColor="accent6"/>
              </w:rPr>
            </w:pPr>
            <w:r w:rsidRPr="004D615C">
              <w:rPr>
                <w:rFonts w:ascii="Calibri" w:eastAsia="Calibri" w:hAnsi="Calibri" w:cs="Calibri"/>
              </w:rPr>
              <w:t xml:space="preserve">Dette er en ganske vanlig form for porno, men ikke vanlig i virkeligheten. </w:t>
            </w:r>
            <w:r w:rsidR="70F8FA5B" w:rsidRPr="004D615C">
              <w:t xml:space="preserve">For noen er denne type porno noe de blir kåte av, uten at de </w:t>
            </w:r>
            <w:r w:rsidR="3757D1D8" w:rsidRPr="004D615C">
              <w:t>har</w:t>
            </w:r>
            <w:r w:rsidR="00FF66C0" w:rsidRPr="004D615C">
              <w:t xml:space="preserve"> fantasier om</w:t>
            </w:r>
            <w:r w:rsidR="70F8FA5B" w:rsidRPr="004D615C">
              <w:t xml:space="preserve"> sin egen familie.  </w:t>
            </w:r>
          </w:p>
          <w:p w14:paraId="6499AA0C" w14:textId="5F87A002" w:rsidR="607642B7" w:rsidRPr="004D615C" w:rsidRDefault="607642B7" w:rsidP="607642B7"/>
          <w:p w14:paraId="5B30A1AF" w14:textId="326645C3" w:rsidR="00753C0B" w:rsidRPr="004D615C" w:rsidRDefault="70F8FA5B" w:rsidP="607642B7">
            <w:r w:rsidRPr="004D615C">
              <w:t xml:space="preserve">Det er ikke lov å ha sex med </w:t>
            </w:r>
            <w:r w:rsidR="13352908" w:rsidRPr="004D615C">
              <w:t xml:space="preserve">egne barn selv om </w:t>
            </w:r>
            <w:proofErr w:type="gramStart"/>
            <w:r w:rsidR="13352908" w:rsidRPr="004D615C">
              <w:t xml:space="preserve">det </w:t>
            </w:r>
            <w:r w:rsidR="21E48F59" w:rsidRPr="004D615C">
              <w:t>,</w:t>
            </w:r>
            <w:proofErr w:type="gramEnd"/>
            <w:r w:rsidR="21E48F59" w:rsidRPr="004D615C">
              <w:t xml:space="preserve"> selv om det ikke er biologiske bånd mellom dere</w:t>
            </w:r>
            <w:r w:rsidRPr="004D615C">
              <w:t xml:space="preserve">. </w:t>
            </w:r>
            <w:r w:rsidR="40BAC86C" w:rsidRPr="004D615C">
              <w:t xml:space="preserve">For eksempel stebarn og adoptivbarn. </w:t>
            </w:r>
          </w:p>
        </w:tc>
        <w:tc>
          <w:tcPr>
            <w:tcW w:w="2835" w:type="dxa"/>
          </w:tcPr>
          <w:p w14:paraId="73B79B33" w14:textId="55C9E051" w:rsidR="00753C0B" w:rsidRPr="004D615C" w:rsidRDefault="006D1B86" w:rsidP="004817C9">
            <w:r>
              <w:t xml:space="preserve">Intimitet eller </w:t>
            </w:r>
            <w:hyperlink r:id="rId98" w:history="1">
              <w:r>
                <w:t>s</w:t>
              </w:r>
              <w:r w:rsidR="591B7D09" w:rsidRPr="00705FE7">
                <w:rPr>
                  <w:rStyle w:val="Hyperkobling"/>
                </w:rPr>
                <w:t>ex me</w:t>
              </w:r>
              <w:r w:rsidR="00EA3BBE">
                <w:rPr>
                  <w:rStyle w:val="Hyperkobling"/>
                </w:rPr>
                <w:t>d</w:t>
              </w:r>
              <w:r w:rsidR="591B7D09" w:rsidRPr="00705FE7">
                <w:rPr>
                  <w:rStyle w:val="Hyperkobling"/>
                </w:rPr>
                <w:t xml:space="preserve"> noen i familien</w:t>
              </w:r>
            </w:hyperlink>
          </w:p>
        </w:tc>
        <w:tc>
          <w:tcPr>
            <w:tcW w:w="2693" w:type="dxa"/>
            <w:vMerge/>
          </w:tcPr>
          <w:p w14:paraId="65C9F18E" w14:textId="77777777" w:rsidR="00753C0B" w:rsidRPr="004D615C" w:rsidRDefault="00753C0B" w:rsidP="004817C9"/>
        </w:tc>
      </w:tr>
      <w:tr w:rsidR="00753C0B" w:rsidRPr="004D615C" w14:paraId="37F166D6" w14:textId="77777777" w:rsidTr="1EE840D2">
        <w:tc>
          <w:tcPr>
            <w:tcW w:w="2529" w:type="dxa"/>
          </w:tcPr>
          <w:p w14:paraId="31015D17" w14:textId="7F8783AD" w:rsidR="00753C0B" w:rsidRPr="004D615C" w:rsidRDefault="25E17C06" w:rsidP="0053549E">
            <w:pPr>
              <w:pStyle w:val="Listeavsnitt"/>
              <w:numPr>
                <w:ilvl w:val="0"/>
                <w:numId w:val="11"/>
              </w:numPr>
              <w:rPr>
                <w:color w:val="3A414A"/>
                <w:sz w:val="20"/>
                <w:szCs w:val="20"/>
              </w:rPr>
            </w:pPr>
            <w:r w:rsidRPr="1EE840D2">
              <w:rPr>
                <w:color w:val="3A414A"/>
                <w:sz w:val="20"/>
                <w:szCs w:val="20"/>
              </w:rPr>
              <w:t>H</w:t>
            </w:r>
            <w:r w:rsidR="0E4BB5F1" w:rsidRPr="1EE840D2">
              <w:rPr>
                <w:color w:val="3A414A"/>
                <w:sz w:val="20"/>
                <w:szCs w:val="20"/>
              </w:rPr>
              <w:t>vordan kan porno påvirke meg</w:t>
            </w:r>
            <w:r w:rsidR="07DFB543" w:rsidRPr="1EE840D2">
              <w:rPr>
                <w:color w:val="3A414A"/>
                <w:sz w:val="20"/>
                <w:szCs w:val="20"/>
              </w:rPr>
              <w:t>?</w:t>
            </w:r>
          </w:p>
          <w:p w14:paraId="0B14A915" w14:textId="77777777" w:rsidR="00753C0B" w:rsidRPr="004D615C" w:rsidRDefault="00753C0B" w:rsidP="0053549E">
            <w:pPr>
              <w:pStyle w:val="Listeavsnitt"/>
              <w:rPr>
                <w:color w:val="3A414A"/>
                <w:sz w:val="20"/>
                <w:szCs w:val="20"/>
              </w:rPr>
            </w:pPr>
          </w:p>
        </w:tc>
        <w:tc>
          <w:tcPr>
            <w:tcW w:w="5121" w:type="dxa"/>
          </w:tcPr>
          <w:p w14:paraId="33D47501" w14:textId="076E12CB" w:rsidR="75412EE4" w:rsidRPr="004D615C" w:rsidRDefault="3F581D31" w:rsidP="607642B7">
            <w:pPr>
              <w:rPr>
                <w:b/>
                <w:bCs/>
                <w:u w:val="single"/>
              </w:rPr>
            </w:pPr>
            <w:r w:rsidRPr="004D615C">
              <w:rPr>
                <w:b/>
                <w:bCs/>
                <w:u w:val="single"/>
              </w:rPr>
              <w:t>Porno kan påvirke</w:t>
            </w:r>
            <w:r w:rsidR="4E45ADB0" w:rsidRPr="004D615C">
              <w:rPr>
                <w:b/>
                <w:bCs/>
                <w:u w:val="single"/>
              </w:rPr>
              <w:t xml:space="preserve"> </w:t>
            </w:r>
            <w:r w:rsidR="573751C9" w:rsidRPr="004D615C">
              <w:rPr>
                <w:b/>
                <w:bCs/>
                <w:u w:val="single"/>
              </w:rPr>
              <w:t>hvordan du tenker at sex skal se ut</w:t>
            </w:r>
            <w:r w:rsidR="4E45ADB0" w:rsidRPr="004D615C">
              <w:rPr>
                <w:b/>
                <w:bCs/>
                <w:u w:val="single"/>
              </w:rPr>
              <w:t>, hva du syns om kroppen din og hva du tenker om andres kropp</w:t>
            </w:r>
            <w:r w:rsidRPr="004D615C">
              <w:rPr>
                <w:b/>
                <w:bCs/>
                <w:u w:val="single"/>
              </w:rPr>
              <w:t>. Det kan påvirke</w:t>
            </w:r>
            <w:r w:rsidR="27497E42" w:rsidRPr="004D615C">
              <w:rPr>
                <w:b/>
                <w:bCs/>
                <w:u w:val="single"/>
              </w:rPr>
              <w:t xml:space="preserve"> </w:t>
            </w:r>
            <w:r w:rsidR="468BB6AB" w:rsidRPr="004D615C">
              <w:rPr>
                <w:b/>
                <w:bCs/>
                <w:u w:val="single"/>
              </w:rPr>
              <w:t>hva du blir kåt på</w:t>
            </w:r>
            <w:r w:rsidR="79C5A067" w:rsidRPr="004D615C">
              <w:rPr>
                <w:b/>
                <w:bCs/>
                <w:u w:val="single"/>
              </w:rPr>
              <w:t>,</w:t>
            </w:r>
            <w:r w:rsidR="7DC35661" w:rsidRPr="004D615C">
              <w:rPr>
                <w:b/>
                <w:bCs/>
                <w:u w:val="single"/>
              </w:rPr>
              <w:t xml:space="preserve"> hva </w:t>
            </w:r>
            <w:r w:rsidR="7DC35661" w:rsidRPr="004D615C">
              <w:rPr>
                <w:b/>
                <w:bCs/>
                <w:u w:val="single"/>
              </w:rPr>
              <w:lastRenderedPageBreak/>
              <w:t xml:space="preserve">du syns at du </w:t>
            </w:r>
            <w:r w:rsidR="4E0CC2AC" w:rsidRPr="004D615C">
              <w:rPr>
                <w:b/>
                <w:bCs/>
                <w:u w:val="single"/>
              </w:rPr>
              <w:t xml:space="preserve">selv </w:t>
            </w:r>
            <w:r w:rsidR="7DC35661" w:rsidRPr="004D615C">
              <w:rPr>
                <w:b/>
                <w:bCs/>
                <w:u w:val="single"/>
              </w:rPr>
              <w:t>burde få ti</w:t>
            </w:r>
            <w:r w:rsidR="1E74AE75" w:rsidRPr="004D615C">
              <w:rPr>
                <w:b/>
                <w:bCs/>
                <w:u w:val="single"/>
              </w:rPr>
              <w:t>l</w:t>
            </w:r>
            <w:r w:rsidR="0A2D1EC6" w:rsidRPr="004D615C">
              <w:rPr>
                <w:b/>
                <w:bCs/>
                <w:u w:val="single"/>
              </w:rPr>
              <w:t xml:space="preserve"> og </w:t>
            </w:r>
            <w:r w:rsidR="7DC35661" w:rsidRPr="004D615C">
              <w:rPr>
                <w:b/>
                <w:bCs/>
                <w:u w:val="single"/>
              </w:rPr>
              <w:t>hv</w:t>
            </w:r>
            <w:r w:rsidR="19207E50" w:rsidRPr="004D615C">
              <w:rPr>
                <w:b/>
                <w:bCs/>
                <w:u w:val="single"/>
              </w:rPr>
              <w:t>a</w:t>
            </w:r>
            <w:r w:rsidR="7DC35661" w:rsidRPr="004D615C">
              <w:rPr>
                <w:b/>
                <w:bCs/>
                <w:u w:val="single"/>
              </w:rPr>
              <w:t xml:space="preserve"> gutter og jenter </w:t>
            </w:r>
            <w:r w:rsidR="21A316A7" w:rsidRPr="004D615C">
              <w:rPr>
                <w:b/>
                <w:bCs/>
                <w:u w:val="single"/>
              </w:rPr>
              <w:t>liker når de har sex.</w:t>
            </w:r>
          </w:p>
          <w:p w14:paraId="340D16B2" w14:textId="30979D7D" w:rsidR="00753C0B" w:rsidRPr="004D615C" w:rsidRDefault="00753C0B" w:rsidP="607642B7">
            <w:pPr>
              <w:rPr>
                <w:b/>
                <w:bCs/>
                <w:u w:val="single"/>
              </w:rPr>
            </w:pPr>
          </w:p>
          <w:p w14:paraId="1B1F87B1" w14:textId="44F3C354" w:rsidR="00753C0B" w:rsidRPr="004D615C" w:rsidRDefault="7E2BA05F" w:rsidP="607642B7">
            <w:r w:rsidRPr="004D615C">
              <w:t>Porno viser sex på en overdreven måte.</w:t>
            </w:r>
            <w:r w:rsidR="42202DBE" w:rsidRPr="004D615C">
              <w:t xml:space="preserve"> </w:t>
            </w:r>
            <w:r w:rsidR="36290E4B" w:rsidRPr="004D615C">
              <w:t xml:space="preserve">I </w:t>
            </w:r>
            <w:r w:rsidR="707A65F9" w:rsidRPr="004D615C">
              <w:t xml:space="preserve">heterofil </w:t>
            </w:r>
            <w:r w:rsidR="36290E4B" w:rsidRPr="004D615C">
              <w:t>porno er mennene</w:t>
            </w:r>
            <w:r w:rsidR="5057D8BF" w:rsidRPr="004D615C">
              <w:t xml:space="preserve"> ofte</w:t>
            </w:r>
            <w:r w:rsidR="36290E4B" w:rsidRPr="004D615C">
              <w:t xml:space="preserve"> maskuline og voldsomme. Kvinnene sier aldri nei og ser ut til å like alt mennene gjør. </w:t>
            </w:r>
            <w:r w:rsidR="792283B9" w:rsidRPr="004D615C">
              <w:t>Porno kan påvirke deg til å tro</w:t>
            </w:r>
            <w:r w:rsidR="36290E4B" w:rsidRPr="004D615C">
              <w:t xml:space="preserve"> at det er slik gutter burde oppføre seg og at det slik jenter vil ha det.</w:t>
            </w:r>
            <w:r w:rsidR="2A67AC57" w:rsidRPr="004D615C">
              <w:t xml:space="preserve"> </w:t>
            </w:r>
          </w:p>
          <w:p w14:paraId="13ACB60F" w14:textId="07D456EF" w:rsidR="00753C0B" w:rsidRPr="004D615C" w:rsidRDefault="00753C0B" w:rsidP="607642B7"/>
          <w:p w14:paraId="7C0BD50D" w14:textId="53E946CB" w:rsidR="00753C0B" w:rsidRPr="004D615C" w:rsidRDefault="37FE4EA6" w:rsidP="607642B7">
            <w:r w:rsidRPr="004D615C">
              <w:t>I porno som viser homofile menn er det ofte en svak og en sterk part, på samme måte som i heterofil porno. Filmer som viser to jenter er ofte laget ut ifra heterofile menn sin fantasi,</w:t>
            </w:r>
            <w:r w:rsidR="2547D605" w:rsidRPr="004D615C">
              <w:t xml:space="preserve"> i stedet for å vise </w:t>
            </w:r>
            <w:r w:rsidR="685C15B8" w:rsidRPr="004D615C">
              <w:t>hvordan to jenter vanligvis har sex</w:t>
            </w:r>
            <w:r w:rsidR="6EF206C9" w:rsidRPr="004D615C">
              <w:t>.</w:t>
            </w:r>
          </w:p>
          <w:p w14:paraId="06993035" w14:textId="27BBAB76" w:rsidR="00753C0B" w:rsidRPr="004D615C" w:rsidRDefault="00753C0B" w:rsidP="607642B7"/>
          <w:p w14:paraId="293DE138" w14:textId="64E7B7A3" w:rsidR="00753C0B" w:rsidRPr="004D615C" w:rsidRDefault="26EFBE7C" w:rsidP="607642B7">
            <w:r w:rsidRPr="004D615C">
              <w:t>Det også kan bli et problem at man blir så vant med porno at man sliter med å bli kåt uten.</w:t>
            </w:r>
          </w:p>
          <w:p w14:paraId="6AA06BE3" w14:textId="019F6A6D" w:rsidR="00753C0B" w:rsidRPr="004D615C" w:rsidRDefault="00753C0B" w:rsidP="607642B7"/>
          <w:p w14:paraId="44288C73" w14:textId="35F2D4F3" w:rsidR="00753C0B" w:rsidRPr="004D615C" w:rsidRDefault="29311C48" w:rsidP="607642B7">
            <w:r w:rsidRPr="004D615C">
              <w:t xml:space="preserve">Når man har sex i virkeligheten er det viktig å bruke tid på å gjøre hverandre kåte, hvis ikke kan det gjøre vondt. </w:t>
            </w:r>
          </w:p>
          <w:p w14:paraId="7772B7EB" w14:textId="49DB8A2E" w:rsidR="00753C0B" w:rsidRPr="004D615C" w:rsidRDefault="00753C0B" w:rsidP="607642B7"/>
          <w:p w14:paraId="57E36280" w14:textId="188F2135" w:rsidR="00753C0B" w:rsidRPr="004D615C" w:rsidRDefault="07A3E3D0" w:rsidP="607642B7">
            <w:r w:rsidRPr="004D615C">
              <w:t xml:space="preserve">Noen bruker porno for å bli kjent med sin egen seksualitet. </w:t>
            </w:r>
            <w:r w:rsidR="57A4BDFD" w:rsidRPr="004D615C">
              <w:t>Det finnes</w:t>
            </w:r>
            <w:r w:rsidR="7E9EA23E" w:rsidRPr="004D615C">
              <w:t xml:space="preserve"> også</w:t>
            </w:r>
            <w:r w:rsidR="57A4BDFD" w:rsidRPr="004D615C">
              <w:t xml:space="preserve"> porno for de</w:t>
            </w:r>
            <w:r w:rsidR="3E887A05" w:rsidRPr="004D615C">
              <w:t xml:space="preserve">m som tenner på mer uvanlige </w:t>
            </w:r>
            <w:proofErr w:type="gramStart"/>
            <w:r w:rsidR="3E887A05" w:rsidRPr="004D615C">
              <w:t xml:space="preserve">ting </w:t>
            </w:r>
            <w:r w:rsidR="57A4BDFD" w:rsidRPr="004D615C">
              <w:t xml:space="preserve"> og</w:t>
            </w:r>
            <w:proofErr w:type="gramEnd"/>
            <w:r w:rsidR="57A4BDFD" w:rsidRPr="004D615C">
              <w:t xml:space="preserve"> for mange kan </w:t>
            </w:r>
            <w:r w:rsidR="7240740B" w:rsidRPr="004D615C">
              <w:t>porno gjøre at de føler seg mindre alene.</w:t>
            </w:r>
          </w:p>
        </w:tc>
        <w:tc>
          <w:tcPr>
            <w:tcW w:w="2835" w:type="dxa"/>
          </w:tcPr>
          <w:p w14:paraId="4946B931" w14:textId="77777777" w:rsidR="00753C0B" w:rsidRPr="004D615C" w:rsidRDefault="00753C0B" w:rsidP="004817C9"/>
        </w:tc>
        <w:tc>
          <w:tcPr>
            <w:tcW w:w="2693" w:type="dxa"/>
            <w:vMerge/>
          </w:tcPr>
          <w:p w14:paraId="393B6DD5" w14:textId="77777777" w:rsidR="00753C0B" w:rsidRPr="004D615C" w:rsidRDefault="00753C0B" w:rsidP="004817C9"/>
        </w:tc>
      </w:tr>
      <w:tr w:rsidR="00753C0B" w:rsidRPr="004D615C" w14:paraId="561E1B36" w14:textId="77777777" w:rsidTr="1EE840D2">
        <w:tc>
          <w:tcPr>
            <w:tcW w:w="2529" w:type="dxa"/>
          </w:tcPr>
          <w:p w14:paraId="2B6CB881" w14:textId="3341ED42" w:rsidR="00753C0B" w:rsidRPr="004D615C" w:rsidRDefault="3A0B31ED" w:rsidP="00C0423A">
            <w:pPr>
              <w:pStyle w:val="Listeavsnitt"/>
              <w:numPr>
                <w:ilvl w:val="0"/>
                <w:numId w:val="11"/>
              </w:numPr>
              <w:rPr>
                <w:color w:val="3A414A"/>
                <w:sz w:val="20"/>
                <w:szCs w:val="20"/>
              </w:rPr>
            </w:pPr>
            <w:r w:rsidRPr="1EE840D2">
              <w:rPr>
                <w:color w:val="3A414A"/>
                <w:sz w:val="20"/>
                <w:szCs w:val="20"/>
              </w:rPr>
              <w:t xml:space="preserve">Hva er </w:t>
            </w:r>
            <w:proofErr w:type="spellStart"/>
            <w:r w:rsidRPr="1EE840D2">
              <w:rPr>
                <w:color w:val="3A414A"/>
                <w:sz w:val="20"/>
                <w:szCs w:val="20"/>
              </w:rPr>
              <w:t>hentai</w:t>
            </w:r>
            <w:proofErr w:type="spellEnd"/>
            <w:r w:rsidRPr="1EE840D2">
              <w:rPr>
                <w:color w:val="3A414A"/>
                <w:sz w:val="20"/>
                <w:szCs w:val="20"/>
              </w:rPr>
              <w:t xml:space="preserve"> – animeporno?</w:t>
            </w:r>
          </w:p>
          <w:p w14:paraId="7DDFF0F7" w14:textId="77777777" w:rsidR="00753C0B" w:rsidRPr="004D615C" w:rsidRDefault="00753C0B" w:rsidP="00C0423A">
            <w:pPr>
              <w:ind w:left="360"/>
              <w:rPr>
                <w:color w:val="3A414A"/>
                <w:sz w:val="20"/>
                <w:szCs w:val="20"/>
              </w:rPr>
            </w:pPr>
          </w:p>
        </w:tc>
        <w:tc>
          <w:tcPr>
            <w:tcW w:w="5121" w:type="dxa"/>
          </w:tcPr>
          <w:p w14:paraId="5B1FB6EA" w14:textId="2366C7AB" w:rsidR="00753C0B" w:rsidRPr="004D615C" w:rsidRDefault="5A8F1309" w:rsidP="607642B7">
            <w:pPr>
              <w:rPr>
                <w:b/>
                <w:bCs/>
              </w:rPr>
            </w:pPr>
            <w:proofErr w:type="spellStart"/>
            <w:r w:rsidRPr="004D615C">
              <w:rPr>
                <w:b/>
                <w:bCs/>
                <w:u w:val="single"/>
              </w:rPr>
              <w:lastRenderedPageBreak/>
              <w:t>Hentai</w:t>
            </w:r>
            <w:proofErr w:type="spellEnd"/>
            <w:r w:rsidRPr="004D615C">
              <w:rPr>
                <w:b/>
                <w:bCs/>
                <w:u w:val="single"/>
              </w:rPr>
              <w:t xml:space="preserve"> kalles også animeporno eller tegneserieporno.</w:t>
            </w:r>
          </w:p>
          <w:p w14:paraId="169F0C0B" w14:textId="71BC3BCD" w:rsidR="00753C0B" w:rsidRPr="004D615C" w:rsidRDefault="00753C0B" w:rsidP="607642B7"/>
          <w:p w14:paraId="11560A88" w14:textId="363A320D" w:rsidR="2A385418" w:rsidRPr="004D615C" w:rsidRDefault="2A385418" w:rsidP="607642B7">
            <w:r w:rsidRPr="004D615C">
              <w:t xml:space="preserve">Det er de samme lovene som gjelder for </w:t>
            </w:r>
            <w:proofErr w:type="spellStart"/>
            <w:r w:rsidRPr="004D615C">
              <w:t>hentai</w:t>
            </w:r>
            <w:proofErr w:type="spellEnd"/>
            <w:r w:rsidRPr="004D615C">
              <w:t xml:space="preserve"> som for vanlig porno. </w:t>
            </w:r>
          </w:p>
          <w:p w14:paraId="77D4817B" w14:textId="6A3DB3A6" w:rsidR="607642B7" w:rsidRPr="004D615C" w:rsidRDefault="607642B7" w:rsidP="607642B7"/>
          <w:p w14:paraId="14942B6B" w14:textId="3B9CEDD1" w:rsidR="00753C0B" w:rsidRPr="004D615C" w:rsidRDefault="2A385418" w:rsidP="607642B7">
            <w:pPr>
              <w:rPr>
                <w:color w:val="70AD47" w:themeColor="accent6"/>
              </w:rPr>
            </w:pPr>
            <w:r w:rsidRPr="004D615C">
              <w:t xml:space="preserve">Det er lov å se </w:t>
            </w:r>
            <w:proofErr w:type="spellStart"/>
            <w:r w:rsidRPr="004D615C">
              <w:t>h</w:t>
            </w:r>
            <w:r w:rsidR="5A8F1309" w:rsidRPr="004D615C">
              <w:t>entai</w:t>
            </w:r>
            <w:proofErr w:type="spellEnd"/>
            <w:r w:rsidR="5A8F1309" w:rsidRPr="004D615C">
              <w:t xml:space="preserve"> når karakterene ser ut som voksne. </w:t>
            </w:r>
          </w:p>
          <w:p w14:paraId="50E72BB4" w14:textId="3A8C9B32" w:rsidR="00753C0B" w:rsidRPr="004D615C" w:rsidRDefault="00753C0B" w:rsidP="607642B7">
            <w:pPr>
              <w:rPr>
                <w:color w:val="70AD47" w:themeColor="accent6"/>
              </w:rPr>
            </w:pPr>
          </w:p>
          <w:p w14:paraId="7F63AC49" w14:textId="6E92DCDC" w:rsidR="00D20B8C" w:rsidRPr="004D615C" w:rsidRDefault="70F8FA5B" w:rsidP="7DD74849">
            <w:pPr>
              <w:spacing w:line="257" w:lineRule="auto"/>
              <w:rPr>
                <w:rFonts w:ascii="Calibri" w:eastAsia="Calibri" w:hAnsi="Calibri" w:cs="Calibri"/>
              </w:rPr>
            </w:pPr>
            <w:proofErr w:type="spellStart"/>
            <w:r w:rsidRPr="004D615C">
              <w:t>Hentai</w:t>
            </w:r>
            <w:proofErr w:type="spellEnd"/>
            <w:r w:rsidRPr="004D615C">
              <w:t xml:space="preserve"> er ulovlig når karakterene ser ut som mindreårige eller barn.</w:t>
            </w:r>
            <w:r w:rsidR="748752DE" w:rsidRPr="004D615C">
              <w:t xml:space="preserve"> </w:t>
            </w:r>
            <w:r w:rsidR="748752DE" w:rsidRPr="004D615C">
              <w:rPr>
                <w:rFonts w:ascii="Calibri" w:eastAsia="Calibri" w:hAnsi="Calibri" w:cs="Calibri"/>
              </w:rPr>
              <w:t xml:space="preserve">Eller når den viser sex med dyr, lik, voldelig sex og drap. </w:t>
            </w:r>
          </w:p>
          <w:p w14:paraId="456F38DA" w14:textId="4B011802" w:rsidR="00D20B8C" w:rsidRPr="004D615C" w:rsidRDefault="4D483B58" w:rsidP="607642B7">
            <w:r w:rsidRPr="004D615C">
              <w:br/>
            </w:r>
          </w:p>
          <w:p w14:paraId="22DC7D79" w14:textId="64389C34" w:rsidR="00D20B8C" w:rsidRPr="004D615C" w:rsidRDefault="00D20B8C" w:rsidP="7DD74849"/>
        </w:tc>
        <w:tc>
          <w:tcPr>
            <w:tcW w:w="2835" w:type="dxa"/>
          </w:tcPr>
          <w:p w14:paraId="7FC63E5B" w14:textId="77777777" w:rsidR="00753C0B" w:rsidRPr="004D615C" w:rsidRDefault="00753C0B" w:rsidP="004817C9"/>
        </w:tc>
        <w:tc>
          <w:tcPr>
            <w:tcW w:w="2693" w:type="dxa"/>
            <w:vMerge/>
          </w:tcPr>
          <w:p w14:paraId="73531A1F" w14:textId="77777777" w:rsidR="00753C0B" w:rsidRPr="004D615C" w:rsidRDefault="00753C0B" w:rsidP="004817C9"/>
        </w:tc>
      </w:tr>
      <w:tr w:rsidR="00753C0B" w:rsidRPr="004D615C" w14:paraId="2B62D5D5" w14:textId="77777777" w:rsidTr="1EE840D2">
        <w:tc>
          <w:tcPr>
            <w:tcW w:w="2529" w:type="dxa"/>
          </w:tcPr>
          <w:p w14:paraId="40FA02FD" w14:textId="31576CF9" w:rsidR="00753C0B" w:rsidRPr="004D615C" w:rsidRDefault="3A0B31ED" w:rsidP="0019537D">
            <w:pPr>
              <w:pStyle w:val="Listeavsnitt"/>
              <w:numPr>
                <w:ilvl w:val="0"/>
                <w:numId w:val="11"/>
              </w:numPr>
              <w:rPr>
                <w:color w:val="3A414A"/>
                <w:sz w:val="20"/>
                <w:szCs w:val="20"/>
              </w:rPr>
            </w:pPr>
            <w:r w:rsidRPr="1EE840D2">
              <w:rPr>
                <w:color w:val="3A414A"/>
                <w:sz w:val="20"/>
                <w:szCs w:val="20"/>
              </w:rPr>
              <w:t xml:space="preserve">Ser jeg for mye porno </w:t>
            </w:r>
          </w:p>
          <w:p w14:paraId="3CF82686" w14:textId="307C244F" w:rsidR="00753C0B" w:rsidRPr="004D615C" w:rsidRDefault="00753C0B" w:rsidP="004817C9">
            <w:pPr>
              <w:rPr>
                <w:color w:val="3A414A"/>
                <w:sz w:val="20"/>
                <w:szCs w:val="20"/>
              </w:rPr>
            </w:pPr>
          </w:p>
          <w:p w14:paraId="35119A19" w14:textId="68997A6A" w:rsidR="00753C0B" w:rsidRPr="004D615C" w:rsidRDefault="00753C0B" w:rsidP="004817C9">
            <w:pPr>
              <w:rPr>
                <w:color w:val="3A414A"/>
                <w:sz w:val="20"/>
                <w:szCs w:val="20"/>
              </w:rPr>
            </w:pPr>
          </w:p>
          <w:p w14:paraId="3AD890AD" w14:textId="5C5B78C7" w:rsidR="00753C0B" w:rsidRPr="004D615C" w:rsidRDefault="00753C0B" w:rsidP="004817C9">
            <w:pPr>
              <w:rPr>
                <w:color w:val="3A414A"/>
                <w:sz w:val="20"/>
                <w:szCs w:val="20"/>
              </w:rPr>
            </w:pPr>
          </w:p>
          <w:p w14:paraId="749CD34A" w14:textId="0553E0F1" w:rsidR="00753C0B" w:rsidRPr="004D615C" w:rsidRDefault="00753C0B" w:rsidP="004817C9">
            <w:pPr>
              <w:rPr>
                <w:color w:val="3A414A"/>
                <w:sz w:val="20"/>
                <w:szCs w:val="20"/>
              </w:rPr>
            </w:pPr>
          </w:p>
          <w:p w14:paraId="5BD19E2E" w14:textId="73BF8B78" w:rsidR="00753C0B" w:rsidRPr="004D615C" w:rsidRDefault="00753C0B" w:rsidP="003A705D">
            <w:pPr>
              <w:rPr>
                <w:color w:val="3A414A"/>
                <w:sz w:val="20"/>
                <w:szCs w:val="20"/>
              </w:rPr>
            </w:pPr>
          </w:p>
        </w:tc>
        <w:tc>
          <w:tcPr>
            <w:tcW w:w="5121" w:type="dxa"/>
          </w:tcPr>
          <w:p w14:paraId="06D00288" w14:textId="60201EF0" w:rsidR="2DF56E10" w:rsidRPr="004D615C" w:rsidRDefault="5D9C0BB5" w:rsidP="75412EE4">
            <w:pPr>
              <w:rPr>
                <w:b/>
                <w:bCs/>
                <w:u w:val="single"/>
              </w:rPr>
            </w:pPr>
            <w:r w:rsidRPr="004D615C">
              <w:rPr>
                <w:b/>
                <w:bCs/>
                <w:u w:val="single"/>
              </w:rPr>
              <w:t>Hvis</w:t>
            </w:r>
            <w:r w:rsidR="1105323B" w:rsidRPr="004D615C">
              <w:rPr>
                <w:b/>
                <w:bCs/>
                <w:u w:val="single"/>
              </w:rPr>
              <w:t xml:space="preserve"> du ser så mye porno at du ikke orker å gjøre andre ting</w:t>
            </w:r>
            <w:r w:rsidR="53B73214" w:rsidRPr="004D615C">
              <w:rPr>
                <w:b/>
                <w:bCs/>
                <w:u w:val="single"/>
              </w:rPr>
              <w:t>, ikke klarer å la være</w:t>
            </w:r>
            <w:r w:rsidR="1105323B" w:rsidRPr="004D615C">
              <w:rPr>
                <w:b/>
                <w:bCs/>
                <w:u w:val="single"/>
              </w:rPr>
              <w:t xml:space="preserve"> </w:t>
            </w:r>
            <w:r w:rsidRPr="004D615C">
              <w:rPr>
                <w:b/>
                <w:bCs/>
                <w:u w:val="single"/>
              </w:rPr>
              <w:t>eller ikke klarer å bli kåt uten, kan det være du ser for mye på porno.</w:t>
            </w:r>
          </w:p>
          <w:p w14:paraId="7F111C43" w14:textId="0CB6384D" w:rsidR="75412EE4" w:rsidRPr="004D615C" w:rsidRDefault="75412EE4" w:rsidP="75412EE4">
            <w:pPr>
              <w:rPr>
                <w:color w:val="6FAC47"/>
              </w:rPr>
            </w:pPr>
          </w:p>
          <w:p w14:paraId="28A02110" w14:textId="77777777" w:rsidR="00753C0B" w:rsidRPr="004D615C" w:rsidRDefault="4D483B58" w:rsidP="607642B7">
            <w:pPr>
              <w:rPr>
                <w:color w:val="70AD47" w:themeColor="accent6"/>
              </w:rPr>
            </w:pPr>
            <w:r w:rsidRPr="004D615C">
              <w:t>Det finnes ikke en klar grense for hvor mange timer med porno som er innafor. Likevel finnes det noen tegn som kan tyde på at det begynner å bli for mye.</w:t>
            </w:r>
          </w:p>
          <w:p w14:paraId="22212D71" w14:textId="77777777" w:rsidR="00753C0B" w:rsidRPr="004D615C" w:rsidRDefault="00753C0B" w:rsidP="607642B7">
            <w:pPr>
              <w:rPr>
                <w:color w:val="70AD47" w:themeColor="accent6"/>
              </w:rPr>
            </w:pPr>
          </w:p>
          <w:p w14:paraId="6DD91E97" w14:textId="114C8C67" w:rsidR="00753C0B" w:rsidRPr="004D615C" w:rsidRDefault="4D483B58" w:rsidP="607642B7">
            <w:pPr>
              <w:rPr>
                <w:color w:val="70AD47" w:themeColor="accent6"/>
              </w:rPr>
            </w:pPr>
            <w:r w:rsidRPr="004D615C">
              <w:t>H</w:t>
            </w:r>
            <w:r w:rsidR="41E86678" w:rsidRPr="004D615C">
              <w:t>v</w:t>
            </w:r>
            <w:r w:rsidRPr="004D615C">
              <w:t>is du ikke får tid til venner, skole eller fritid fordi du bruker all tiden din til å se porno, ser du nok for mye.</w:t>
            </w:r>
          </w:p>
          <w:p w14:paraId="3D777F31" w14:textId="77777777" w:rsidR="00753C0B" w:rsidRPr="004D615C" w:rsidRDefault="00753C0B" w:rsidP="607642B7">
            <w:pPr>
              <w:rPr>
                <w:color w:val="70AD47" w:themeColor="accent6"/>
              </w:rPr>
            </w:pPr>
          </w:p>
          <w:p w14:paraId="2C5749DA" w14:textId="77777777" w:rsidR="00753C0B" w:rsidRPr="004D615C" w:rsidRDefault="4D483B58" w:rsidP="607642B7">
            <w:pPr>
              <w:rPr>
                <w:color w:val="70AD47" w:themeColor="accent6"/>
              </w:rPr>
            </w:pPr>
            <w:r w:rsidRPr="004D615C">
              <w:t xml:space="preserve">Hvis du må se porno for å klare å bli kåt, for å slappe av, ha det bra eller sovne bør du også prøve å se mindre porno. </w:t>
            </w:r>
          </w:p>
          <w:p w14:paraId="7A935A6F" w14:textId="58657973" w:rsidR="00753C0B" w:rsidRPr="004D615C" w:rsidRDefault="00753C0B" w:rsidP="004817C9"/>
        </w:tc>
        <w:tc>
          <w:tcPr>
            <w:tcW w:w="2835" w:type="dxa"/>
          </w:tcPr>
          <w:p w14:paraId="66AE0903" w14:textId="6D1DAC32" w:rsidR="00753C0B" w:rsidRPr="004D615C" w:rsidRDefault="00753C0B" w:rsidP="004817C9"/>
          <w:p w14:paraId="6A5C7BA1" w14:textId="5D1B6927" w:rsidR="00985E05" w:rsidRDefault="000D25FC" w:rsidP="44ECC418">
            <w:pPr>
              <w:rPr>
                <w:color w:val="70AD47" w:themeColor="accent6"/>
              </w:rPr>
            </w:pPr>
            <w:hyperlink r:id="rId99" w:history="1">
              <w:r w:rsidR="00985E05">
                <w:rPr>
                  <w:rStyle w:val="Hyperkobling"/>
                </w:rPr>
                <w:t>Kan det være feil å onanere?</w:t>
              </w:r>
            </w:hyperlink>
          </w:p>
          <w:p w14:paraId="020160E5" w14:textId="689E333F" w:rsidR="00753C0B" w:rsidRPr="004D615C" w:rsidRDefault="000D25FC" w:rsidP="44ECC418">
            <w:pPr>
              <w:rPr>
                <w:color w:val="70AD47" w:themeColor="accent6"/>
              </w:rPr>
            </w:pPr>
            <w:hyperlink r:id="rId100" w:history="1">
              <w:r w:rsidR="00C35B40">
                <w:rPr>
                  <w:color w:val="70AD47" w:themeColor="accent6"/>
                </w:rPr>
                <w:t>H</w:t>
              </w:r>
              <w:r w:rsidR="00753C0B" w:rsidRPr="00BF412C">
                <w:rPr>
                  <w:rStyle w:val="Hyperkobling"/>
                </w:rPr>
                <w:t>vordan slutte med noe</w:t>
              </w:r>
            </w:hyperlink>
          </w:p>
        </w:tc>
        <w:tc>
          <w:tcPr>
            <w:tcW w:w="2693" w:type="dxa"/>
            <w:vMerge/>
          </w:tcPr>
          <w:p w14:paraId="09EEDB61" w14:textId="77777777" w:rsidR="00753C0B" w:rsidRPr="004D615C" w:rsidRDefault="00753C0B" w:rsidP="004817C9"/>
        </w:tc>
      </w:tr>
      <w:tr w:rsidR="00753C0B" w:rsidRPr="004D615C" w14:paraId="701F5EA4" w14:textId="77777777" w:rsidTr="1EE840D2">
        <w:tc>
          <w:tcPr>
            <w:tcW w:w="2529" w:type="dxa"/>
          </w:tcPr>
          <w:p w14:paraId="10B59A04" w14:textId="1D8F7A44" w:rsidR="00753C0B" w:rsidRPr="004D615C" w:rsidRDefault="6B870789" w:rsidP="00E850EE">
            <w:pPr>
              <w:pStyle w:val="Listeavsnitt"/>
              <w:numPr>
                <w:ilvl w:val="0"/>
                <w:numId w:val="11"/>
              </w:numPr>
              <w:rPr>
                <w:color w:val="3A414A"/>
                <w:sz w:val="20"/>
                <w:szCs w:val="20"/>
              </w:rPr>
            </w:pPr>
            <w:r w:rsidRPr="1EE840D2">
              <w:rPr>
                <w:color w:val="3A414A"/>
                <w:sz w:val="20"/>
                <w:szCs w:val="20"/>
              </w:rPr>
              <w:t>K</w:t>
            </w:r>
            <w:r w:rsidR="3A0B31ED" w:rsidRPr="1EE840D2">
              <w:rPr>
                <w:color w:val="3A414A"/>
                <w:sz w:val="20"/>
                <w:szCs w:val="20"/>
              </w:rPr>
              <w:t>an man bli avhengig av porno</w:t>
            </w:r>
            <w:r w:rsidRPr="1EE840D2">
              <w:rPr>
                <w:color w:val="3A414A"/>
                <w:sz w:val="20"/>
                <w:szCs w:val="20"/>
              </w:rPr>
              <w:t>?</w:t>
            </w:r>
          </w:p>
          <w:p w14:paraId="2EA90532" w14:textId="77777777" w:rsidR="00753C0B" w:rsidRPr="004D615C" w:rsidRDefault="00753C0B" w:rsidP="00E71B29">
            <w:pPr>
              <w:pStyle w:val="Listeavsnitt"/>
              <w:rPr>
                <w:color w:val="3A414A"/>
                <w:sz w:val="20"/>
                <w:szCs w:val="20"/>
              </w:rPr>
            </w:pPr>
          </w:p>
        </w:tc>
        <w:tc>
          <w:tcPr>
            <w:tcW w:w="5121" w:type="dxa"/>
          </w:tcPr>
          <w:p w14:paraId="63DE00BA" w14:textId="194D601A" w:rsidR="00753C0B" w:rsidRPr="004D615C" w:rsidRDefault="26DA2D23" w:rsidP="75412EE4">
            <w:pPr>
              <w:rPr>
                <w:b/>
                <w:bCs/>
                <w:color w:val="70AD47" w:themeColor="accent6"/>
                <w:u w:val="single"/>
              </w:rPr>
            </w:pPr>
            <w:r w:rsidRPr="004D615C">
              <w:rPr>
                <w:b/>
                <w:bCs/>
                <w:u w:val="single"/>
              </w:rPr>
              <w:t xml:space="preserve">Det </w:t>
            </w:r>
            <w:r w:rsidR="2D917D06" w:rsidRPr="004D615C">
              <w:rPr>
                <w:b/>
                <w:bCs/>
                <w:u w:val="single"/>
              </w:rPr>
              <w:t>fins</w:t>
            </w:r>
            <w:r w:rsidRPr="004D615C">
              <w:rPr>
                <w:b/>
                <w:bCs/>
                <w:u w:val="single"/>
              </w:rPr>
              <w:t xml:space="preserve"> det ikke et klart svar på. Men </w:t>
            </w:r>
            <w:r w:rsidR="60ACA292" w:rsidRPr="004D615C">
              <w:rPr>
                <w:b/>
                <w:bCs/>
                <w:u w:val="single"/>
              </w:rPr>
              <w:t xml:space="preserve">det </w:t>
            </w:r>
            <w:r w:rsidR="0EE06493" w:rsidRPr="004D615C">
              <w:rPr>
                <w:b/>
                <w:bCs/>
                <w:u w:val="single"/>
              </w:rPr>
              <w:t>går an å</w:t>
            </w:r>
            <w:r w:rsidR="60ACA292" w:rsidRPr="004D615C">
              <w:rPr>
                <w:b/>
                <w:bCs/>
                <w:u w:val="single"/>
              </w:rPr>
              <w:t xml:space="preserve"> </w:t>
            </w:r>
            <w:r w:rsidR="4D545BE7" w:rsidRPr="004D615C">
              <w:rPr>
                <w:b/>
                <w:bCs/>
                <w:u w:val="single"/>
              </w:rPr>
              <w:t xml:space="preserve">føle seg </w:t>
            </w:r>
            <w:r w:rsidR="60ACA292" w:rsidRPr="004D615C">
              <w:rPr>
                <w:b/>
                <w:bCs/>
                <w:u w:val="single"/>
              </w:rPr>
              <w:t>avhengi</w:t>
            </w:r>
            <w:r w:rsidR="79901B27" w:rsidRPr="004D615C">
              <w:rPr>
                <w:b/>
                <w:bCs/>
                <w:u w:val="single"/>
              </w:rPr>
              <w:t xml:space="preserve">g </w:t>
            </w:r>
            <w:r w:rsidR="2AC08452" w:rsidRPr="004D615C">
              <w:rPr>
                <w:b/>
                <w:bCs/>
                <w:u w:val="single"/>
              </w:rPr>
              <w:t>av porno</w:t>
            </w:r>
            <w:r w:rsidR="60ACA292" w:rsidRPr="004D615C">
              <w:rPr>
                <w:b/>
                <w:bCs/>
                <w:u w:val="single"/>
              </w:rPr>
              <w:t>.</w:t>
            </w:r>
            <w:r w:rsidR="60ACA292" w:rsidRPr="004D615C">
              <w:rPr>
                <w:b/>
                <w:bCs/>
              </w:rPr>
              <w:t xml:space="preserve"> </w:t>
            </w:r>
          </w:p>
          <w:p w14:paraId="74084A18" w14:textId="2A2DF8D4" w:rsidR="75412EE4" w:rsidRPr="004D615C" w:rsidRDefault="75412EE4" w:rsidP="75412EE4">
            <w:pPr>
              <w:rPr>
                <w:color w:val="70AD47" w:themeColor="accent6"/>
              </w:rPr>
            </w:pPr>
          </w:p>
          <w:p w14:paraId="142E700F" w14:textId="068FAE94" w:rsidR="00753C0B" w:rsidRPr="004D615C" w:rsidRDefault="1068851A" w:rsidP="7DD74849">
            <w:pPr>
              <w:rPr>
                <w:rFonts w:eastAsiaTheme="minorEastAsia"/>
              </w:rPr>
            </w:pPr>
            <w:r w:rsidRPr="004D615C">
              <w:rPr>
                <w:rFonts w:eastAsiaTheme="minorEastAsia"/>
              </w:rPr>
              <w:t xml:space="preserve">Hvis du ofte føler at du må se mer og mer, blir urolig hvis du ikke får se </w:t>
            </w:r>
            <w:r w:rsidR="0B40A3E2" w:rsidRPr="004D615C">
              <w:rPr>
                <w:rFonts w:eastAsiaTheme="minorEastAsia"/>
              </w:rPr>
              <w:t>det</w:t>
            </w:r>
            <w:r w:rsidRPr="004D615C">
              <w:rPr>
                <w:rFonts w:eastAsiaTheme="minorEastAsia"/>
              </w:rPr>
              <w:t xml:space="preserve"> eller velger bort å gjøre ting med vennene dine eller kjæresten din fordi du heller vil se på porno, kan det </w:t>
            </w:r>
            <w:r w:rsidR="75A0B094" w:rsidRPr="004D615C">
              <w:rPr>
                <w:rFonts w:eastAsiaTheme="minorEastAsia"/>
              </w:rPr>
              <w:t xml:space="preserve">ha blitt en uvane som det er vanskelig å slutte med. </w:t>
            </w:r>
            <w:r w:rsidR="76ECA64C" w:rsidRPr="004D615C">
              <w:rPr>
                <w:rFonts w:eastAsiaTheme="minorEastAsia"/>
              </w:rPr>
              <w:t xml:space="preserve"> </w:t>
            </w:r>
            <w:r w:rsidR="75ECC254" w:rsidRPr="004D615C">
              <w:rPr>
                <w:rFonts w:eastAsiaTheme="minorEastAsia"/>
              </w:rPr>
              <w:t>Det samme gjelder h</w:t>
            </w:r>
            <w:r w:rsidR="76ECA64C" w:rsidRPr="004D615C">
              <w:rPr>
                <w:rFonts w:eastAsiaTheme="minorEastAsia"/>
              </w:rPr>
              <w:t>vis du ikke klarer å bli kåt uten å se på porno</w:t>
            </w:r>
            <w:r w:rsidR="135FE7FD" w:rsidRPr="004D615C">
              <w:rPr>
                <w:rFonts w:eastAsiaTheme="minorEastAsia"/>
              </w:rPr>
              <w:t xml:space="preserve">. </w:t>
            </w:r>
          </w:p>
          <w:p w14:paraId="183832F7" w14:textId="508EDFD9" w:rsidR="00D20B8C" w:rsidRPr="004D615C" w:rsidRDefault="00D20B8C" w:rsidP="44ECC418">
            <w:pPr>
              <w:rPr>
                <w:rFonts w:eastAsiaTheme="minorEastAsia"/>
                <w:color w:val="70AD47" w:themeColor="accent6"/>
              </w:rPr>
            </w:pPr>
          </w:p>
        </w:tc>
        <w:tc>
          <w:tcPr>
            <w:tcW w:w="2835" w:type="dxa"/>
          </w:tcPr>
          <w:p w14:paraId="41DE6A61" w14:textId="77777777" w:rsidR="00F650D8" w:rsidRPr="004D615C" w:rsidRDefault="000D25FC" w:rsidP="00F650D8">
            <w:hyperlink r:id="rId101" w:history="1">
              <w:r w:rsidR="00F650D8">
                <w:rPr>
                  <w:rStyle w:val="Hyperkobling"/>
                </w:rPr>
                <w:t>Kan det være feil å onanere?</w:t>
              </w:r>
            </w:hyperlink>
          </w:p>
          <w:p w14:paraId="7A583D56" w14:textId="0882EC87" w:rsidR="00753C0B" w:rsidRPr="004D615C" w:rsidRDefault="000D25FC" w:rsidP="607642B7">
            <w:hyperlink r:id="rId102" w:history="1">
              <w:r w:rsidR="00BF412C">
                <w:rPr>
                  <w:color w:val="70AD47" w:themeColor="accent6"/>
                </w:rPr>
                <w:t>H</w:t>
              </w:r>
              <w:r w:rsidR="00BF412C" w:rsidRPr="00BF412C">
                <w:rPr>
                  <w:rStyle w:val="Hyperkobling"/>
                </w:rPr>
                <w:t>vordan slutte med noe</w:t>
              </w:r>
            </w:hyperlink>
          </w:p>
          <w:p w14:paraId="3F07FF41" w14:textId="2FD795DE" w:rsidR="00753C0B" w:rsidRPr="004D615C" w:rsidRDefault="00753C0B" w:rsidP="607642B7"/>
        </w:tc>
        <w:tc>
          <w:tcPr>
            <w:tcW w:w="2693" w:type="dxa"/>
            <w:vMerge/>
          </w:tcPr>
          <w:p w14:paraId="30D82C11" w14:textId="77777777" w:rsidR="00753C0B" w:rsidRPr="004D615C" w:rsidRDefault="00753C0B" w:rsidP="00E850EE"/>
        </w:tc>
      </w:tr>
      <w:tr w:rsidR="00753C0B" w:rsidRPr="004D615C" w14:paraId="4355E7DC" w14:textId="77777777" w:rsidTr="1EE840D2">
        <w:tc>
          <w:tcPr>
            <w:tcW w:w="2529" w:type="dxa"/>
          </w:tcPr>
          <w:p w14:paraId="71D64FD2" w14:textId="77777777" w:rsidR="00753C0B" w:rsidRPr="004D615C" w:rsidRDefault="3A0B31ED" w:rsidP="00E850EE">
            <w:pPr>
              <w:pStyle w:val="Listeavsnitt"/>
              <w:numPr>
                <w:ilvl w:val="0"/>
                <w:numId w:val="11"/>
              </w:numPr>
              <w:rPr>
                <w:color w:val="3A414A"/>
                <w:sz w:val="20"/>
                <w:szCs w:val="20"/>
              </w:rPr>
            </w:pPr>
            <w:r w:rsidRPr="1EE840D2">
              <w:rPr>
                <w:color w:val="3A414A"/>
                <w:sz w:val="20"/>
                <w:szCs w:val="20"/>
              </w:rPr>
              <w:t>Jeg trenger porno for å bli kåt</w:t>
            </w:r>
          </w:p>
          <w:p w14:paraId="6BE61D76" w14:textId="77777777" w:rsidR="00753C0B" w:rsidRPr="004D615C" w:rsidRDefault="00753C0B" w:rsidP="00E850EE">
            <w:pPr>
              <w:pStyle w:val="Listeavsnitt"/>
              <w:rPr>
                <w:color w:val="3A414A"/>
                <w:sz w:val="20"/>
                <w:szCs w:val="20"/>
              </w:rPr>
            </w:pPr>
          </w:p>
        </w:tc>
        <w:tc>
          <w:tcPr>
            <w:tcW w:w="5121" w:type="dxa"/>
          </w:tcPr>
          <w:p w14:paraId="1CD0F709" w14:textId="7DE06C89" w:rsidR="00753C0B" w:rsidRPr="004D615C" w:rsidRDefault="5A8F1309" w:rsidP="75412EE4">
            <w:pPr>
              <w:spacing w:line="259" w:lineRule="auto"/>
              <w:rPr>
                <w:b/>
                <w:bCs/>
                <w:color w:val="000000" w:themeColor="text1"/>
                <w:u w:val="single"/>
              </w:rPr>
            </w:pPr>
            <w:r w:rsidRPr="004D615C">
              <w:rPr>
                <w:b/>
                <w:bCs/>
                <w:color w:val="000000" w:themeColor="text1"/>
                <w:u w:val="single"/>
              </w:rPr>
              <w:t xml:space="preserve">Hvis du ikke klarer å bli kåt uten porno, kan det </w:t>
            </w:r>
            <w:r w:rsidR="5B20FD15" w:rsidRPr="004D615C">
              <w:rPr>
                <w:b/>
                <w:bCs/>
                <w:color w:val="000000" w:themeColor="text1"/>
                <w:u w:val="single"/>
              </w:rPr>
              <w:t>være lurt å trappe ned bruken eller ta en pause.</w:t>
            </w:r>
          </w:p>
          <w:p w14:paraId="77133BAE" w14:textId="0FDB9EDB" w:rsidR="00753C0B" w:rsidRPr="004D615C" w:rsidRDefault="00753C0B" w:rsidP="75412EE4">
            <w:pPr>
              <w:spacing w:line="259" w:lineRule="auto"/>
              <w:rPr>
                <w:color w:val="6FAC47"/>
              </w:rPr>
            </w:pPr>
          </w:p>
          <w:p w14:paraId="0E734CD0" w14:textId="2405AF14" w:rsidR="00753C0B" w:rsidRPr="004D615C" w:rsidRDefault="5A8F1309" w:rsidP="607642B7">
            <w:pPr>
              <w:spacing w:line="259" w:lineRule="auto"/>
              <w:rPr>
                <w:color w:val="70AD47" w:themeColor="accent6"/>
              </w:rPr>
            </w:pPr>
            <w:r w:rsidRPr="004D615C">
              <w:t>Pausen kan du bruke til å trene opp dine egne fantasier sånn at du klarer å bli kåt også uten porno.</w:t>
            </w:r>
          </w:p>
          <w:p w14:paraId="78569376" w14:textId="77777777" w:rsidR="00753C0B" w:rsidRPr="004D615C" w:rsidRDefault="00753C0B" w:rsidP="607642B7">
            <w:pPr>
              <w:rPr>
                <w:color w:val="70AD47" w:themeColor="accent6"/>
              </w:rPr>
            </w:pPr>
          </w:p>
          <w:p w14:paraId="5C7EA3ED" w14:textId="77777777" w:rsidR="00753C0B" w:rsidRPr="004D615C" w:rsidRDefault="4D483B58" w:rsidP="607642B7">
            <w:r w:rsidRPr="004D615C">
              <w:t>For mange går det an å finne en sunn balanse. Da kan man se på porno av og til og samtidig ha et godt forhold til egen kropp og fantasier.</w:t>
            </w:r>
          </w:p>
          <w:p w14:paraId="3E3CBF34" w14:textId="548DBC53" w:rsidR="00D20B8C" w:rsidRPr="004D615C" w:rsidRDefault="00D20B8C" w:rsidP="00E850EE"/>
        </w:tc>
        <w:tc>
          <w:tcPr>
            <w:tcW w:w="2835" w:type="dxa"/>
          </w:tcPr>
          <w:p w14:paraId="16A5A78B" w14:textId="77777777" w:rsidR="00F650D8" w:rsidRPr="004D615C" w:rsidRDefault="000D25FC" w:rsidP="00F650D8">
            <w:hyperlink r:id="rId103" w:history="1">
              <w:r w:rsidR="00F650D8">
                <w:rPr>
                  <w:rStyle w:val="Hyperkobling"/>
                </w:rPr>
                <w:t>Kan det være feil å onanere?</w:t>
              </w:r>
            </w:hyperlink>
          </w:p>
          <w:p w14:paraId="26725731" w14:textId="0A2E7CAE" w:rsidR="00753C0B" w:rsidRPr="004D615C" w:rsidRDefault="000D25FC" w:rsidP="607642B7">
            <w:hyperlink r:id="rId104" w:history="1">
              <w:r w:rsidR="00881A58">
                <w:rPr>
                  <w:color w:val="70AD47" w:themeColor="accent6"/>
                </w:rPr>
                <w:t>H</w:t>
              </w:r>
              <w:r w:rsidR="00881A58" w:rsidRPr="00BF412C">
                <w:rPr>
                  <w:rStyle w:val="Hyperkobling"/>
                </w:rPr>
                <w:t>vordan slutte med noe</w:t>
              </w:r>
            </w:hyperlink>
          </w:p>
          <w:p w14:paraId="3B800E79" w14:textId="3870020A" w:rsidR="00753C0B" w:rsidRPr="004D615C" w:rsidRDefault="00753C0B" w:rsidP="607642B7"/>
        </w:tc>
        <w:tc>
          <w:tcPr>
            <w:tcW w:w="2693" w:type="dxa"/>
            <w:vMerge/>
          </w:tcPr>
          <w:p w14:paraId="3AB816F7" w14:textId="77777777" w:rsidR="00753C0B" w:rsidRPr="004D615C" w:rsidRDefault="00753C0B" w:rsidP="00E850EE"/>
        </w:tc>
      </w:tr>
      <w:tr w:rsidR="00753C0B" w:rsidRPr="004D615C" w14:paraId="3DED5FB8" w14:textId="77777777" w:rsidTr="1EE840D2">
        <w:tc>
          <w:tcPr>
            <w:tcW w:w="2529" w:type="dxa"/>
          </w:tcPr>
          <w:p w14:paraId="4A8AE62C" w14:textId="0453AD97" w:rsidR="00753C0B" w:rsidRPr="004D615C" w:rsidRDefault="6B870789" w:rsidP="00E850EE">
            <w:pPr>
              <w:pStyle w:val="Listeavsnitt"/>
              <w:numPr>
                <w:ilvl w:val="0"/>
                <w:numId w:val="11"/>
              </w:numPr>
              <w:rPr>
                <w:color w:val="3A414A"/>
                <w:sz w:val="20"/>
                <w:szCs w:val="20"/>
              </w:rPr>
            </w:pPr>
            <w:r w:rsidRPr="1EE840D2">
              <w:rPr>
                <w:color w:val="3A414A"/>
                <w:sz w:val="20"/>
                <w:szCs w:val="20"/>
              </w:rPr>
              <w:t>K</w:t>
            </w:r>
            <w:r w:rsidR="3A0B31ED" w:rsidRPr="1EE840D2">
              <w:rPr>
                <w:color w:val="3A414A"/>
                <w:sz w:val="20"/>
                <w:szCs w:val="20"/>
              </w:rPr>
              <w:t>jæresten min liker ikke at jeg ser på porno</w:t>
            </w:r>
            <w:r w:rsidR="002F147D">
              <w:br/>
            </w:r>
          </w:p>
        </w:tc>
        <w:tc>
          <w:tcPr>
            <w:tcW w:w="5121" w:type="dxa"/>
          </w:tcPr>
          <w:p w14:paraId="6E3997F0" w14:textId="465FC6FB" w:rsidR="00753C0B" w:rsidRPr="004D615C" w:rsidRDefault="70F8FA5B" w:rsidP="7DD74849">
            <w:pPr>
              <w:spacing w:line="259" w:lineRule="auto"/>
              <w:rPr>
                <w:rFonts w:eastAsiaTheme="minorEastAsia"/>
                <w:b/>
                <w:bCs/>
                <w:color w:val="70AD47" w:themeColor="accent6"/>
              </w:rPr>
            </w:pPr>
            <w:r w:rsidRPr="004D615C">
              <w:rPr>
                <w:b/>
                <w:bCs/>
              </w:rPr>
              <w:t xml:space="preserve">Å være sammen med en som ser mye på porno kan føles ut som om det er </w:t>
            </w:r>
            <w:r w:rsidRPr="004D615C">
              <w:rPr>
                <w:rFonts w:eastAsiaTheme="minorEastAsia"/>
                <w:b/>
                <w:bCs/>
              </w:rPr>
              <w:t>«tredje» person i forholdet</w:t>
            </w:r>
            <w:r w:rsidR="135F91E6" w:rsidRPr="004D615C">
              <w:rPr>
                <w:rFonts w:eastAsiaTheme="minorEastAsia"/>
                <w:b/>
                <w:bCs/>
              </w:rPr>
              <w:t xml:space="preserve">. </w:t>
            </w:r>
            <w:r w:rsidR="207DE5C2" w:rsidRPr="004D615C">
              <w:rPr>
                <w:rFonts w:eastAsiaTheme="minorEastAsia"/>
                <w:b/>
                <w:bCs/>
              </w:rPr>
              <w:t>Pornoen kan ta oppmerksomheten og tiden m</w:t>
            </w:r>
            <w:r w:rsidR="5A59D15E" w:rsidRPr="004D615C">
              <w:rPr>
                <w:rFonts w:eastAsiaTheme="minorEastAsia"/>
                <w:b/>
                <w:bCs/>
              </w:rPr>
              <w:t>an som kjæreste ellers ville fått.</w:t>
            </w:r>
          </w:p>
          <w:p w14:paraId="60693BF0" w14:textId="486181CB" w:rsidR="00753C0B" w:rsidRPr="004D615C" w:rsidRDefault="7FE847D6" w:rsidP="0096149C">
            <w:pPr>
              <w:spacing w:line="257" w:lineRule="auto"/>
              <w:rPr>
                <w:rFonts w:ascii="Calibri" w:eastAsia="Calibri" w:hAnsi="Calibri" w:cs="Calibri"/>
                <w:b/>
                <w:bCs/>
              </w:rPr>
            </w:pPr>
            <w:r w:rsidRPr="004D615C">
              <w:rPr>
                <w:rFonts w:ascii="Calibri" w:eastAsia="Calibri" w:hAnsi="Calibri" w:cs="Calibri"/>
                <w:b/>
                <w:bCs/>
              </w:rPr>
              <w:lastRenderedPageBreak/>
              <w:t xml:space="preserve">Det kan føre til at kjæresten føler seg avvist, ikke god nok eller at det er en form for utroskap. </w:t>
            </w:r>
          </w:p>
          <w:p w14:paraId="3286C73A" w14:textId="2D959111" w:rsidR="00753C0B" w:rsidRPr="004D615C" w:rsidRDefault="00753C0B" w:rsidP="7DD74849">
            <w:pPr>
              <w:spacing w:line="259" w:lineRule="auto"/>
              <w:rPr>
                <w:rFonts w:eastAsiaTheme="minorEastAsia"/>
                <w:color w:val="70AD47" w:themeColor="accent6"/>
              </w:rPr>
            </w:pPr>
          </w:p>
          <w:p w14:paraId="42FDD02C" w14:textId="743C2DE5" w:rsidR="7FE847D6" w:rsidRPr="004D615C" w:rsidRDefault="7FE847D6" w:rsidP="0096149C">
            <w:pPr>
              <w:spacing w:line="257" w:lineRule="auto"/>
              <w:rPr>
                <w:rFonts w:ascii="Calibri" w:eastAsia="Calibri" w:hAnsi="Calibri" w:cs="Calibri"/>
              </w:rPr>
            </w:pPr>
            <w:r w:rsidRPr="004D615C">
              <w:rPr>
                <w:rFonts w:ascii="Calibri" w:eastAsia="Calibri" w:hAnsi="Calibri" w:cs="Calibri"/>
              </w:rPr>
              <w:t>Mange oppfatter porno som kvinneundertrykking og utnyttelse av mennesker.</w:t>
            </w:r>
          </w:p>
          <w:p w14:paraId="3F9669A4" w14:textId="4F7E89A2" w:rsidR="7DD74849" w:rsidRPr="004D615C" w:rsidRDefault="7DD74849" w:rsidP="7DD74849">
            <w:pPr>
              <w:spacing w:line="259" w:lineRule="auto"/>
              <w:rPr>
                <w:rFonts w:eastAsiaTheme="minorEastAsia"/>
                <w:color w:val="70AD47" w:themeColor="accent6"/>
              </w:rPr>
            </w:pPr>
          </w:p>
          <w:p w14:paraId="679FC6F7" w14:textId="5B25FBAB" w:rsidR="00753C0B" w:rsidRPr="004D615C" w:rsidRDefault="4D483B58" w:rsidP="607642B7">
            <w:pPr>
              <w:rPr>
                <w:rFonts w:eastAsiaTheme="minorEastAsia"/>
              </w:rPr>
            </w:pPr>
            <w:r w:rsidRPr="004D615C">
              <w:rPr>
                <w:rFonts w:eastAsiaTheme="minorEastAsia"/>
              </w:rPr>
              <w:t>Hvis</w:t>
            </w:r>
            <w:r w:rsidR="44ACE6F3" w:rsidRPr="004D615C">
              <w:rPr>
                <w:rFonts w:eastAsiaTheme="minorEastAsia"/>
              </w:rPr>
              <w:t xml:space="preserve"> kjæresten din har det på denne måten</w:t>
            </w:r>
            <w:r w:rsidRPr="004D615C">
              <w:rPr>
                <w:rFonts w:eastAsiaTheme="minorEastAsia"/>
              </w:rPr>
              <w:t xml:space="preserve"> er det først og fremst viktig at dere snakker sammen. Klarer dere å komme frem til en avtale som begge er </w:t>
            </w:r>
            <w:r w:rsidR="361612C0" w:rsidRPr="004D615C">
              <w:rPr>
                <w:rFonts w:eastAsiaTheme="minorEastAsia"/>
              </w:rPr>
              <w:t>fornøyde med?</w:t>
            </w:r>
          </w:p>
          <w:p w14:paraId="017D2C37" w14:textId="0163AAE5" w:rsidR="00D20B8C" w:rsidRPr="004D615C" w:rsidRDefault="00D20B8C" w:rsidP="00E850EE"/>
        </w:tc>
        <w:tc>
          <w:tcPr>
            <w:tcW w:w="2835" w:type="dxa"/>
          </w:tcPr>
          <w:p w14:paraId="3A15F087" w14:textId="77777777" w:rsidR="00753C0B" w:rsidRPr="004D615C" w:rsidRDefault="00753C0B" w:rsidP="00E850EE"/>
        </w:tc>
        <w:tc>
          <w:tcPr>
            <w:tcW w:w="2693" w:type="dxa"/>
            <w:vMerge/>
          </w:tcPr>
          <w:p w14:paraId="76B94DDF" w14:textId="77777777" w:rsidR="00753C0B" w:rsidRPr="004D615C" w:rsidRDefault="00753C0B" w:rsidP="00E850EE"/>
        </w:tc>
      </w:tr>
      <w:tr w:rsidR="00753C0B" w:rsidRPr="004D615C" w14:paraId="4A6A1105" w14:textId="77777777" w:rsidTr="1EE840D2">
        <w:tc>
          <w:tcPr>
            <w:tcW w:w="2529" w:type="dxa"/>
          </w:tcPr>
          <w:p w14:paraId="09B222B1" w14:textId="1F7072E0" w:rsidR="00753C0B" w:rsidRPr="004D615C" w:rsidRDefault="00F5195D" w:rsidP="00E850EE">
            <w:pPr>
              <w:pStyle w:val="Listeavsnitt"/>
              <w:numPr>
                <w:ilvl w:val="0"/>
                <w:numId w:val="10"/>
              </w:numPr>
            </w:pPr>
            <w:r w:rsidRPr="004D615C">
              <w:rPr>
                <w:color w:val="3A414A"/>
                <w:sz w:val="20"/>
                <w:szCs w:val="20"/>
              </w:rPr>
              <w:t>J</w:t>
            </w:r>
            <w:r w:rsidR="00753C0B" w:rsidRPr="004D615C">
              <w:rPr>
                <w:color w:val="3A414A"/>
                <w:sz w:val="20"/>
                <w:szCs w:val="20"/>
              </w:rPr>
              <w:t>eg bruker porno for å lære om sex</w:t>
            </w:r>
            <w:r w:rsidR="00753C0B" w:rsidRPr="004D615C">
              <w:br/>
            </w:r>
          </w:p>
        </w:tc>
        <w:tc>
          <w:tcPr>
            <w:tcW w:w="5121" w:type="dxa"/>
          </w:tcPr>
          <w:p w14:paraId="03F8A6BD" w14:textId="7BAF6586" w:rsidR="00753C0B" w:rsidRPr="004D615C" w:rsidRDefault="70F8FA5B" w:rsidP="607642B7">
            <w:pPr>
              <w:rPr>
                <w:b/>
                <w:bCs/>
                <w:color w:val="70AD47" w:themeColor="accent6"/>
              </w:rPr>
            </w:pPr>
            <w:proofErr w:type="gramStart"/>
            <w:r w:rsidRPr="004D615C">
              <w:rPr>
                <w:b/>
                <w:bCs/>
              </w:rPr>
              <w:t xml:space="preserve">Du </w:t>
            </w:r>
            <w:r w:rsidR="6522D0CB" w:rsidRPr="004D615C">
              <w:rPr>
                <w:b/>
                <w:bCs/>
              </w:rPr>
              <w:t xml:space="preserve"> blir</w:t>
            </w:r>
            <w:proofErr w:type="gramEnd"/>
            <w:r w:rsidR="6522D0CB" w:rsidRPr="004D615C">
              <w:rPr>
                <w:b/>
                <w:bCs/>
              </w:rPr>
              <w:t xml:space="preserve"> ikke automatisk </w:t>
            </w:r>
            <w:r w:rsidRPr="004D615C">
              <w:rPr>
                <w:b/>
                <w:bCs/>
              </w:rPr>
              <w:t xml:space="preserve"> god i senga av å se på porno. </w:t>
            </w:r>
          </w:p>
          <w:p w14:paraId="75215123" w14:textId="77777777" w:rsidR="00753C0B" w:rsidRPr="004D615C" w:rsidRDefault="00753C0B" w:rsidP="607642B7">
            <w:pPr>
              <w:rPr>
                <w:color w:val="70AD47" w:themeColor="accent6"/>
              </w:rPr>
            </w:pPr>
          </w:p>
          <w:p w14:paraId="1A329990" w14:textId="63E42C81" w:rsidR="00753C0B" w:rsidRPr="004D615C" w:rsidRDefault="4D483B58" w:rsidP="607642B7">
            <w:pPr>
              <w:rPr>
                <w:color w:val="70AD47" w:themeColor="accent6"/>
              </w:rPr>
            </w:pPr>
            <w:r w:rsidRPr="004D615C">
              <w:t xml:space="preserve">Det er fordi porno er laget for å fange seerens interesse, ikke for at skuespillerne skal </w:t>
            </w:r>
            <w:r w:rsidR="7BBABAC1" w:rsidRPr="004D615C">
              <w:t>ha det godt</w:t>
            </w:r>
            <w:r w:rsidRPr="004D615C">
              <w:t xml:space="preserve">. </w:t>
            </w:r>
          </w:p>
          <w:p w14:paraId="2239E7E1" w14:textId="77777777" w:rsidR="00753C0B" w:rsidRPr="004D615C" w:rsidRDefault="00753C0B" w:rsidP="607642B7">
            <w:pPr>
              <w:rPr>
                <w:color w:val="70AD47" w:themeColor="accent6"/>
              </w:rPr>
            </w:pPr>
          </w:p>
          <w:p w14:paraId="22816FEB" w14:textId="4BBDA2B2" w:rsidR="00753C0B" w:rsidRPr="004D615C" w:rsidRDefault="4D483B58" w:rsidP="607642B7">
            <w:r w:rsidRPr="004D615C">
              <w:t xml:space="preserve">Skuespillerne som er mindre og svakere blir ofte utsatt for ting som i virkeligheten kan gjøre vondt. </w:t>
            </w:r>
          </w:p>
          <w:p w14:paraId="5AAF414B" w14:textId="77777777" w:rsidR="00753C0B" w:rsidRPr="004D615C" w:rsidRDefault="00753C0B" w:rsidP="607642B7"/>
          <w:p w14:paraId="56F2E869" w14:textId="435E29B8" w:rsidR="00753C0B" w:rsidRPr="004D615C" w:rsidRDefault="4D483B58" w:rsidP="607642B7">
            <w:r w:rsidRPr="004D615C">
              <w:t xml:space="preserve">Mange jenter liker å se på porno, </w:t>
            </w:r>
            <w:r w:rsidR="5E555C70" w:rsidRPr="004D615C">
              <w:t xml:space="preserve">selv om det kanskje ikke ville vært deilig å gjøre det de ser på i virkeligheten. </w:t>
            </w:r>
          </w:p>
          <w:p w14:paraId="27E19899" w14:textId="65C86E9C" w:rsidR="00753C0B" w:rsidRPr="004D615C" w:rsidRDefault="4D483B58" w:rsidP="607642B7">
            <w:pPr>
              <w:rPr>
                <w:strike/>
              </w:rPr>
            </w:pPr>
            <w:r w:rsidRPr="004D615C">
              <w:t xml:space="preserve"> </w:t>
            </w:r>
          </w:p>
          <w:p w14:paraId="18359FFB" w14:textId="5BCECED5" w:rsidR="00753C0B" w:rsidRPr="004D615C" w:rsidRDefault="4D483B58" w:rsidP="607642B7">
            <w:pPr>
              <w:spacing w:line="259" w:lineRule="auto"/>
              <w:rPr>
                <w:strike/>
              </w:rPr>
            </w:pPr>
            <w:r w:rsidRPr="004D615C">
              <w:t xml:space="preserve">Snakk med den du skal ha sex med før du prøver ut noe du har sett på porno. </w:t>
            </w:r>
          </w:p>
          <w:p w14:paraId="7CB70F83" w14:textId="23E1DC65" w:rsidR="00753C0B" w:rsidRPr="004D615C" w:rsidRDefault="4D483B58" w:rsidP="607642B7">
            <w:pPr>
              <w:spacing w:line="259" w:lineRule="auto"/>
              <w:rPr>
                <w:strike/>
                <w:color w:val="4472C4" w:themeColor="accent1"/>
              </w:rPr>
            </w:pPr>
            <w:r w:rsidRPr="004D615C">
              <w:t xml:space="preserve">Prøv dere forsiktig frem og ikke føl deg mislykket hvis det ikke fungerer. </w:t>
            </w:r>
          </w:p>
          <w:p w14:paraId="57BC6F61" w14:textId="3ABE8491" w:rsidR="607642B7" w:rsidRPr="004D615C" w:rsidRDefault="607642B7" w:rsidP="607642B7">
            <w:pPr>
              <w:spacing w:line="259" w:lineRule="auto"/>
            </w:pPr>
          </w:p>
          <w:p w14:paraId="6672DDCB" w14:textId="6775FADA" w:rsidR="140D9E68" w:rsidRPr="004D615C" w:rsidRDefault="140D9E68" w:rsidP="607642B7">
            <w:pPr>
              <w:spacing w:line="259" w:lineRule="auto"/>
            </w:pPr>
            <w:r w:rsidRPr="004D615C">
              <w:t xml:space="preserve">Vil du lære mer om sex? På </w:t>
            </w:r>
            <w:hyperlink r:id="rId105">
              <w:r w:rsidRPr="004D615C">
                <w:rPr>
                  <w:rStyle w:val="Hyperkobling"/>
                </w:rPr>
                <w:t>ung.no</w:t>
              </w:r>
            </w:hyperlink>
            <w:r w:rsidRPr="004D615C">
              <w:t xml:space="preserve"> finnes det mange artikler om dette temaet. </w:t>
            </w:r>
          </w:p>
          <w:p w14:paraId="47FE04BB" w14:textId="69BE2359" w:rsidR="00753C0B" w:rsidRPr="004D615C" w:rsidRDefault="00753C0B" w:rsidP="500A9261">
            <w:pPr>
              <w:spacing w:line="259" w:lineRule="auto"/>
              <w:rPr>
                <w:strike/>
              </w:rPr>
            </w:pPr>
          </w:p>
        </w:tc>
        <w:tc>
          <w:tcPr>
            <w:tcW w:w="2835" w:type="dxa"/>
          </w:tcPr>
          <w:p w14:paraId="7708445F" w14:textId="3471C2BA" w:rsidR="00753C0B" w:rsidRPr="004D615C" w:rsidRDefault="00753C0B" w:rsidP="00E850EE"/>
        </w:tc>
        <w:tc>
          <w:tcPr>
            <w:tcW w:w="2693" w:type="dxa"/>
            <w:vMerge/>
          </w:tcPr>
          <w:p w14:paraId="1333EF25" w14:textId="77777777" w:rsidR="00753C0B" w:rsidRPr="004D615C" w:rsidRDefault="00753C0B" w:rsidP="00E850EE"/>
        </w:tc>
      </w:tr>
      <w:tr w:rsidR="00E06A97" w:rsidRPr="004D615C" w14:paraId="5A4E9B10" w14:textId="77777777" w:rsidTr="1EE840D2">
        <w:tc>
          <w:tcPr>
            <w:tcW w:w="2529" w:type="dxa"/>
          </w:tcPr>
          <w:p w14:paraId="1F58CA54" w14:textId="35254515" w:rsidR="00E06A97" w:rsidRPr="004D615C" w:rsidRDefault="3BDDD834" w:rsidP="00E850EE">
            <w:pPr>
              <w:pStyle w:val="Listeavsnitt"/>
              <w:numPr>
                <w:ilvl w:val="0"/>
                <w:numId w:val="10"/>
              </w:numPr>
              <w:rPr>
                <w:color w:val="3A414A"/>
                <w:sz w:val="20"/>
                <w:szCs w:val="20"/>
              </w:rPr>
            </w:pPr>
            <w:r w:rsidRPr="004D615C">
              <w:rPr>
                <w:color w:val="000000" w:themeColor="text1"/>
                <w:sz w:val="20"/>
                <w:szCs w:val="20"/>
              </w:rPr>
              <w:t xml:space="preserve"> Gutter kan trakassere når de gamer</w:t>
            </w:r>
            <w:r w:rsidR="083ED6B4" w:rsidRPr="004D615C">
              <w:br/>
            </w:r>
          </w:p>
        </w:tc>
        <w:tc>
          <w:tcPr>
            <w:tcW w:w="5121" w:type="dxa"/>
          </w:tcPr>
          <w:p w14:paraId="010C8380" w14:textId="26700BC2" w:rsidR="00E06A97" w:rsidRPr="004D615C" w:rsidRDefault="0F790FCF" w:rsidP="147475DF">
            <w:pPr>
              <w:rPr>
                <w:b/>
                <w:bCs/>
                <w:color w:val="ED7D31" w:themeColor="accent2"/>
              </w:rPr>
            </w:pPr>
            <w:r w:rsidRPr="004D615C">
              <w:rPr>
                <w:b/>
                <w:bCs/>
              </w:rPr>
              <w:t xml:space="preserve">Mange jenter opplever seksuell trakassering </w:t>
            </w:r>
            <w:r w:rsidR="33D3A704" w:rsidRPr="004D615C">
              <w:rPr>
                <w:b/>
                <w:bCs/>
              </w:rPr>
              <w:t>og</w:t>
            </w:r>
            <w:r w:rsidR="56FC0778" w:rsidRPr="004D615C">
              <w:rPr>
                <w:b/>
                <w:bCs/>
              </w:rPr>
              <w:t xml:space="preserve"> nedsettende kommentarer </w:t>
            </w:r>
            <w:r w:rsidRPr="004D615C">
              <w:rPr>
                <w:b/>
                <w:bCs/>
              </w:rPr>
              <w:t>når de gamer.</w:t>
            </w:r>
          </w:p>
          <w:p w14:paraId="22F230BC" w14:textId="41B83524" w:rsidR="7DD74849" w:rsidRPr="004D615C" w:rsidRDefault="7DD74849" w:rsidP="7DD74849">
            <w:pPr>
              <w:rPr>
                <w:b/>
                <w:bCs/>
                <w:color w:val="ED7D31" w:themeColor="accent2"/>
              </w:rPr>
            </w:pPr>
          </w:p>
          <w:p w14:paraId="7489A118" w14:textId="131B5781" w:rsidR="7DD74849" w:rsidRPr="004D615C" w:rsidRDefault="7DD74849" w:rsidP="7DD74849">
            <w:pPr>
              <w:rPr>
                <w:b/>
                <w:bCs/>
                <w:color w:val="ED7D31" w:themeColor="accent2"/>
              </w:rPr>
            </w:pPr>
          </w:p>
          <w:p w14:paraId="0D72AD6A" w14:textId="57A79BC1" w:rsidR="00E06A97" w:rsidRPr="004D615C" w:rsidRDefault="6E2A5310" w:rsidP="147475DF">
            <w:r w:rsidRPr="004D615C">
              <w:t xml:space="preserve">Det er ubehagelig å få negative eller seksuelle kommentarer fordi man er jente. </w:t>
            </w:r>
            <w:r w:rsidR="32AFF198" w:rsidRPr="004D615C">
              <w:t>Noen opplever så mye trakas</w:t>
            </w:r>
            <w:r w:rsidR="621ECDDE" w:rsidRPr="004D615C">
              <w:t>s</w:t>
            </w:r>
            <w:r w:rsidR="32AFF198" w:rsidRPr="004D615C">
              <w:t>ering at de utgir seg for å være gutt</w:t>
            </w:r>
            <w:r w:rsidR="45970E25" w:rsidRPr="004D615C">
              <w:t xml:space="preserve"> eller skrur av mikrofonen</w:t>
            </w:r>
            <w:r w:rsidR="32AFF198" w:rsidRPr="004D615C">
              <w:t xml:space="preserve">. </w:t>
            </w:r>
          </w:p>
          <w:p w14:paraId="3E569A42" w14:textId="3A5F768B" w:rsidR="00E06A97" w:rsidRPr="004D615C" w:rsidRDefault="66EC4C49" w:rsidP="147475DF">
            <w:r w:rsidRPr="004D615C">
              <w:t xml:space="preserve">Dersom du er jente og opplever dette kan du prøve å finne andre jenter som gamer. </w:t>
            </w:r>
          </w:p>
          <w:p w14:paraId="3E1A5C32" w14:textId="71D7F903" w:rsidR="00E06A97" w:rsidRPr="004D615C" w:rsidRDefault="3B92EE43" w:rsidP="7DD74849">
            <w:pPr>
              <w:rPr>
                <w:color w:val="ED7D31" w:themeColor="accent2"/>
              </w:rPr>
            </w:pPr>
            <w:r w:rsidRPr="004D615C">
              <w:t xml:space="preserve"> Kanskje</w:t>
            </w:r>
            <w:r w:rsidR="2DE5E8C0" w:rsidRPr="004D615C">
              <w:t xml:space="preserve"> dere kan starte et lag med flere jenter?</w:t>
            </w:r>
            <w:r w:rsidRPr="004D615C">
              <w:t xml:space="preserve"> </w:t>
            </w:r>
          </w:p>
          <w:p w14:paraId="2C56BF06" w14:textId="75DFEAD8" w:rsidR="00E06A97" w:rsidRPr="004D615C" w:rsidRDefault="00E06A97" w:rsidP="7DD74849"/>
        </w:tc>
        <w:tc>
          <w:tcPr>
            <w:tcW w:w="2835" w:type="dxa"/>
          </w:tcPr>
          <w:p w14:paraId="1F4D3AD2" w14:textId="77777777" w:rsidR="00A136CD" w:rsidRPr="004D615C" w:rsidRDefault="000D25FC" w:rsidP="00A136CD">
            <w:pPr>
              <w:spacing w:line="259" w:lineRule="auto"/>
            </w:pPr>
            <w:hyperlink r:id="rId106">
              <w:r w:rsidR="00A136CD" w:rsidRPr="00E62443">
                <w:rPr>
                  <w:rStyle w:val="Hyperkobling"/>
                </w:rPr>
                <w:t>Sett dine egne grenser og respekter andres</w:t>
              </w:r>
            </w:hyperlink>
          </w:p>
          <w:p w14:paraId="16EB2019" w14:textId="6C78CE59" w:rsidR="00E06A97" w:rsidRPr="004D615C" w:rsidRDefault="00E06A97" w:rsidP="00E850EE"/>
        </w:tc>
        <w:tc>
          <w:tcPr>
            <w:tcW w:w="2693" w:type="dxa"/>
          </w:tcPr>
          <w:p w14:paraId="553B2D88" w14:textId="77777777" w:rsidR="00E06A97" w:rsidRPr="004D615C" w:rsidRDefault="00E06A97" w:rsidP="00E850EE"/>
        </w:tc>
      </w:tr>
      <w:tr w:rsidR="00E06A97" w:rsidRPr="004D615C" w14:paraId="2C0E6A98" w14:textId="77777777" w:rsidTr="1EE840D2">
        <w:tc>
          <w:tcPr>
            <w:tcW w:w="2529" w:type="dxa"/>
          </w:tcPr>
          <w:p w14:paraId="3D099FD7" w14:textId="4D50A748" w:rsidR="00E06A97" w:rsidRPr="004D615C" w:rsidRDefault="00E06A97" w:rsidP="147475DF">
            <w:pPr>
              <w:pStyle w:val="Listeavsnitt"/>
              <w:ind w:left="708"/>
              <w:rPr>
                <w:color w:val="000000" w:themeColor="text1"/>
                <w:sz w:val="20"/>
                <w:szCs w:val="20"/>
              </w:rPr>
            </w:pPr>
          </w:p>
        </w:tc>
        <w:tc>
          <w:tcPr>
            <w:tcW w:w="5121" w:type="dxa"/>
          </w:tcPr>
          <w:p w14:paraId="660F0AED" w14:textId="4A16F717" w:rsidR="147475DF" w:rsidRPr="004D615C" w:rsidRDefault="147475DF" w:rsidP="147475DF">
            <w:pPr>
              <w:rPr>
                <w:color w:val="ED7D31" w:themeColor="accent2"/>
              </w:rPr>
            </w:pPr>
          </w:p>
          <w:p w14:paraId="3545D159" w14:textId="7CA1643D" w:rsidR="00E06A97" w:rsidRPr="004D615C" w:rsidRDefault="00E06A97" w:rsidP="607642B7">
            <w:pPr>
              <w:rPr>
                <w:color w:val="ED7D31" w:themeColor="accent2"/>
              </w:rPr>
            </w:pPr>
          </w:p>
        </w:tc>
        <w:tc>
          <w:tcPr>
            <w:tcW w:w="2835" w:type="dxa"/>
          </w:tcPr>
          <w:p w14:paraId="527D1FCB" w14:textId="77777777" w:rsidR="00E06A97" w:rsidRPr="004D615C" w:rsidRDefault="00E06A97" w:rsidP="00E850EE"/>
        </w:tc>
        <w:tc>
          <w:tcPr>
            <w:tcW w:w="2693" w:type="dxa"/>
          </w:tcPr>
          <w:p w14:paraId="25398E22" w14:textId="77777777" w:rsidR="00E06A97" w:rsidRPr="004D615C" w:rsidRDefault="00E06A97" w:rsidP="00E850EE"/>
        </w:tc>
      </w:tr>
    </w:tbl>
    <w:p w14:paraId="192D92BC" w14:textId="6CDBB67D" w:rsidR="00045D1A" w:rsidRPr="004D615C" w:rsidRDefault="00045D1A" w:rsidP="004817C9"/>
    <w:p w14:paraId="43DD319B" w14:textId="77777777" w:rsidR="00AB43CD" w:rsidRPr="004D615C" w:rsidRDefault="00AB43CD" w:rsidP="00AB43CD"/>
    <w:tbl>
      <w:tblPr>
        <w:tblStyle w:val="Tabellrutenett"/>
        <w:tblW w:w="13041" w:type="dxa"/>
        <w:tblInd w:w="-5" w:type="dxa"/>
        <w:tblLayout w:type="fixed"/>
        <w:tblLook w:val="04A0" w:firstRow="1" w:lastRow="0" w:firstColumn="1" w:lastColumn="0" w:noHBand="0" w:noVBand="1"/>
      </w:tblPr>
      <w:tblGrid>
        <w:gridCol w:w="2416"/>
        <w:gridCol w:w="172"/>
        <w:gridCol w:w="5686"/>
        <w:gridCol w:w="2384"/>
        <w:gridCol w:w="33"/>
        <w:gridCol w:w="2350"/>
      </w:tblGrid>
      <w:tr w:rsidR="00AB43CD" w:rsidRPr="004D615C" w14:paraId="77CA574B" w14:textId="77777777" w:rsidTr="1EE840D2">
        <w:trPr>
          <w:trHeight w:val="451"/>
          <w:tblHeader/>
        </w:trPr>
        <w:tc>
          <w:tcPr>
            <w:tcW w:w="13041" w:type="dxa"/>
            <w:gridSpan w:val="6"/>
            <w:shd w:val="clear" w:color="auto" w:fill="BFBFBF" w:themeFill="background1" w:themeFillShade="BF"/>
          </w:tcPr>
          <w:p w14:paraId="17C4E678" w14:textId="77777777" w:rsidR="00AB43CD" w:rsidRPr="004D615C" w:rsidRDefault="00AB43CD">
            <w:pPr>
              <w:pStyle w:val="Overskrift1"/>
              <w:outlineLvl w:val="0"/>
            </w:pPr>
            <w:bookmarkStart w:id="17" w:name="_Toc129937005"/>
            <w:r w:rsidRPr="004D615C">
              <w:lastRenderedPageBreak/>
              <w:t>Pedofili</w:t>
            </w:r>
            <w:bookmarkEnd w:id="17"/>
          </w:p>
        </w:tc>
      </w:tr>
      <w:tr w:rsidR="00AB43CD" w:rsidRPr="004D615C" w14:paraId="200689FD" w14:textId="77777777" w:rsidTr="1EE840D2">
        <w:trPr>
          <w:trHeight w:val="451"/>
          <w:tblHeader/>
        </w:trPr>
        <w:tc>
          <w:tcPr>
            <w:tcW w:w="2588" w:type="dxa"/>
            <w:gridSpan w:val="2"/>
            <w:vMerge w:val="restart"/>
            <w:shd w:val="clear" w:color="auto" w:fill="BFBFBF" w:themeFill="background1" w:themeFillShade="BF"/>
          </w:tcPr>
          <w:p w14:paraId="2883BFF3" w14:textId="77777777" w:rsidR="00AB43CD" w:rsidRPr="004D615C" w:rsidRDefault="00AB43CD">
            <w:r w:rsidRPr="004D615C">
              <w:t>SVARALTERNATIVER</w:t>
            </w:r>
          </w:p>
          <w:p w14:paraId="61678FBD" w14:textId="77777777" w:rsidR="00AB43CD" w:rsidRPr="004D615C" w:rsidRDefault="00AB43CD"/>
        </w:tc>
        <w:tc>
          <w:tcPr>
            <w:tcW w:w="5686" w:type="dxa"/>
            <w:vMerge w:val="restart"/>
            <w:shd w:val="clear" w:color="auto" w:fill="BFBFBF" w:themeFill="background1" w:themeFillShade="BF"/>
          </w:tcPr>
          <w:p w14:paraId="5D0223EB" w14:textId="77777777" w:rsidR="00AB43CD" w:rsidRPr="004D615C" w:rsidRDefault="00AB43CD">
            <w:proofErr w:type="spellStart"/>
            <w:r w:rsidRPr="004D615C">
              <w:t>Faktatekst</w:t>
            </w:r>
            <w:proofErr w:type="spellEnd"/>
            <w:r w:rsidRPr="004D615C">
              <w:t xml:space="preserve"> </w:t>
            </w:r>
          </w:p>
          <w:p w14:paraId="3628DB8B" w14:textId="77777777" w:rsidR="00AB43CD" w:rsidRPr="004D615C" w:rsidRDefault="00AB43CD">
            <w:r w:rsidRPr="004D615C">
              <w:t>(lysegrønn)</w:t>
            </w:r>
          </w:p>
          <w:p w14:paraId="587B2FEC" w14:textId="77777777" w:rsidR="00AB43CD" w:rsidRPr="004D615C" w:rsidRDefault="00AB43CD">
            <w:proofErr w:type="spellStart"/>
            <w:r w:rsidRPr="004D615C">
              <w:t>Faktatekst</w:t>
            </w:r>
            <w:proofErr w:type="spellEnd"/>
            <w:r w:rsidRPr="004D615C">
              <w:t xml:space="preserve"> </w:t>
            </w:r>
          </w:p>
          <w:p w14:paraId="08EA5511" w14:textId="77777777" w:rsidR="00AB43CD" w:rsidRPr="004D615C" w:rsidRDefault="00AB43CD">
            <w:r w:rsidRPr="004D615C">
              <w:t>(Lyserød)</w:t>
            </w:r>
          </w:p>
        </w:tc>
        <w:tc>
          <w:tcPr>
            <w:tcW w:w="4767" w:type="dxa"/>
            <w:gridSpan w:val="3"/>
            <w:shd w:val="clear" w:color="auto" w:fill="BFBFBF" w:themeFill="background1" w:themeFillShade="BF"/>
          </w:tcPr>
          <w:p w14:paraId="20CE28F9" w14:textId="77777777" w:rsidR="00AB43CD" w:rsidRPr="004D615C" w:rsidRDefault="00AB43CD">
            <w:r w:rsidRPr="004D615C">
              <w:t>Jeg vil vite mer</w:t>
            </w:r>
          </w:p>
        </w:tc>
      </w:tr>
      <w:tr w:rsidR="00AB43CD" w:rsidRPr="004D615C" w14:paraId="433E39B3" w14:textId="77777777" w:rsidTr="1EE840D2">
        <w:trPr>
          <w:trHeight w:val="451"/>
          <w:tblHeader/>
        </w:trPr>
        <w:tc>
          <w:tcPr>
            <w:tcW w:w="2588" w:type="dxa"/>
            <w:gridSpan w:val="2"/>
            <w:vMerge/>
          </w:tcPr>
          <w:p w14:paraId="35E864DC" w14:textId="77777777" w:rsidR="00AB43CD" w:rsidRPr="004D615C" w:rsidRDefault="00AB43CD"/>
        </w:tc>
        <w:tc>
          <w:tcPr>
            <w:tcW w:w="5686" w:type="dxa"/>
            <w:vMerge/>
          </w:tcPr>
          <w:p w14:paraId="2F721D5F" w14:textId="77777777" w:rsidR="00AB43CD" w:rsidRPr="004D615C" w:rsidRDefault="00AB43CD"/>
        </w:tc>
        <w:tc>
          <w:tcPr>
            <w:tcW w:w="2417" w:type="dxa"/>
            <w:gridSpan w:val="2"/>
            <w:shd w:val="clear" w:color="auto" w:fill="BFBFBF" w:themeFill="background1" w:themeFillShade="BF"/>
          </w:tcPr>
          <w:p w14:paraId="47DD89FF" w14:textId="77777777" w:rsidR="00AB43CD" w:rsidRPr="004D615C" w:rsidRDefault="00AB43CD">
            <w:r w:rsidRPr="004D615C">
              <w:t>Spesifikt knyttet til svaralternativene til venstre</w:t>
            </w:r>
          </w:p>
        </w:tc>
        <w:tc>
          <w:tcPr>
            <w:tcW w:w="2350" w:type="dxa"/>
            <w:shd w:val="clear" w:color="auto" w:fill="BFBFBF" w:themeFill="background1" w:themeFillShade="BF"/>
          </w:tcPr>
          <w:p w14:paraId="1903D63A" w14:textId="77777777" w:rsidR="00AB43CD" w:rsidRPr="004D615C" w:rsidRDefault="00AB43CD">
            <w:r w:rsidRPr="004D615C">
              <w:t>Generelle ressurser for alle alternativene om pedofili</w:t>
            </w:r>
          </w:p>
        </w:tc>
      </w:tr>
      <w:tr w:rsidR="00AB43CD" w:rsidRPr="004D615C" w14:paraId="3EC5806E" w14:textId="77777777" w:rsidTr="1EE840D2">
        <w:trPr>
          <w:trHeight w:val="622"/>
        </w:trPr>
        <w:tc>
          <w:tcPr>
            <w:tcW w:w="2416" w:type="dxa"/>
          </w:tcPr>
          <w:p w14:paraId="45385E92" w14:textId="77777777" w:rsidR="00AB43CD" w:rsidRPr="004D615C" w:rsidRDefault="272A2E56" w:rsidP="00AB43CD">
            <w:pPr>
              <w:pStyle w:val="Listeavsnitt"/>
              <w:numPr>
                <w:ilvl w:val="0"/>
                <w:numId w:val="11"/>
              </w:numPr>
              <w:rPr>
                <w:color w:val="3A414A"/>
                <w:sz w:val="20"/>
                <w:szCs w:val="20"/>
              </w:rPr>
            </w:pPr>
            <w:r w:rsidRPr="1EE840D2">
              <w:rPr>
                <w:color w:val="3A414A"/>
                <w:sz w:val="20"/>
                <w:szCs w:val="20"/>
              </w:rPr>
              <w:t xml:space="preserve">Hva betyr det å være </w:t>
            </w:r>
            <w:proofErr w:type="spellStart"/>
            <w:r w:rsidRPr="1EE840D2">
              <w:rPr>
                <w:color w:val="3A414A"/>
                <w:sz w:val="20"/>
                <w:szCs w:val="20"/>
              </w:rPr>
              <w:t>pedo</w:t>
            </w:r>
            <w:proofErr w:type="spellEnd"/>
            <w:r w:rsidRPr="1EE840D2">
              <w:rPr>
                <w:color w:val="3A414A"/>
                <w:sz w:val="20"/>
                <w:szCs w:val="20"/>
              </w:rPr>
              <w:t>?</w:t>
            </w:r>
          </w:p>
          <w:p w14:paraId="1E90D903" w14:textId="77777777" w:rsidR="00AB43CD" w:rsidRPr="004D615C" w:rsidRDefault="00AB43CD">
            <w:pPr>
              <w:rPr>
                <w:color w:val="3A414A"/>
                <w:sz w:val="20"/>
                <w:szCs w:val="20"/>
              </w:rPr>
            </w:pPr>
          </w:p>
          <w:p w14:paraId="35E216FE" w14:textId="77777777" w:rsidR="00AB43CD" w:rsidRPr="004D615C" w:rsidRDefault="00AB43CD">
            <w:pPr>
              <w:pStyle w:val="Listeavsnitt"/>
            </w:pPr>
          </w:p>
        </w:tc>
        <w:tc>
          <w:tcPr>
            <w:tcW w:w="5858" w:type="dxa"/>
            <w:gridSpan w:val="2"/>
          </w:tcPr>
          <w:p w14:paraId="4950601D" w14:textId="480A2954" w:rsidR="7CDEDC86" w:rsidRPr="004D615C" w:rsidRDefault="52FA8ACA" w:rsidP="51C3D69A">
            <w:pPr>
              <w:rPr>
                <w:rFonts w:ascii="Calibri" w:eastAsia="Calibri" w:hAnsi="Calibri" w:cs="Calibri"/>
              </w:rPr>
            </w:pPr>
            <w:r w:rsidRPr="004D615C">
              <w:rPr>
                <w:rFonts w:ascii="Calibri" w:eastAsia="Calibri" w:hAnsi="Calibri" w:cs="Calibri"/>
              </w:rPr>
              <w:t>Pedofili er å tenne seksuelt bare eller for det meste på barn som ikke har kommet i puberteten ennå eller som nettopp har kommet i puberteten.</w:t>
            </w:r>
          </w:p>
          <w:p w14:paraId="29D782B5" w14:textId="77777777" w:rsidR="00AB43CD" w:rsidRPr="004D615C" w:rsidRDefault="00AB43CD"/>
          <w:p w14:paraId="4BBE17A5" w14:textId="5FB906EE" w:rsidR="00AB43CD" w:rsidRPr="004D615C" w:rsidRDefault="633AC32D">
            <w:r w:rsidRPr="004D615C">
              <w:t xml:space="preserve">Pedofili er en </w:t>
            </w:r>
            <w:r w:rsidR="058F7C76" w:rsidRPr="004D615C">
              <w:t xml:space="preserve">psykisk lidelse og en </w:t>
            </w:r>
            <w:r w:rsidRPr="004D615C">
              <w:t>diagnose</w:t>
            </w:r>
            <w:r w:rsidR="1B7911FB" w:rsidRPr="004D615C">
              <w:t xml:space="preserve">. Man kan ikke få </w:t>
            </w:r>
            <w:proofErr w:type="gramStart"/>
            <w:r w:rsidR="1B7911FB" w:rsidRPr="004D615C">
              <w:t xml:space="preserve">diagnosen </w:t>
            </w:r>
            <w:r w:rsidRPr="004D615C">
              <w:t xml:space="preserve"> før</w:t>
            </w:r>
            <w:proofErr w:type="gramEnd"/>
            <w:r w:rsidRPr="004D615C">
              <w:t xml:space="preserve"> man er 18 år</w:t>
            </w:r>
            <w:r w:rsidR="5F996168" w:rsidRPr="004D615C">
              <w:t xml:space="preserve"> eller eldre</w:t>
            </w:r>
            <w:r w:rsidRPr="004D615C">
              <w:t xml:space="preserve">. </w:t>
            </w:r>
          </w:p>
        </w:tc>
        <w:tc>
          <w:tcPr>
            <w:tcW w:w="2384" w:type="dxa"/>
            <w:vMerge w:val="restart"/>
          </w:tcPr>
          <w:p w14:paraId="569DF021" w14:textId="68F28246" w:rsidR="00AB43CD" w:rsidRPr="004D615C" w:rsidRDefault="000D25FC">
            <w:hyperlink r:id="rId107">
              <w:r w:rsidR="00AB43CD" w:rsidRPr="004D615C">
                <w:rPr>
                  <w:rStyle w:val="Hyperkobling"/>
                </w:rPr>
                <w:t>Er jeg en overgriper, eller risikerer jeg å bli det?</w:t>
              </w:r>
            </w:hyperlink>
            <w:r w:rsidR="00AB43CD" w:rsidRPr="004D615C">
              <w:t xml:space="preserve"> </w:t>
            </w:r>
          </w:p>
          <w:p w14:paraId="0411FE01" w14:textId="77777777" w:rsidR="00AB43CD" w:rsidRPr="004D615C" w:rsidRDefault="00AB43CD"/>
          <w:p w14:paraId="414A21F0" w14:textId="77777777" w:rsidR="00AB43CD" w:rsidRPr="004D615C" w:rsidRDefault="00AB43CD"/>
          <w:p w14:paraId="5404C928" w14:textId="77777777" w:rsidR="00AB43CD" w:rsidRPr="004D615C" w:rsidRDefault="00AB43CD"/>
          <w:p w14:paraId="56A5DC9F" w14:textId="5A397A94" w:rsidR="00AB43CD" w:rsidRPr="004D615C" w:rsidRDefault="000D25FC">
            <w:hyperlink r:id="rId108">
              <w:r w:rsidR="00AB43CD" w:rsidRPr="004D615C">
                <w:rPr>
                  <w:rStyle w:val="Hyperkobling"/>
                </w:rPr>
                <w:t xml:space="preserve">Hva betyr det å være </w:t>
              </w:r>
              <w:proofErr w:type="spellStart"/>
              <w:r w:rsidR="00AB43CD" w:rsidRPr="004D615C">
                <w:rPr>
                  <w:rStyle w:val="Hyperkobling"/>
                </w:rPr>
                <w:t>pedo</w:t>
              </w:r>
              <w:proofErr w:type="spellEnd"/>
              <w:r w:rsidR="00AB43CD" w:rsidRPr="004D615C">
                <w:rPr>
                  <w:rStyle w:val="Hyperkobling"/>
                </w:rPr>
                <w:t>?</w:t>
              </w:r>
            </w:hyperlink>
          </w:p>
          <w:p w14:paraId="340D987A" w14:textId="77777777" w:rsidR="00AB43CD" w:rsidRPr="004D615C" w:rsidRDefault="00AB43CD"/>
          <w:p w14:paraId="089F5C90" w14:textId="77777777" w:rsidR="00AB43CD" w:rsidRPr="004D615C" w:rsidRDefault="00AB43CD"/>
          <w:p w14:paraId="64AEA46D" w14:textId="77777777" w:rsidR="00AB43CD" w:rsidRPr="004D615C" w:rsidRDefault="00AB43CD"/>
          <w:p w14:paraId="1AE6D892" w14:textId="77777777" w:rsidR="00AB43CD" w:rsidRPr="004D615C" w:rsidRDefault="00AB43CD"/>
          <w:p w14:paraId="250F0CE4" w14:textId="77777777" w:rsidR="00AB43CD" w:rsidRPr="004D615C" w:rsidRDefault="000D25FC">
            <w:hyperlink r:id="rId109">
              <w:r w:rsidR="00AB43CD" w:rsidRPr="004D615C">
                <w:rPr>
                  <w:rStyle w:val="Hyperkobling"/>
                </w:rPr>
                <w:t>https://www.ung.no/har-du-rare-sextanker</w:t>
              </w:r>
            </w:hyperlink>
          </w:p>
          <w:p w14:paraId="4D6E54FA" w14:textId="77777777" w:rsidR="00AB43CD" w:rsidRPr="004D615C" w:rsidRDefault="00AB43CD">
            <w:pPr>
              <w:rPr>
                <w:rFonts w:ascii="Calibri" w:eastAsia="Calibri" w:hAnsi="Calibri" w:cs="Calibri"/>
              </w:rPr>
            </w:pPr>
          </w:p>
        </w:tc>
        <w:tc>
          <w:tcPr>
            <w:tcW w:w="2383" w:type="dxa"/>
            <w:gridSpan w:val="2"/>
            <w:vMerge w:val="restart"/>
          </w:tcPr>
          <w:p w14:paraId="1CBEE5F8" w14:textId="77777777" w:rsidR="00AB43CD" w:rsidRPr="004D615C" w:rsidRDefault="00AB43CD">
            <w:r w:rsidRPr="004D615C">
              <w:t>Detfinneshjelp.no</w:t>
            </w:r>
          </w:p>
          <w:p w14:paraId="62892B31" w14:textId="77777777" w:rsidR="00AB43CD" w:rsidRPr="004D615C" w:rsidRDefault="00AB43CD"/>
          <w:p w14:paraId="434AD74F" w14:textId="77777777" w:rsidR="00AB43CD" w:rsidRPr="004D615C" w:rsidRDefault="00AB43CD"/>
          <w:p w14:paraId="2932C9BE" w14:textId="77777777" w:rsidR="00AB43CD" w:rsidRPr="004D615C" w:rsidRDefault="00AB43CD"/>
          <w:p w14:paraId="1C7241E9" w14:textId="77777777" w:rsidR="00AB43CD" w:rsidRPr="004D615C" w:rsidRDefault="00AB43CD"/>
          <w:p w14:paraId="665750D9" w14:textId="77777777" w:rsidR="00AB43CD" w:rsidRPr="004D615C" w:rsidRDefault="00AB43CD"/>
        </w:tc>
      </w:tr>
      <w:tr w:rsidR="00AB43CD" w:rsidRPr="004D615C" w14:paraId="50BD7267" w14:textId="77777777" w:rsidTr="1EE840D2">
        <w:trPr>
          <w:trHeight w:val="892"/>
        </w:trPr>
        <w:tc>
          <w:tcPr>
            <w:tcW w:w="2416" w:type="dxa"/>
          </w:tcPr>
          <w:p w14:paraId="39DCCF82" w14:textId="77777777" w:rsidR="00AB43CD" w:rsidRPr="004D615C" w:rsidRDefault="00AB43CD">
            <w:pPr>
              <w:rPr>
                <w:color w:val="3A414A"/>
                <w:sz w:val="20"/>
                <w:szCs w:val="20"/>
              </w:rPr>
            </w:pPr>
          </w:p>
          <w:p w14:paraId="67117601" w14:textId="77777777" w:rsidR="00AB43CD" w:rsidRPr="004D615C" w:rsidRDefault="00AB43CD">
            <w:pPr>
              <w:rPr>
                <w:color w:val="3A414A"/>
                <w:sz w:val="20"/>
                <w:szCs w:val="20"/>
              </w:rPr>
            </w:pPr>
          </w:p>
          <w:p w14:paraId="23E90504" w14:textId="5121B6EA" w:rsidR="00AB43CD" w:rsidRPr="004D615C" w:rsidRDefault="682105CA" w:rsidP="00AB43CD">
            <w:pPr>
              <w:pStyle w:val="Listeavsnitt"/>
              <w:numPr>
                <w:ilvl w:val="0"/>
                <w:numId w:val="11"/>
              </w:numPr>
              <w:rPr>
                <w:color w:val="3A414A"/>
                <w:sz w:val="20"/>
                <w:szCs w:val="20"/>
              </w:rPr>
            </w:pPr>
            <w:proofErr w:type="gramStart"/>
            <w:r w:rsidRPr="1EE840D2">
              <w:rPr>
                <w:color w:val="3A414A"/>
                <w:sz w:val="20"/>
                <w:szCs w:val="20"/>
              </w:rPr>
              <w:t>Er  det</w:t>
            </w:r>
            <w:proofErr w:type="gramEnd"/>
            <w:r w:rsidRPr="1EE840D2">
              <w:rPr>
                <w:color w:val="3A414A"/>
                <w:sz w:val="20"/>
                <w:szCs w:val="20"/>
              </w:rPr>
              <w:t xml:space="preserve"> lov å </w:t>
            </w:r>
            <w:r w:rsidR="028FB234" w:rsidRPr="1EE840D2">
              <w:rPr>
                <w:color w:val="3A414A"/>
                <w:sz w:val="20"/>
                <w:szCs w:val="20"/>
              </w:rPr>
              <w:t xml:space="preserve">ha </w:t>
            </w:r>
            <w:r w:rsidR="0C3F0163" w:rsidRPr="1EE840D2">
              <w:rPr>
                <w:color w:val="3A414A"/>
                <w:sz w:val="20"/>
                <w:szCs w:val="20"/>
              </w:rPr>
              <w:t xml:space="preserve"> pedofili? </w:t>
            </w:r>
          </w:p>
          <w:p w14:paraId="3D723F92" w14:textId="77777777" w:rsidR="00AB43CD" w:rsidRPr="004D615C" w:rsidRDefault="00AB43CD">
            <w:pPr>
              <w:pStyle w:val="Listeavsnitt"/>
              <w:rPr>
                <w:color w:val="3A414A"/>
                <w:sz w:val="20"/>
                <w:szCs w:val="20"/>
              </w:rPr>
            </w:pPr>
          </w:p>
        </w:tc>
        <w:tc>
          <w:tcPr>
            <w:tcW w:w="5858" w:type="dxa"/>
            <w:gridSpan w:val="2"/>
          </w:tcPr>
          <w:p w14:paraId="62FDAB10" w14:textId="77777777" w:rsidR="00AB43CD" w:rsidRPr="004D615C" w:rsidRDefault="00AB43CD">
            <w:pPr>
              <w:spacing w:line="259" w:lineRule="auto"/>
              <w:rPr>
                <w:b/>
                <w:bCs/>
                <w:u w:val="single"/>
              </w:rPr>
            </w:pPr>
            <w:r w:rsidRPr="004D615C">
              <w:rPr>
                <w:b/>
                <w:bCs/>
                <w:u w:val="single"/>
              </w:rPr>
              <w:t>Ja, å ha seksuelle fantasier om barn er lov.</w:t>
            </w:r>
            <w:r w:rsidRPr="004D615C">
              <w:rPr>
                <w:b/>
                <w:bCs/>
              </w:rPr>
              <w:t xml:space="preserve"> </w:t>
            </w:r>
          </w:p>
          <w:p w14:paraId="38987BA6" w14:textId="77777777" w:rsidR="00AB43CD" w:rsidRPr="004D615C" w:rsidRDefault="00AB43CD"/>
          <w:p w14:paraId="4CCC6C4A" w14:textId="15730BD9" w:rsidR="00AB43CD" w:rsidRPr="004D615C" w:rsidRDefault="633AC32D" w:rsidP="51C3D69A">
            <w:pPr>
              <w:spacing w:line="259" w:lineRule="auto"/>
              <w:rPr>
                <w:rFonts w:ascii="Calibri" w:eastAsia="Calibri" w:hAnsi="Calibri" w:cs="Calibri"/>
              </w:rPr>
            </w:pPr>
            <w:r w:rsidRPr="004D615C">
              <w:t>Ingen tanker er forbudte.</w:t>
            </w:r>
            <w:r w:rsidR="416625FA" w:rsidRPr="004D615C">
              <w:t xml:space="preserve"> </w:t>
            </w:r>
            <w:r w:rsidR="2D949D41" w:rsidRPr="004D615C">
              <w:t xml:space="preserve">Det er når tankene fører til handling at det kan være straffbart. </w:t>
            </w:r>
          </w:p>
          <w:p w14:paraId="59633CAE" w14:textId="77777777" w:rsidR="00AB43CD" w:rsidRPr="004D615C" w:rsidRDefault="00AB43CD"/>
          <w:p w14:paraId="4F1BCB55" w14:textId="77777777" w:rsidR="00AB43CD" w:rsidRPr="004D615C" w:rsidRDefault="00AB43CD">
            <w:r w:rsidRPr="004D615C">
              <w:t xml:space="preserve">Det som er </w:t>
            </w:r>
            <w:proofErr w:type="gramStart"/>
            <w:r w:rsidRPr="004D615C">
              <w:t>ulovlig</w:t>
            </w:r>
            <w:proofErr w:type="gramEnd"/>
            <w:r w:rsidRPr="004D615C">
              <w:t xml:space="preserve"> er å se på bilder eller videoer som viser barn på en seksuell måte. Voksne som gjør noe seksuelt med barn bryter loven og kan bli dømt til fengsel.</w:t>
            </w:r>
          </w:p>
        </w:tc>
        <w:tc>
          <w:tcPr>
            <w:tcW w:w="2384" w:type="dxa"/>
            <w:vMerge/>
          </w:tcPr>
          <w:p w14:paraId="785459D6" w14:textId="77777777" w:rsidR="00AB43CD" w:rsidRPr="004D615C" w:rsidRDefault="00AB43CD"/>
        </w:tc>
        <w:tc>
          <w:tcPr>
            <w:tcW w:w="2383" w:type="dxa"/>
            <w:gridSpan w:val="2"/>
            <w:vMerge/>
          </w:tcPr>
          <w:p w14:paraId="57075E67" w14:textId="77777777" w:rsidR="00AB43CD" w:rsidRPr="004D615C" w:rsidRDefault="00AB43CD"/>
        </w:tc>
      </w:tr>
      <w:tr w:rsidR="00AB43CD" w:rsidRPr="004D615C" w14:paraId="1A655D23" w14:textId="77777777" w:rsidTr="1EE840D2">
        <w:trPr>
          <w:trHeight w:val="892"/>
        </w:trPr>
        <w:tc>
          <w:tcPr>
            <w:tcW w:w="2416" w:type="dxa"/>
          </w:tcPr>
          <w:p w14:paraId="0EDAC338" w14:textId="280276D1" w:rsidR="00AB43CD" w:rsidRPr="004D615C" w:rsidRDefault="272A2E56" w:rsidP="00AB43CD">
            <w:pPr>
              <w:pStyle w:val="Listeavsnitt"/>
              <w:numPr>
                <w:ilvl w:val="0"/>
                <w:numId w:val="10"/>
              </w:numPr>
              <w:rPr>
                <w:color w:val="3A414A"/>
                <w:sz w:val="20"/>
                <w:szCs w:val="20"/>
              </w:rPr>
            </w:pPr>
            <w:r w:rsidRPr="1EE840D2">
              <w:rPr>
                <w:color w:val="3A414A"/>
                <w:sz w:val="20"/>
                <w:szCs w:val="20"/>
              </w:rPr>
              <w:t xml:space="preserve">Kan de som </w:t>
            </w:r>
            <w:proofErr w:type="gramStart"/>
            <w:r w:rsidR="0AB7BC92" w:rsidRPr="1EE840D2">
              <w:rPr>
                <w:color w:val="3A414A"/>
                <w:sz w:val="20"/>
                <w:szCs w:val="20"/>
              </w:rPr>
              <w:t xml:space="preserve">har </w:t>
            </w:r>
            <w:r w:rsidRPr="1EE840D2">
              <w:rPr>
                <w:color w:val="3A414A"/>
                <w:sz w:val="20"/>
                <w:szCs w:val="20"/>
              </w:rPr>
              <w:t xml:space="preserve"> pedofil</w:t>
            </w:r>
            <w:r w:rsidR="636367EB" w:rsidRPr="1EE840D2">
              <w:rPr>
                <w:color w:val="3A414A"/>
                <w:sz w:val="20"/>
                <w:szCs w:val="20"/>
              </w:rPr>
              <w:t>i</w:t>
            </w:r>
            <w:proofErr w:type="gramEnd"/>
            <w:r w:rsidRPr="1EE840D2">
              <w:rPr>
                <w:color w:val="3A414A"/>
                <w:sz w:val="20"/>
                <w:szCs w:val="20"/>
              </w:rPr>
              <w:t xml:space="preserve"> slutte å </w:t>
            </w:r>
            <w:r w:rsidR="6FC0814D" w:rsidRPr="1EE840D2">
              <w:rPr>
                <w:color w:val="3A414A"/>
                <w:sz w:val="20"/>
                <w:szCs w:val="20"/>
              </w:rPr>
              <w:t xml:space="preserve">ha </w:t>
            </w:r>
            <w:r w:rsidRPr="1EE840D2">
              <w:rPr>
                <w:color w:val="3A414A"/>
                <w:sz w:val="20"/>
                <w:szCs w:val="20"/>
              </w:rPr>
              <w:t xml:space="preserve"> det?</w:t>
            </w:r>
          </w:p>
          <w:p w14:paraId="79800119" w14:textId="77777777" w:rsidR="00AB43CD" w:rsidRPr="004D615C" w:rsidRDefault="00AB43CD">
            <w:pPr>
              <w:rPr>
                <w:color w:val="3A414A"/>
                <w:sz w:val="20"/>
                <w:szCs w:val="20"/>
              </w:rPr>
            </w:pPr>
          </w:p>
          <w:p w14:paraId="3EB72068" w14:textId="77777777" w:rsidR="00AB43CD" w:rsidRPr="004D615C" w:rsidRDefault="00AB43CD">
            <w:pPr>
              <w:rPr>
                <w:color w:val="3A414A"/>
                <w:sz w:val="20"/>
                <w:szCs w:val="20"/>
              </w:rPr>
            </w:pPr>
          </w:p>
          <w:p w14:paraId="1263073B" w14:textId="77777777" w:rsidR="00AB43CD" w:rsidRPr="004D615C" w:rsidRDefault="00AB43CD">
            <w:pPr>
              <w:rPr>
                <w:color w:val="3A414A"/>
                <w:sz w:val="20"/>
                <w:szCs w:val="20"/>
              </w:rPr>
            </w:pPr>
          </w:p>
          <w:p w14:paraId="7C1926EA" w14:textId="77777777" w:rsidR="00AB43CD" w:rsidRPr="004D615C" w:rsidRDefault="00AB43CD">
            <w:pPr>
              <w:rPr>
                <w:color w:val="3A414A"/>
                <w:sz w:val="20"/>
                <w:szCs w:val="20"/>
              </w:rPr>
            </w:pPr>
          </w:p>
          <w:p w14:paraId="6BF6DFF5" w14:textId="77777777" w:rsidR="00AB43CD" w:rsidRPr="004D615C" w:rsidRDefault="00AB43CD">
            <w:pPr>
              <w:rPr>
                <w:color w:val="3A414A"/>
                <w:sz w:val="20"/>
                <w:szCs w:val="20"/>
              </w:rPr>
            </w:pPr>
          </w:p>
        </w:tc>
        <w:tc>
          <w:tcPr>
            <w:tcW w:w="5858" w:type="dxa"/>
            <w:gridSpan w:val="2"/>
          </w:tcPr>
          <w:p w14:paraId="78FAAB11" w14:textId="77777777" w:rsidR="00AB43CD" w:rsidRPr="004D615C" w:rsidRDefault="00AB43CD">
            <w:pPr>
              <w:rPr>
                <w:b/>
                <w:bCs/>
              </w:rPr>
            </w:pPr>
            <w:r w:rsidRPr="004D615C">
              <w:rPr>
                <w:b/>
                <w:bCs/>
                <w:u w:val="single"/>
              </w:rPr>
              <w:t>Ja. Pedofili kan behandles.</w:t>
            </w:r>
          </w:p>
          <w:p w14:paraId="4381AF20" w14:textId="77777777" w:rsidR="00AB43CD" w:rsidRPr="004D615C" w:rsidRDefault="00AB43CD"/>
          <w:p w14:paraId="61283384" w14:textId="77777777" w:rsidR="00AB43CD" w:rsidRPr="004D615C" w:rsidRDefault="00AB43CD">
            <w:r w:rsidRPr="004D615C">
              <w:t xml:space="preserve">Det å forstå hvor tankene kommer fra kan hjelpe noen å slutte å ha seksuelle tanker om barn. </w:t>
            </w:r>
          </w:p>
          <w:p w14:paraId="5E4D4770" w14:textId="77777777" w:rsidR="00AB43CD" w:rsidRPr="004D615C" w:rsidRDefault="00AB43CD">
            <w:pPr>
              <w:rPr>
                <w:color w:val="70AD47" w:themeColor="accent6"/>
              </w:rPr>
            </w:pPr>
          </w:p>
          <w:p w14:paraId="55BA7086" w14:textId="77777777" w:rsidR="00AB43CD" w:rsidRPr="004D615C" w:rsidRDefault="00AB43CD">
            <w:r w:rsidRPr="004D615C">
              <w:t>Andre blir ikke kvitt tankene. Da må man i stedet lære å leve med fantasiene uten å gjøre dem til virkelighet.</w:t>
            </w:r>
          </w:p>
          <w:p w14:paraId="6C7BA08A" w14:textId="77777777" w:rsidR="00AB43CD" w:rsidRPr="004D615C" w:rsidRDefault="00AB43CD"/>
          <w:p w14:paraId="5DCAC27F" w14:textId="77777777" w:rsidR="00AB43CD" w:rsidRPr="004D615C" w:rsidRDefault="00AB43CD">
            <w:pPr>
              <w:rPr>
                <w:b/>
                <w:bCs/>
                <w:u w:val="single"/>
              </w:rPr>
            </w:pPr>
            <w:r w:rsidRPr="004D615C">
              <w:t>Voksne med pedofili kan få hjelp på</w:t>
            </w:r>
            <w:r w:rsidRPr="004D615C">
              <w:rPr>
                <w:color w:val="6FAC47"/>
              </w:rPr>
              <w:t xml:space="preserve"> </w:t>
            </w:r>
            <w:hyperlink r:id="rId110">
              <w:r w:rsidRPr="004D615C">
                <w:rPr>
                  <w:rStyle w:val="Hyperkobling"/>
                </w:rPr>
                <w:t>detfinneshjelp.no</w:t>
              </w:r>
            </w:hyperlink>
            <w:r w:rsidRPr="004D615C">
              <w:rPr>
                <w:color w:val="6FAC47"/>
              </w:rPr>
              <w:t>.</w:t>
            </w:r>
          </w:p>
        </w:tc>
        <w:tc>
          <w:tcPr>
            <w:tcW w:w="2384" w:type="dxa"/>
            <w:vMerge/>
          </w:tcPr>
          <w:p w14:paraId="46945F6C" w14:textId="77777777" w:rsidR="00AB43CD" w:rsidRPr="004D615C" w:rsidRDefault="00AB43CD"/>
        </w:tc>
        <w:tc>
          <w:tcPr>
            <w:tcW w:w="2383" w:type="dxa"/>
            <w:gridSpan w:val="2"/>
            <w:vMerge/>
          </w:tcPr>
          <w:p w14:paraId="451D918B" w14:textId="77777777" w:rsidR="00AB43CD" w:rsidRPr="004D615C" w:rsidRDefault="00AB43CD"/>
        </w:tc>
      </w:tr>
      <w:tr w:rsidR="00AB43CD" w:rsidRPr="004D615C" w14:paraId="3ED838CD" w14:textId="77777777" w:rsidTr="1EE840D2">
        <w:trPr>
          <w:trHeight w:val="2243"/>
        </w:trPr>
        <w:tc>
          <w:tcPr>
            <w:tcW w:w="2416" w:type="dxa"/>
          </w:tcPr>
          <w:p w14:paraId="3DB2C0D0" w14:textId="77777777" w:rsidR="00AB43CD" w:rsidRPr="004D615C" w:rsidRDefault="00AB43CD">
            <w:pPr>
              <w:rPr>
                <w:color w:val="3A414A"/>
                <w:sz w:val="20"/>
                <w:szCs w:val="20"/>
              </w:rPr>
            </w:pPr>
          </w:p>
          <w:p w14:paraId="0D9BAEC7" w14:textId="77777777" w:rsidR="00AB43CD" w:rsidRPr="004D615C" w:rsidRDefault="00AB43CD">
            <w:pPr>
              <w:rPr>
                <w:color w:val="3A414A"/>
                <w:sz w:val="20"/>
                <w:szCs w:val="20"/>
              </w:rPr>
            </w:pPr>
          </w:p>
          <w:p w14:paraId="288CB926" w14:textId="0195044D" w:rsidR="00AB43CD" w:rsidRPr="004D615C" w:rsidRDefault="272A2E56" w:rsidP="00AB43CD">
            <w:pPr>
              <w:pStyle w:val="Listeavsnitt"/>
              <w:numPr>
                <w:ilvl w:val="0"/>
                <w:numId w:val="11"/>
              </w:numPr>
              <w:rPr>
                <w:color w:val="3A414A"/>
                <w:sz w:val="20"/>
                <w:szCs w:val="20"/>
              </w:rPr>
            </w:pPr>
            <w:r w:rsidRPr="1EE840D2">
              <w:rPr>
                <w:color w:val="3A414A"/>
                <w:sz w:val="20"/>
                <w:szCs w:val="20"/>
              </w:rPr>
              <w:t xml:space="preserve">Hva kan jeg gjøre hvis jeg tror jeg </w:t>
            </w:r>
            <w:proofErr w:type="gramStart"/>
            <w:r w:rsidR="6A38A58C" w:rsidRPr="1EE840D2">
              <w:rPr>
                <w:color w:val="3A414A"/>
                <w:sz w:val="20"/>
                <w:szCs w:val="20"/>
              </w:rPr>
              <w:t xml:space="preserve">har </w:t>
            </w:r>
            <w:r w:rsidRPr="1EE840D2">
              <w:rPr>
                <w:color w:val="3A414A"/>
                <w:sz w:val="20"/>
                <w:szCs w:val="20"/>
              </w:rPr>
              <w:t xml:space="preserve"> pedofil</w:t>
            </w:r>
            <w:r w:rsidR="4CDF8B8B" w:rsidRPr="1EE840D2">
              <w:rPr>
                <w:color w:val="3A414A"/>
                <w:sz w:val="20"/>
                <w:szCs w:val="20"/>
              </w:rPr>
              <w:t>i</w:t>
            </w:r>
            <w:proofErr w:type="gramEnd"/>
            <w:r w:rsidRPr="1EE840D2">
              <w:rPr>
                <w:color w:val="3A414A"/>
                <w:sz w:val="20"/>
                <w:szCs w:val="20"/>
              </w:rPr>
              <w:t>?</w:t>
            </w:r>
            <w:r w:rsidR="00AB43CD">
              <w:br/>
            </w:r>
          </w:p>
        </w:tc>
        <w:tc>
          <w:tcPr>
            <w:tcW w:w="5858" w:type="dxa"/>
            <w:gridSpan w:val="2"/>
          </w:tcPr>
          <w:p w14:paraId="39A7AAC4" w14:textId="77777777" w:rsidR="00AB43CD" w:rsidRPr="004D615C" w:rsidRDefault="00AB43CD">
            <w:pPr>
              <w:rPr>
                <w:b/>
                <w:bCs/>
                <w:u w:val="single"/>
              </w:rPr>
            </w:pPr>
            <w:r w:rsidRPr="004D615C">
              <w:rPr>
                <w:b/>
                <w:bCs/>
                <w:u w:val="single"/>
              </w:rPr>
              <w:t>Hvis du har sexfantasier om barn som er flere år yngre enn deg, er det lurt å fortelle om tankene dine til en du stoler på.</w:t>
            </w:r>
          </w:p>
          <w:p w14:paraId="704EF160" w14:textId="77777777" w:rsidR="00AB43CD" w:rsidRPr="004D615C" w:rsidRDefault="00AB43CD"/>
          <w:p w14:paraId="1F8ED75A" w14:textId="77777777" w:rsidR="00AB43CD" w:rsidRPr="004D615C" w:rsidRDefault="00AB43CD">
            <w:r w:rsidRPr="004D615C">
              <w:t xml:space="preserve">Hvis du har sextanker om barn når du selv er ungdom betyr ikke det at du er pedofil eller at du kommer til å bli det. Det er mange voksne som har hatt sextanker om yngre barn da de selv var ungdommer, men som ikke har det nå lenger. </w:t>
            </w:r>
          </w:p>
          <w:p w14:paraId="45E86BB1" w14:textId="77777777" w:rsidR="00AB43CD" w:rsidRPr="004D615C" w:rsidRDefault="00AB43CD"/>
          <w:p w14:paraId="00783088" w14:textId="799A3954" w:rsidR="00AB43CD" w:rsidRPr="004D615C" w:rsidRDefault="633AC32D">
            <w:r w:rsidRPr="004D615C">
              <w:t xml:space="preserve">Noen få fortsetter å ha sextanker om barn </w:t>
            </w:r>
            <w:r w:rsidR="164ADEC9" w:rsidRPr="004D615C">
              <w:t>når de blir</w:t>
            </w:r>
            <w:r w:rsidRPr="004D615C">
              <w:t xml:space="preserve"> voksne og kan få diagnosen pedofili etter at de fyller 18. </w:t>
            </w:r>
            <w:hyperlink r:id="rId111">
              <w:r w:rsidRPr="004D615C">
                <w:rPr>
                  <w:rStyle w:val="Hyperkobling"/>
                </w:rPr>
                <w:t>Detfinneshjelp.no</w:t>
              </w:r>
            </w:hyperlink>
            <w:r w:rsidRPr="004D615C">
              <w:t xml:space="preserve"> hjelper voksne som er bekymret for at de blir kåte av barn. </w:t>
            </w:r>
          </w:p>
          <w:p w14:paraId="1DEA92F9" w14:textId="77777777" w:rsidR="00AB43CD" w:rsidRPr="004D615C" w:rsidRDefault="00AB43CD"/>
          <w:p w14:paraId="4B150B76" w14:textId="0C0DB575" w:rsidR="00AB43CD" w:rsidRPr="004D615C" w:rsidRDefault="633AC32D">
            <w:r w:rsidRPr="004D615C">
              <w:t xml:space="preserve">Noen klarer å slutte å ha seksuelle tanker om barn ved å styre tankene over på andre typer sexfantasier når de onanerer. </w:t>
            </w:r>
            <w:r w:rsidR="35436A79" w:rsidRPr="004D615C">
              <w:t xml:space="preserve">Eller de lærer seg måter å leve med de seksuelle tankene </w:t>
            </w:r>
            <w:r w:rsidR="54248EEA" w:rsidRPr="004D615C">
              <w:t xml:space="preserve">sånn </w:t>
            </w:r>
            <w:r w:rsidR="35436A79" w:rsidRPr="004D615C">
              <w:t>at de ikke skader andre og klarer å leve et godt liv.</w:t>
            </w:r>
          </w:p>
          <w:p w14:paraId="01658B45" w14:textId="77777777" w:rsidR="00AB43CD" w:rsidRPr="004D615C" w:rsidRDefault="00AB43CD"/>
          <w:p w14:paraId="2F9C8652" w14:textId="77777777" w:rsidR="00AB43CD" w:rsidRPr="004D615C" w:rsidRDefault="00AB43CD">
            <w:r w:rsidRPr="004D615C">
              <w:t>Er du usikker eller bekymret over fantasiene dine?</w:t>
            </w:r>
          </w:p>
          <w:p w14:paraId="22D9D0BB" w14:textId="0C9CC806" w:rsidR="00AB43CD" w:rsidRPr="004D615C" w:rsidRDefault="633AC32D">
            <w:r w:rsidRPr="004D615C">
              <w:t>Det å dele hemmeligheten med en voksen</w:t>
            </w:r>
            <w:r w:rsidR="34423693" w:rsidRPr="004D615C">
              <w:t xml:space="preserve"> du stoler på</w:t>
            </w:r>
            <w:r w:rsidRPr="004D615C">
              <w:t xml:space="preserve"> kan gjøre den lettere å bære på. </w:t>
            </w:r>
          </w:p>
          <w:p w14:paraId="19296C37" w14:textId="77777777" w:rsidR="00AB43CD" w:rsidRPr="004D615C" w:rsidRDefault="00AB43CD"/>
        </w:tc>
        <w:tc>
          <w:tcPr>
            <w:tcW w:w="2384" w:type="dxa"/>
            <w:vMerge/>
          </w:tcPr>
          <w:p w14:paraId="652946BE" w14:textId="77777777" w:rsidR="00AB43CD" w:rsidRPr="004D615C" w:rsidRDefault="00AB43CD"/>
        </w:tc>
        <w:tc>
          <w:tcPr>
            <w:tcW w:w="2383" w:type="dxa"/>
            <w:gridSpan w:val="2"/>
            <w:vMerge/>
          </w:tcPr>
          <w:p w14:paraId="7B8BD786" w14:textId="77777777" w:rsidR="00AB43CD" w:rsidRPr="004D615C" w:rsidRDefault="00AB43CD"/>
        </w:tc>
      </w:tr>
      <w:tr w:rsidR="00AB43CD" w:rsidRPr="004D615C" w14:paraId="4DAF6550" w14:textId="77777777" w:rsidTr="1EE840D2">
        <w:trPr>
          <w:trHeight w:val="2243"/>
        </w:trPr>
        <w:tc>
          <w:tcPr>
            <w:tcW w:w="2416" w:type="dxa"/>
          </w:tcPr>
          <w:p w14:paraId="0807D38A" w14:textId="77777777" w:rsidR="00AB43CD" w:rsidRPr="004D615C" w:rsidRDefault="272A2E56" w:rsidP="00AB43CD">
            <w:pPr>
              <w:pStyle w:val="Listeavsnitt"/>
              <w:numPr>
                <w:ilvl w:val="0"/>
                <w:numId w:val="11"/>
              </w:numPr>
            </w:pPr>
            <w:r w:rsidRPr="1EE840D2">
              <w:rPr>
                <w:color w:val="3A414A"/>
                <w:sz w:val="20"/>
                <w:szCs w:val="20"/>
              </w:rPr>
              <w:t xml:space="preserve">Er det lov å se på tegneserier med </w:t>
            </w:r>
            <w:proofErr w:type="gramStart"/>
            <w:r w:rsidRPr="1EE840D2">
              <w:rPr>
                <w:color w:val="3A414A"/>
                <w:sz w:val="20"/>
                <w:szCs w:val="20"/>
              </w:rPr>
              <w:t>seksualiserte  tegninger</w:t>
            </w:r>
            <w:proofErr w:type="gramEnd"/>
            <w:r w:rsidRPr="1EE840D2">
              <w:rPr>
                <w:color w:val="3A414A"/>
                <w:sz w:val="20"/>
                <w:szCs w:val="20"/>
              </w:rPr>
              <w:t xml:space="preserve"> av barn?</w:t>
            </w:r>
          </w:p>
          <w:p w14:paraId="2F4AF80D" w14:textId="77777777" w:rsidR="00AB43CD" w:rsidRPr="004D615C" w:rsidRDefault="00AB43CD">
            <w:pPr>
              <w:rPr>
                <w:color w:val="3A414A"/>
                <w:sz w:val="20"/>
                <w:szCs w:val="20"/>
              </w:rPr>
            </w:pPr>
          </w:p>
        </w:tc>
        <w:tc>
          <w:tcPr>
            <w:tcW w:w="5858" w:type="dxa"/>
            <w:gridSpan w:val="2"/>
          </w:tcPr>
          <w:p w14:paraId="6A1AD6EC" w14:textId="77777777" w:rsidR="00AB43CD" w:rsidRPr="004D615C" w:rsidRDefault="00AB43CD">
            <w:r w:rsidRPr="004D615C">
              <w:rPr>
                <w:b/>
                <w:bCs/>
                <w:u w:val="single"/>
              </w:rPr>
              <w:t>Det er forbudt å lage, oppbevare, videresende eller legge ut tegneserier som seksualiserer barn.</w:t>
            </w:r>
            <w:r w:rsidRPr="004D615C">
              <w:t xml:space="preserve"> </w:t>
            </w:r>
          </w:p>
          <w:p w14:paraId="22B41186" w14:textId="77777777" w:rsidR="00AB43CD" w:rsidRPr="004D615C" w:rsidRDefault="00AB43CD"/>
          <w:p w14:paraId="592FDD28" w14:textId="54925D7D" w:rsidR="465AD5BE" w:rsidRPr="004D615C" w:rsidRDefault="465AD5BE">
            <w:r w:rsidRPr="004D615C">
              <w:t>Det gjelder også tekst</w:t>
            </w:r>
            <w:r w:rsidR="4174FDE0" w:rsidRPr="004D615C">
              <w:t xml:space="preserve">er eller </w:t>
            </w:r>
            <w:r w:rsidRPr="004D615C">
              <w:t xml:space="preserve">historier som beskriver barn som har sex med seg selv eller andre barn, eller voksne som utfører seksuelle overgrep mot barn. </w:t>
            </w:r>
          </w:p>
          <w:p w14:paraId="35B32D83" w14:textId="5F0D11AC" w:rsidR="00AB43CD" w:rsidRPr="004D615C" w:rsidRDefault="00AB43CD">
            <w:pPr>
              <w:rPr>
                <w:b/>
                <w:bCs/>
                <w:u w:val="single"/>
              </w:rPr>
            </w:pPr>
          </w:p>
        </w:tc>
        <w:tc>
          <w:tcPr>
            <w:tcW w:w="2384" w:type="dxa"/>
          </w:tcPr>
          <w:p w14:paraId="35E5BB41" w14:textId="77777777" w:rsidR="00AB43CD" w:rsidRPr="004D615C" w:rsidRDefault="00AB43CD"/>
          <w:p w14:paraId="494D7D16" w14:textId="77777777" w:rsidR="00AB43CD" w:rsidRPr="004D615C" w:rsidRDefault="00AB43CD"/>
          <w:p w14:paraId="3CC491FB" w14:textId="77777777" w:rsidR="00AB43CD" w:rsidRPr="004D615C" w:rsidRDefault="00AB43CD"/>
          <w:p w14:paraId="5C210D9E" w14:textId="77777777" w:rsidR="00AB43CD" w:rsidRPr="004D615C" w:rsidRDefault="000D25FC">
            <w:hyperlink r:id="rId112">
              <w:r w:rsidR="00AB43CD" w:rsidRPr="004D615C">
                <w:rPr>
                  <w:rStyle w:val="Hyperkobling"/>
                </w:rPr>
                <w:t>https://www.ung.no/har-du-rare-sextanker</w:t>
              </w:r>
            </w:hyperlink>
          </w:p>
          <w:p w14:paraId="7B145284" w14:textId="77777777" w:rsidR="00AB43CD" w:rsidRPr="004D615C" w:rsidRDefault="00AB43CD"/>
          <w:p w14:paraId="55AE9647" w14:textId="77777777" w:rsidR="00AB43CD" w:rsidRPr="004D615C" w:rsidRDefault="00AB43CD"/>
          <w:p w14:paraId="25C7F33E" w14:textId="77777777" w:rsidR="00AB43CD" w:rsidRPr="004D615C" w:rsidRDefault="000D25FC">
            <w:hyperlink r:id="rId113">
              <w:r w:rsidR="00AB43CD" w:rsidRPr="004D615C">
                <w:rPr>
                  <w:rStyle w:val="Hyperkobling"/>
                  <w:rFonts w:ascii="Calibri" w:eastAsia="Calibri" w:hAnsi="Calibri" w:cs="Calibri"/>
                </w:rPr>
                <w:t>Bilder og film som seksualiserer barn — Ung.no</w:t>
              </w:r>
            </w:hyperlink>
          </w:p>
        </w:tc>
        <w:tc>
          <w:tcPr>
            <w:tcW w:w="2383" w:type="dxa"/>
            <w:gridSpan w:val="2"/>
            <w:vMerge/>
          </w:tcPr>
          <w:p w14:paraId="02CB5603" w14:textId="77777777" w:rsidR="00AB43CD" w:rsidRPr="004D615C" w:rsidRDefault="00AB43CD"/>
        </w:tc>
      </w:tr>
      <w:tr w:rsidR="00AB43CD" w:rsidRPr="004D615C" w14:paraId="0A3DEECD" w14:textId="77777777" w:rsidTr="1EE840D2">
        <w:trPr>
          <w:trHeight w:val="2243"/>
        </w:trPr>
        <w:tc>
          <w:tcPr>
            <w:tcW w:w="2416" w:type="dxa"/>
          </w:tcPr>
          <w:p w14:paraId="5CCE9F0E" w14:textId="77777777" w:rsidR="00AB43CD" w:rsidRPr="004D615C" w:rsidRDefault="272A2E56" w:rsidP="00AB43CD">
            <w:pPr>
              <w:pStyle w:val="Listeavsnitt"/>
              <w:numPr>
                <w:ilvl w:val="0"/>
                <w:numId w:val="11"/>
              </w:numPr>
              <w:rPr>
                <w:color w:val="3A414A"/>
                <w:sz w:val="20"/>
                <w:szCs w:val="20"/>
              </w:rPr>
            </w:pPr>
            <w:r w:rsidRPr="1EE840D2">
              <w:rPr>
                <w:color w:val="3A414A"/>
                <w:sz w:val="20"/>
                <w:szCs w:val="20"/>
              </w:rPr>
              <w:lastRenderedPageBreak/>
              <w:t>Hvorfor er det ikke lov å se på videoer eller bilder som viser sex med barn?</w:t>
            </w:r>
          </w:p>
          <w:p w14:paraId="7DB8C9A1" w14:textId="77777777" w:rsidR="00AB43CD" w:rsidRPr="004D615C" w:rsidRDefault="00AB43CD">
            <w:pPr>
              <w:rPr>
                <w:color w:val="3A414A"/>
                <w:sz w:val="20"/>
                <w:szCs w:val="20"/>
              </w:rPr>
            </w:pPr>
          </w:p>
          <w:p w14:paraId="351C14C2" w14:textId="77777777" w:rsidR="00AB43CD" w:rsidRPr="004D615C" w:rsidRDefault="00AB43CD">
            <w:pPr>
              <w:rPr>
                <w:color w:val="3A414A"/>
                <w:sz w:val="20"/>
                <w:szCs w:val="20"/>
              </w:rPr>
            </w:pPr>
          </w:p>
          <w:p w14:paraId="11552647" w14:textId="77777777" w:rsidR="00AB43CD" w:rsidRPr="004D615C" w:rsidRDefault="00AB43CD">
            <w:pPr>
              <w:rPr>
                <w:color w:val="3A414A"/>
                <w:sz w:val="20"/>
                <w:szCs w:val="20"/>
              </w:rPr>
            </w:pPr>
          </w:p>
          <w:p w14:paraId="0AAA366E" w14:textId="77777777" w:rsidR="00AB43CD" w:rsidRPr="004D615C" w:rsidRDefault="00AB43CD">
            <w:pPr>
              <w:rPr>
                <w:color w:val="3A414A"/>
                <w:sz w:val="20"/>
                <w:szCs w:val="20"/>
              </w:rPr>
            </w:pPr>
          </w:p>
          <w:p w14:paraId="3EF6DC1F" w14:textId="77777777" w:rsidR="00AB43CD" w:rsidRPr="004D615C" w:rsidRDefault="00AB43CD">
            <w:pPr>
              <w:pStyle w:val="Listeavsnitt"/>
              <w:rPr>
                <w:color w:val="3A414A"/>
                <w:sz w:val="20"/>
                <w:szCs w:val="20"/>
              </w:rPr>
            </w:pPr>
          </w:p>
        </w:tc>
        <w:tc>
          <w:tcPr>
            <w:tcW w:w="5858" w:type="dxa"/>
            <w:gridSpan w:val="2"/>
          </w:tcPr>
          <w:p w14:paraId="1F677A04" w14:textId="77777777" w:rsidR="00AB43CD" w:rsidRPr="004D615C" w:rsidRDefault="00AB43CD">
            <w:pPr>
              <w:spacing w:line="259" w:lineRule="auto"/>
              <w:rPr>
                <w:b/>
                <w:bCs/>
                <w:u w:val="single"/>
              </w:rPr>
            </w:pPr>
            <w:r w:rsidRPr="004D615C">
              <w:rPr>
                <w:b/>
                <w:bCs/>
                <w:u w:val="single"/>
              </w:rPr>
              <w:t>Fordi det skader barna.</w:t>
            </w:r>
            <w:r w:rsidRPr="004D615C">
              <w:rPr>
                <w:b/>
                <w:bCs/>
              </w:rPr>
              <w:t xml:space="preserve"> </w:t>
            </w:r>
          </w:p>
          <w:p w14:paraId="5FC09C61" w14:textId="77777777" w:rsidR="00AB43CD" w:rsidRPr="004D615C" w:rsidRDefault="00AB43CD">
            <w:pPr>
              <w:spacing w:line="259" w:lineRule="auto"/>
            </w:pPr>
          </w:p>
          <w:p w14:paraId="7B3C2687" w14:textId="77777777" w:rsidR="00AB43CD" w:rsidRPr="004D615C" w:rsidRDefault="00AB43CD">
            <w:pPr>
              <w:spacing w:line="259" w:lineRule="auto"/>
              <w:rPr>
                <w:color w:val="70AD47" w:themeColor="accent6"/>
              </w:rPr>
            </w:pPr>
            <w:r w:rsidRPr="004D615C">
              <w:t>Videoene hadde ikke blitt laget hvis ingen ville se dem. Jo flere som ser en sånn video, jo flere videoer blir det også laget i fremtiden.</w:t>
            </w:r>
          </w:p>
          <w:p w14:paraId="4D9EFB75" w14:textId="77777777" w:rsidR="00AB43CD" w:rsidRPr="004D615C" w:rsidRDefault="00AB43CD">
            <w:pPr>
              <w:spacing w:line="259" w:lineRule="auto"/>
              <w:rPr>
                <w:color w:val="6FAC47"/>
              </w:rPr>
            </w:pPr>
          </w:p>
          <w:p w14:paraId="67219F6D" w14:textId="77777777" w:rsidR="00AB43CD" w:rsidRPr="004D615C" w:rsidRDefault="00AB43CD">
            <w:pPr>
              <w:rPr>
                <w:color w:val="6FAC47"/>
              </w:rPr>
            </w:pPr>
          </w:p>
          <w:p w14:paraId="0FEE1655" w14:textId="77777777" w:rsidR="00AB43CD" w:rsidRPr="004D615C" w:rsidRDefault="00AB43CD">
            <w:pPr>
              <w:rPr>
                <w:color w:val="6FAC47"/>
              </w:rPr>
            </w:pPr>
          </w:p>
          <w:p w14:paraId="3BDB666A" w14:textId="77777777" w:rsidR="00AB43CD" w:rsidRPr="004D615C" w:rsidRDefault="00AB43CD">
            <w:pPr>
              <w:rPr>
                <w:b/>
                <w:bCs/>
                <w:u w:val="single"/>
              </w:rPr>
            </w:pPr>
          </w:p>
        </w:tc>
        <w:tc>
          <w:tcPr>
            <w:tcW w:w="2384" w:type="dxa"/>
            <w:vMerge w:val="restart"/>
          </w:tcPr>
          <w:p w14:paraId="6AF4B870" w14:textId="77777777" w:rsidR="00AB43CD" w:rsidRPr="004D615C" w:rsidRDefault="00AB43CD"/>
          <w:p w14:paraId="495488EA" w14:textId="77777777" w:rsidR="00AB43CD" w:rsidRPr="004D615C" w:rsidRDefault="00AB43CD"/>
          <w:p w14:paraId="4B1545F5" w14:textId="77777777" w:rsidR="00AB43CD" w:rsidRPr="004D615C" w:rsidRDefault="00AB43CD"/>
          <w:p w14:paraId="0A29B6C0" w14:textId="77777777" w:rsidR="00AB43CD" w:rsidRPr="004D615C" w:rsidRDefault="000D25FC">
            <w:hyperlink r:id="rId114">
              <w:r w:rsidR="00AB43CD" w:rsidRPr="004D615C">
                <w:rPr>
                  <w:rStyle w:val="Hyperkobling"/>
                </w:rPr>
                <w:t>https://www.ung.no/har-du-rare-sextanker</w:t>
              </w:r>
            </w:hyperlink>
          </w:p>
          <w:p w14:paraId="7D54A90E" w14:textId="77777777" w:rsidR="00AB43CD" w:rsidRPr="004D615C" w:rsidRDefault="00AB43CD"/>
          <w:p w14:paraId="33E67EF7" w14:textId="77777777" w:rsidR="00AB43CD" w:rsidRPr="004D615C" w:rsidRDefault="00AB43CD"/>
          <w:p w14:paraId="2CA18D64" w14:textId="77777777" w:rsidR="00AB43CD" w:rsidRPr="004D615C" w:rsidRDefault="000D25FC">
            <w:hyperlink r:id="rId115">
              <w:r w:rsidR="00AB43CD" w:rsidRPr="004D615C">
                <w:rPr>
                  <w:rStyle w:val="Hyperkobling"/>
                  <w:rFonts w:ascii="Calibri" w:eastAsia="Calibri" w:hAnsi="Calibri" w:cs="Calibri"/>
                </w:rPr>
                <w:t>Bilder og film som seksualiserer barn — Ung.no</w:t>
              </w:r>
            </w:hyperlink>
          </w:p>
          <w:p w14:paraId="4CBA0FFE" w14:textId="77777777" w:rsidR="00AB43CD" w:rsidRPr="004D615C" w:rsidRDefault="00AB43CD">
            <w:r w:rsidRPr="004D615C">
              <w:t>«</w:t>
            </w:r>
            <w:hyperlink r:id="rId116">
              <w:r w:rsidRPr="004D615C">
                <w:rPr>
                  <w:rStyle w:val="Hyperkobling"/>
                </w:rPr>
                <w:t xml:space="preserve">Hva betyr det å være </w:t>
              </w:r>
              <w:proofErr w:type="spellStart"/>
              <w:r w:rsidRPr="004D615C">
                <w:rPr>
                  <w:rStyle w:val="Hyperkobling"/>
                </w:rPr>
                <w:t>pedo</w:t>
              </w:r>
              <w:proofErr w:type="spellEnd"/>
              <w:r w:rsidRPr="004D615C">
                <w:rPr>
                  <w:rStyle w:val="Hyperkobling"/>
                </w:rPr>
                <w:t>?</w:t>
              </w:r>
            </w:hyperlink>
            <w:r w:rsidRPr="004D615C">
              <w:t>»</w:t>
            </w:r>
          </w:p>
          <w:p w14:paraId="190454E0" w14:textId="77777777" w:rsidR="00AB43CD" w:rsidRPr="004D615C" w:rsidRDefault="00AB43CD"/>
          <w:p w14:paraId="5638C16F" w14:textId="77777777" w:rsidR="00AB43CD" w:rsidRPr="004D615C" w:rsidRDefault="00AB43CD"/>
          <w:p w14:paraId="5A6191AB" w14:textId="77777777" w:rsidR="00AB43CD" w:rsidRPr="004D615C" w:rsidRDefault="00AB43CD"/>
          <w:p w14:paraId="6C1E3EDC" w14:textId="77777777" w:rsidR="00AB43CD" w:rsidRPr="004D615C" w:rsidRDefault="00AB43CD"/>
          <w:p w14:paraId="5F5E73C8" w14:textId="77777777" w:rsidR="00AB43CD" w:rsidRPr="004D615C" w:rsidRDefault="00AB43CD"/>
          <w:p w14:paraId="458CB538" w14:textId="77777777" w:rsidR="00AB43CD" w:rsidRPr="004D615C" w:rsidRDefault="00AB43CD"/>
          <w:p w14:paraId="4210FEF5" w14:textId="77777777" w:rsidR="00AB43CD" w:rsidRPr="004D615C" w:rsidRDefault="00AB43CD"/>
          <w:p w14:paraId="2111E023" w14:textId="77777777" w:rsidR="00AB43CD" w:rsidRPr="004D615C" w:rsidRDefault="00AB43CD"/>
          <w:p w14:paraId="45D05E1B" w14:textId="77777777" w:rsidR="00AB43CD" w:rsidRPr="004D615C" w:rsidRDefault="000D25FC">
            <w:hyperlink r:id="rId117">
              <w:r w:rsidR="00AB43CD" w:rsidRPr="004D615C">
                <w:rPr>
                  <w:rStyle w:val="Hyperkobling"/>
                </w:rPr>
                <w:t>https://www.ung.no/har-du-rare-sextanker</w:t>
              </w:r>
            </w:hyperlink>
          </w:p>
          <w:p w14:paraId="65B6FEE8" w14:textId="77777777" w:rsidR="00AB43CD" w:rsidRPr="004D615C" w:rsidRDefault="00AB43CD"/>
        </w:tc>
        <w:tc>
          <w:tcPr>
            <w:tcW w:w="2383" w:type="dxa"/>
            <w:gridSpan w:val="2"/>
            <w:vMerge/>
          </w:tcPr>
          <w:p w14:paraId="385E06F6" w14:textId="77777777" w:rsidR="00AB43CD" w:rsidRPr="004D615C" w:rsidRDefault="00AB43CD"/>
        </w:tc>
      </w:tr>
      <w:tr w:rsidR="00AB43CD" w14:paraId="74491BFA" w14:textId="77777777" w:rsidTr="1EE840D2">
        <w:trPr>
          <w:trHeight w:val="1537"/>
        </w:trPr>
        <w:tc>
          <w:tcPr>
            <w:tcW w:w="2416" w:type="dxa"/>
          </w:tcPr>
          <w:p w14:paraId="04FEE360" w14:textId="4736B9BF" w:rsidR="00AB43CD" w:rsidRPr="004D615C" w:rsidRDefault="272A2E56" w:rsidP="00AB43CD">
            <w:pPr>
              <w:pStyle w:val="Listeavsnitt"/>
              <w:numPr>
                <w:ilvl w:val="0"/>
                <w:numId w:val="11"/>
              </w:numPr>
              <w:rPr>
                <w:color w:val="3A414A"/>
                <w:sz w:val="20"/>
                <w:szCs w:val="20"/>
              </w:rPr>
            </w:pPr>
            <w:r w:rsidRPr="1EE840D2">
              <w:rPr>
                <w:color w:val="3A414A"/>
                <w:sz w:val="20"/>
                <w:szCs w:val="20"/>
              </w:rPr>
              <w:t xml:space="preserve">Må jeg snakke med noen hvis jeg tror at jeg </w:t>
            </w:r>
            <w:r w:rsidR="1847A99B" w:rsidRPr="1EE840D2">
              <w:rPr>
                <w:color w:val="3A414A"/>
                <w:sz w:val="20"/>
                <w:szCs w:val="20"/>
              </w:rPr>
              <w:t xml:space="preserve">har </w:t>
            </w:r>
            <w:r w:rsidRPr="1EE840D2">
              <w:rPr>
                <w:color w:val="3A414A"/>
                <w:sz w:val="20"/>
                <w:szCs w:val="20"/>
              </w:rPr>
              <w:t xml:space="preserve">  pedofil</w:t>
            </w:r>
            <w:r w:rsidR="493FA78B" w:rsidRPr="1EE840D2">
              <w:rPr>
                <w:color w:val="3A414A"/>
                <w:sz w:val="20"/>
                <w:szCs w:val="20"/>
              </w:rPr>
              <w:t>i</w:t>
            </w:r>
            <w:r w:rsidRPr="1EE840D2">
              <w:rPr>
                <w:color w:val="3A414A"/>
                <w:sz w:val="20"/>
                <w:szCs w:val="20"/>
              </w:rPr>
              <w:t>?</w:t>
            </w:r>
            <w:r w:rsidR="00AB43CD">
              <w:br/>
            </w:r>
          </w:p>
        </w:tc>
        <w:tc>
          <w:tcPr>
            <w:tcW w:w="5858" w:type="dxa"/>
            <w:gridSpan w:val="2"/>
          </w:tcPr>
          <w:p w14:paraId="4165967E" w14:textId="77777777" w:rsidR="00AB43CD" w:rsidRPr="004D615C" w:rsidRDefault="00AB43CD">
            <w:pPr>
              <w:spacing w:line="259" w:lineRule="auto"/>
              <w:rPr>
                <w:b/>
                <w:bCs/>
                <w:u w:val="single"/>
              </w:rPr>
            </w:pPr>
            <w:r w:rsidRPr="004D615C">
              <w:rPr>
                <w:b/>
                <w:bCs/>
                <w:u w:val="single"/>
              </w:rPr>
              <w:t>Det å snakke med noen kan hjelpe deg med å få det bedre.</w:t>
            </w:r>
          </w:p>
          <w:p w14:paraId="714B3796" w14:textId="77777777" w:rsidR="00AB43CD" w:rsidRPr="004D615C" w:rsidRDefault="00AB43CD">
            <w:pPr>
              <w:spacing w:line="259" w:lineRule="auto"/>
            </w:pPr>
          </w:p>
          <w:p w14:paraId="6DA07132" w14:textId="136BE5E7" w:rsidR="00AB43CD" w:rsidRPr="004D615C" w:rsidRDefault="633AC32D">
            <w:r w:rsidRPr="004D615C">
              <w:t xml:space="preserve">Ingen kan tvinge deg til å si noe du ikke vil, men ofte føles det som en lettelse å dele vanskelige tanker med en du stoler på. </w:t>
            </w:r>
          </w:p>
          <w:p w14:paraId="3F23872C" w14:textId="77777777" w:rsidR="00AB43CD" w:rsidRPr="004D615C" w:rsidRDefault="00AB43CD"/>
          <w:p w14:paraId="51056E23" w14:textId="77777777" w:rsidR="00AB43CD" w:rsidRDefault="00AB43CD">
            <w:pPr>
              <w:rPr>
                <w:color w:val="6FAC47"/>
              </w:rPr>
            </w:pPr>
            <w:r w:rsidRPr="004D615C">
              <w:t xml:space="preserve">Du kan dele litt av gangen eller du kan fortelle alt. Husk at det bare er voksne over 18 år som kan få diagnosen pedofili. </w:t>
            </w:r>
            <w:r w:rsidRPr="004D615C">
              <w:lastRenderedPageBreak/>
              <w:t>Mange ungdommer vokser nemlig tankene av seg når de selv blir eldre.</w:t>
            </w:r>
            <w:r w:rsidRPr="4B9557D5">
              <w:t xml:space="preserve"> </w:t>
            </w:r>
          </w:p>
        </w:tc>
        <w:tc>
          <w:tcPr>
            <w:tcW w:w="2384" w:type="dxa"/>
            <w:vMerge/>
          </w:tcPr>
          <w:p w14:paraId="585F15AC" w14:textId="77777777" w:rsidR="00AB43CD" w:rsidRDefault="00AB43CD">
            <w:pPr>
              <w:rPr>
                <w:rFonts w:ascii="Calibri" w:eastAsia="Calibri" w:hAnsi="Calibri" w:cs="Calibri"/>
              </w:rPr>
            </w:pPr>
          </w:p>
        </w:tc>
        <w:tc>
          <w:tcPr>
            <w:tcW w:w="2383" w:type="dxa"/>
            <w:gridSpan w:val="2"/>
            <w:vMerge/>
          </w:tcPr>
          <w:p w14:paraId="52CF42F9" w14:textId="77777777" w:rsidR="00AB43CD" w:rsidRDefault="00AB43CD"/>
        </w:tc>
      </w:tr>
    </w:tbl>
    <w:p w14:paraId="33C337A3" w14:textId="77777777" w:rsidR="00AB43CD" w:rsidRDefault="00AB43CD" w:rsidP="00AB43CD"/>
    <w:p w14:paraId="633A3EC1" w14:textId="77777777" w:rsidR="00AB43CD" w:rsidRDefault="00AB43CD" w:rsidP="00AB43CD"/>
    <w:p w14:paraId="4C866A73" w14:textId="77777777" w:rsidR="00AB43CD" w:rsidRDefault="00AB43CD" w:rsidP="00AB43CD"/>
    <w:p w14:paraId="5BAE8CAD" w14:textId="77777777" w:rsidR="00AB43CD" w:rsidRDefault="00AB43CD" w:rsidP="00AB43CD"/>
    <w:p w14:paraId="38ACC295" w14:textId="77777777" w:rsidR="00520887" w:rsidRDefault="00520887" w:rsidP="004817C9"/>
    <w:sectPr w:rsidR="00520887" w:rsidSect="00002D19">
      <w:headerReference w:type="default" r:id="rId118"/>
      <w:footerReference w:type="default" r:id="rId119"/>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ørch, Eva Marina" w:date="2023-01-24T20:19:00Z" w:initials="MM">
    <w:p w14:paraId="2307C7FB" w14:textId="77777777" w:rsidR="00520887" w:rsidRDefault="00520887" w:rsidP="00520887">
      <w:r>
        <w:t xml:space="preserve">svare ut dette? </w:t>
      </w:r>
      <w:r>
        <w:annotationRef/>
      </w:r>
      <w:r>
        <w:rPr>
          <w:rStyle w:val="Merknadsreferans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7C7F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88D29F" w16cex:dateUtc="2023-01-24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7C7FB" w16cid:durableId="0788D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1C43" w14:textId="77777777" w:rsidR="00064307" w:rsidRDefault="00064307">
      <w:pPr>
        <w:spacing w:after="0" w:line="240" w:lineRule="auto"/>
      </w:pPr>
      <w:r>
        <w:separator/>
      </w:r>
    </w:p>
  </w:endnote>
  <w:endnote w:type="continuationSeparator" w:id="0">
    <w:p w14:paraId="69F9BE5D" w14:textId="77777777" w:rsidR="00064307" w:rsidRDefault="00064307">
      <w:pPr>
        <w:spacing w:after="0" w:line="240" w:lineRule="auto"/>
      </w:pPr>
      <w:r>
        <w:continuationSeparator/>
      </w:r>
    </w:p>
  </w:endnote>
  <w:endnote w:type="continuationNotice" w:id="1">
    <w:p w14:paraId="47F4E912" w14:textId="77777777" w:rsidR="00064307" w:rsidRDefault="000643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DD74849" w14:paraId="3B380A05" w14:textId="77777777" w:rsidTr="0096149C">
      <w:trPr>
        <w:trHeight w:val="300"/>
      </w:trPr>
      <w:tc>
        <w:tcPr>
          <w:tcW w:w="4665" w:type="dxa"/>
        </w:tcPr>
        <w:p w14:paraId="2ED7BDA6" w14:textId="081F993C" w:rsidR="7DD74849" w:rsidRDefault="7DD74849" w:rsidP="0096149C">
          <w:pPr>
            <w:pStyle w:val="Topptekst"/>
            <w:ind w:left="-115"/>
          </w:pPr>
        </w:p>
      </w:tc>
      <w:tc>
        <w:tcPr>
          <w:tcW w:w="4665" w:type="dxa"/>
        </w:tcPr>
        <w:p w14:paraId="6CD8E288" w14:textId="4629BC14" w:rsidR="7DD74849" w:rsidRDefault="7DD74849" w:rsidP="0096149C">
          <w:pPr>
            <w:pStyle w:val="Topptekst"/>
            <w:jc w:val="center"/>
          </w:pPr>
        </w:p>
      </w:tc>
      <w:tc>
        <w:tcPr>
          <w:tcW w:w="4665" w:type="dxa"/>
        </w:tcPr>
        <w:p w14:paraId="19974893" w14:textId="4456B396" w:rsidR="7DD74849" w:rsidRDefault="7DD74849" w:rsidP="0096149C">
          <w:pPr>
            <w:pStyle w:val="Topptekst"/>
            <w:ind w:right="-115"/>
            <w:jc w:val="right"/>
          </w:pPr>
        </w:p>
      </w:tc>
    </w:tr>
  </w:tbl>
  <w:p w14:paraId="4EBD7A37" w14:textId="357E01D5" w:rsidR="7DD74849" w:rsidRDefault="7DD74849" w:rsidP="0096149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030D" w14:textId="77777777" w:rsidR="00064307" w:rsidRDefault="00064307">
      <w:pPr>
        <w:spacing w:after="0" w:line="240" w:lineRule="auto"/>
      </w:pPr>
      <w:r>
        <w:separator/>
      </w:r>
    </w:p>
  </w:footnote>
  <w:footnote w:type="continuationSeparator" w:id="0">
    <w:p w14:paraId="244B023B" w14:textId="77777777" w:rsidR="00064307" w:rsidRDefault="00064307">
      <w:pPr>
        <w:spacing w:after="0" w:line="240" w:lineRule="auto"/>
      </w:pPr>
      <w:r>
        <w:continuationSeparator/>
      </w:r>
    </w:p>
  </w:footnote>
  <w:footnote w:type="continuationNotice" w:id="1">
    <w:p w14:paraId="072FF305" w14:textId="77777777" w:rsidR="00064307" w:rsidRDefault="000643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DD74849" w14:paraId="62C5C20C" w14:textId="77777777" w:rsidTr="0096149C">
      <w:trPr>
        <w:trHeight w:val="300"/>
      </w:trPr>
      <w:tc>
        <w:tcPr>
          <w:tcW w:w="4665" w:type="dxa"/>
        </w:tcPr>
        <w:p w14:paraId="0E9D5E4F" w14:textId="7573BB32" w:rsidR="7DD74849" w:rsidRDefault="7DD74849" w:rsidP="0096149C">
          <w:pPr>
            <w:pStyle w:val="Topptekst"/>
            <w:ind w:left="-115"/>
          </w:pPr>
        </w:p>
      </w:tc>
      <w:tc>
        <w:tcPr>
          <w:tcW w:w="4665" w:type="dxa"/>
        </w:tcPr>
        <w:p w14:paraId="0B334C81" w14:textId="1B4D8E5E" w:rsidR="7DD74849" w:rsidRDefault="7DD74849" w:rsidP="0096149C">
          <w:pPr>
            <w:pStyle w:val="Topptekst"/>
            <w:jc w:val="center"/>
          </w:pPr>
        </w:p>
      </w:tc>
      <w:tc>
        <w:tcPr>
          <w:tcW w:w="4665" w:type="dxa"/>
        </w:tcPr>
        <w:p w14:paraId="7D11C6F2" w14:textId="0894BBD6" w:rsidR="7DD74849" w:rsidRDefault="7DD74849" w:rsidP="0096149C">
          <w:pPr>
            <w:pStyle w:val="Topptekst"/>
            <w:ind w:right="-115"/>
            <w:jc w:val="right"/>
          </w:pPr>
        </w:p>
      </w:tc>
    </w:tr>
  </w:tbl>
  <w:p w14:paraId="3FE4C86C" w14:textId="7F9DBB85" w:rsidR="7DD74849" w:rsidRDefault="7DD74849" w:rsidP="0096149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101"/>
    <w:multiLevelType w:val="hybridMultilevel"/>
    <w:tmpl w:val="803A9B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4ED76AA"/>
    <w:multiLevelType w:val="hybridMultilevel"/>
    <w:tmpl w:val="619AB7CA"/>
    <w:lvl w:ilvl="0" w:tplc="64B87508">
      <w:start w:val="1"/>
      <w:numFmt w:val="bullet"/>
      <w:lvlText w:val="-"/>
      <w:lvlJc w:val="left"/>
      <w:pPr>
        <w:ind w:left="720" w:hanging="360"/>
      </w:pPr>
      <w:rPr>
        <w:rFonts w:ascii="Calibri" w:hAnsi="Calibri" w:hint="default"/>
      </w:rPr>
    </w:lvl>
    <w:lvl w:ilvl="1" w:tplc="33D6FD3C">
      <w:start w:val="1"/>
      <w:numFmt w:val="bullet"/>
      <w:lvlText w:val="o"/>
      <w:lvlJc w:val="left"/>
      <w:pPr>
        <w:ind w:left="1440" w:hanging="360"/>
      </w:pPr>
      <w:rPr>
        <w:rFonts w:ascii="Courier New" w:hAnsi="Courier New" w:hint="default"/>
      </w:rPr>
    </w:lvl>
    <w:lvl w:ilvl="2" w:tplc="A61894FA">
      <w:start w:val="1"/>
      <w:numFmt w:val="bullet"/>
      <w:lvlText w:val=""/>
      <w:lvlJc w:val="left"/>
      <w:pPr>
        <w:ind w:left="2160" w:hanging="360"/>
      </w:pPr>
      <w:rPr>
        <w:rFonts w:ascii="Wingdings" w:hAnsi="Wingdings" w:hint="default"/>
      </w:rPr>
    </w:lvl>
    <w:lvl w:ilvl="3" w:tplc="D7149D9A">
      <w:start w:val="1"/>
      <w:numFmt w:val="bullet"/>
      <w:lvlText w:val=""/>
      <w:lvlJc w:val="left"/>
      <w:pPr>
        <w:ind w:left="2880" w:hanging="360"/>
      </w:pPr>
      <w:rPr>
        <w:rFonts w:ascii="Symbol" w:hAnsi="Symbol" w:hint="default"/>
      </w:rPr>
    </w:lvl>
    <w:lvl w:ilvl="4" w:tplc="96FCCF7E">
      <w:start w:val="1"/>
      <w:numFmt w:val="bullet"/>
      <w:lvlText w:val="o"/>
      <w:lvlJc w:val="left"/>
      <w:pPr>
        <w:ind w:left="3600" w:hanging="360"/>
      </w:pPr>
      <w:rPr>
        <w:rFonts w:ascii="Courier New" w:hAnsi="Courier New" w:hint="default"/>
      </w:rPr>
    </w:lvl>
    <w:lvl w:ilvl="5" w:tplc="A1ACC1FE">
      <w:start w:val="1"/>
      <w:numFmt w:val="bullet"/>
      <w:lvlText w:val=""/>
      <w:lvlJc w:val="left"/>
      <w:pPr>
        <w:ind w:left="4320" w:hanging="360"/>
      </w:pPr>
      <w:rPr>
        <w:rFonts w:ascii="Wingdings" w:hAnsi="Wingdings" w:hint="default"/>
      </w:rPr>
    </w:lvl>
    <w:lvl w:ilvl="6" w:tplc="E3F2565A">
      <w:start w:val="1"/>
      <w:numFmt w:val="bullet"/>
      <w:lvlText w:val=""/>
      <w:lvlJc w:val="left"/>
      <w:pPr>
        <w:ind w:left="5040" w:hanging="360"/>
      </w:pPr>
      <w:rPr>
        <w:rFonts w:ascii="Symbol" w:hAnsi="Symbol" w:hint="default"/>
      </w:rPr>
    </w:lvl>
    <w:lvl w:ilvl="7" w:tplc="342C0578">
      <w:start w:val="1"/>
      <w:numFmt w:val="bullet"/>
      <w:lvlText w:val="o"/>
      <w:lvlJc w:val="left"/>
      <w:pPr>
        <w:ind w:left="5760" w:hanging="360"/>
      </w:pPr>
      <w:rPr>
        <w:rFonts w:ascii="Courier New" w:hAnsi="Courier New" w:hint="default"/>
      </w:rPr>
    </w:lvl>
    <w:lvl w:ilvl="8" w:tplc="3C804E7A">
      <w:start w:val="1"/>
      <w:numFmt w:val="bullet"/>
      <w:lvlText w:val=""/>
      <w:lvlJc w:val="left"/>
      <w:pPr>
        <w:ind w:left="6480" w:hanging="360"/>
      </w:pPr>
      <w:rPr>
        <w:rFonts w:ascii="Wingdings" w:hAnsi="Wingdings" w:hint="default"/>
      </w:rPr>
    </w:lvl>
  </w:abstractNum>
  <w:abstractNum w:abstractNumId="2" w15:restartNumberingAfterBreak="0">
    <w:nsid w:val="1F6760D5"/>
    <w:multiLevelType w:val="hybridMultilevel"/>
    <w:tmpl w:val="3C7023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395DB92"/>
    <w:multiLevelType w:val="hybridMultilevel"/>
    <w:tmpl w:val="2F8A11F8"/>
    <w:lvl w:ilvl="0" w:tplc="BE0ED45A">
      <w:start w:val="1"/>
      <w:numFmt w:val="bullet"/>
      <w:lvlText w:val=""/>
      <w:lvlJc w:val="left"/>
      <w:pPr>
        <w:ind w:left="720" w:hanging="360"/>
      </w:pPr>
      <w:rPr>
        <w:rFonts w:ascii="Symbol" w:hAnsi="Symbol" w:hint="default"/>
      </w:rPr>
    </w:lvl>
    <w:lvl w:ilvl="1" w:tplc="2A10F0A2">
      <w:start w:val="1"/>
      <w:numFmt w:val="bullet"/>
      <w:lvlText w:val=""/>
      <w:lvlJc w:val="left"/>
      <w:pPr>
        <w:ind w:left="1440" w:hanging="360"/>
      </w:pPr>
      <w:rPr>
        <w:rFonts w:ascii="Symbol" w:hAnsi="Symbol" w:hint="default"/>
      </w:rPr>
    </w:lvl>
    <w:lvl w:ilvl="2" w:tplc="31CE395A">
      <w:start w:val="1"/>
      <w:numFmt w:val="bullet"/>
      <w:lvlText w:val=""/>
      <w:lvlJc w:val="left"/>
      <w:pPr>
        <w:ind w:left="2160" w:hanging="360"/>
      </w:pPr>
      <w:rPr>
        <w:rFonts w:ascii="Wingdings" w:hAnsi="Wingdings" w:hint="default"/>
      </w:rPr>
    </w:lvl>
    <w:lvl w:ilvl="3" w:tplc="9F282DC8">
      <w:start w:val="1"/>
      <w:numFmt w:val="bullet"/>
      <w:lvlText w:val=""/>
      <w:lvlJc w:val="left"/>
      <w:pPr>
        <w:ind w:left="2880" w:hanging="360"/>
      </w:pPr>
      <w:rPr>
        <w:rFonts w:ascii="Symbol" w:hAnsi="Symbol" w:hint="default"/>
      </w:rPr>
    </w:lvl>
    <w:lvl w:ilvl="4" w:tplc="DD709940">
      <w:start w:val="1"/>
      <w:numFmt w:val="bullet"/>
      <w:lvlText w:val="o"/>
      <w:lvlJc w:val="left"/>
      <w:pPr>
        <w:ind w:left="3600" w:hanging="360"/>
      </w:pPr>
      <w:rPr>
        <w:rFonts w:ascii="Courier New" w:hAnsi="Courier New" w:hint="default"/>
      </w:rPr>
    </w:lvl>
    <w:lvl w:ilvl="5" w:tplc="9556AE68">
      <w:start w:val="1"/>
      <w:numFmt w:val="bullet"/>
      <w:lvlText w:val=""/>
      <w:lvlJc w:val="left"/>
      <w:pPr>
        <w:ind w:left="4320" w:hanging="360"/>
      </w:pPr>
      <w:rPr>
        <w:rFonts w:ascii="Wingdings" w:hAnsi="Wingdings" w:hint="default"/>
      </w:rPr>
    </w:lvl>
    <w:lvl w:ilvl="6" w:tplc="80F4B944">
      <w:start w:val="1"/>
      <w:numFmt w:val="bullet"/>
      <w:lvlText w:val=""/>
      <w:lvlJc w:val="left"/>
      <w:pPr>
        <w:ind w:left="5040" w:hanging="360"/>
      </w:pPr>
      <w:rPr>
        <w:rFonts w:ascii="Symbol" w:hAnsi="Symbol" w:hint="default"/>
      </w:rPr>
    </w:lvl>
    <w:lvl w:ilvl="7" w:tplc="E66C621A">
      <w:start w:val="1"/>
      <w:numFmt w:val="bullet"/>
      <w:lvlText w:val="o"/>
      <w:lvlJc w:val="left"/>
      <w:pPr>
        <w:ind w:left="5760" w:hanging="360"/>
      </w:pPr>
      <w:rPr>
        <w:rFonts w:ascii="Courier New" w:hAnsi="Courier New" w:hint="default"/>
      </w:rPr>
    </w:lvl>
    <w:lvl w:ilvl="8" w:tplc="0CFEAACA">
      <w:start w:val="1"/>
      <w:numFmt w:val="bullet"/>
      <w:lvlText w:val=""/>
      <w:lvlJc w:val="left"/>
      <w:pPr>
        <w:ind w:left="6480" w:hanging="360"/>
      </w:pPr>
      <w:rPr>
        <w:rFonts w:ascii="Wingdings" w:hAnsi="Wingdings" w:hint="default"/>
      </w:rPr>
    </w:lvl>
  </w:abstractNum>
  <w:abstractNum w:abstractNumId="4" w15:restartNumberingAfterBreak="0">
    <w:nsid w:val="29F571B5"/>
    <w:multiLevelType w:val="hybridMultilevel"/>
    <w:tmpl w:val="10249C1A"/>
    <w:lvl w:ilvl="0" w:tplc="F6F26700">
      <w:start w:val="1"/>
      <w:numFmt w:val="bullet"/>
      <w:lvlText w:val=""/>
      <w:lvlJc w:val="left"/>
      <w:pPr>
        <w:ind w:left="720" w:hanging="360"/>
      </w:pPr>
      <w:rPr>
        <w:rFonts w:ascii="Symbol" w:hAnsi="Symbol" w:hint="default"/>
      </w:rPr>
    </w:lvl>
    <w:lvl w:ilvl="1" w:tplc="E6BC471E">
      <w:start w:val="1"/>
      <w:numFmt w:val="bullet"/>
      <w:lvlText w:val="o"/>
      <w:lvlJc w:val="left"/>
      <w:pPr>
        <w:ind w:left="1440" w:hanging="360"/>
      </w:pPr>
      <w:rPr>
        <w:rFonts w:ascii="Courier New" w:hAnsi="Courier New" w:hint="default"/>
      </w:rPr>
    </w:lvl>
    <w:lvl w:ilvl="2" w:tplc="AF3C308E">
      <w:start w:val="1"/>
      <w:numFmt w:val="bullet"/>
      <w:lvlText w:val=""/>
      <w:lvlJc w:val="left"/>
      <w:pPr>
        <w:ind w:left="2160" w:hanging="360"/>
      </w:pPr>
      <w:rPr>
        <w:rFonts w:ascii="Wingdings" w:hAnsi="Wingdings" w:hint="default"/>
      </w:rPr>
    </w:lvl>
    <w:lvl w:ilvl="3" w:tplc="09F2F7E4">
      <w:start w:val="1"/>
      <w:numFmt w:val="bullet"/>
      <w:lvlText w:val=""/>
      <w:lvlJc w:val="left"/>
      <w:pPr>
        <w:ind w:left="2880" w:hanging="360"/>
      </w:pPr>
      <w:rPr>
        <w:rFonts w:ascii="Symbol" w:hAnsi="Symbol" w:hint="default"/>
      </w:rPr>
    </w:lvl>
    <w:lvl w:ilvl="4" w:tplc="9B245410">
      <w:start w:val="1"/>
      <w:numFmt w:val="bullet"/>
      <w:lvlText w:val="o"/>
      <w:lvlJc w:val="left"/>
      <w:pPr>
        <w:ind w:left="3600" w:hanging="360"/>
      </w:pPr>
      <w:rPr>
        <w:rFonts w:ascii="Courier New" w:hAnsi="Courier New" w:hint="default"/>
      </w:rPr>
    </w:lvl>
    <w:lvl w:ilvl="5" w:tplc="6114D0E8">
      <w:start w:val="1"/>
      <w:numFmt w:val="bullet"/>
      <w:lvlText w:val=""/>
      <w:lvlJc w:val="left"/>
      <w:pPr>
        <w:ind w:left="4320" w:hanging="360"/>
      </w:pPr>
      <w:rPr>
        <w:rFonts w:ascii="Wingdings" w:hAnsi="Wingdings" w:hint="default"/>
      </w:rPr>
    </w:lvl>
    <w:lvl w:ilvl="6" w:tplc="DD8CFE1C">
      <w:start w:val="1"/>
      <w:numFmt w:val="bullet"/>
      <w:lvlText w:val=""/>
      <w:lvlJc w:val="left"/>
      <w:pPr>
        <w:ind w:left="5040" w:hanging="360"/>
      </w:pPr>
      <w:rPr>
        <w:rFonts w:ascii="Symbol" w:hAnsi="Symbol" w:hint="default"/>
      </w:rPr>
    </w:lvl>
    <w:lvl w:ilvl="7" w:tplc="119E1D5A">
      <w:start w:val="1"/>
      <w:numFmt w:val="bullet"/>
      <w:lvlText w:val="o"/>
      <w:lvlJc w:val="left"/>
      <w:pPr>
        <w:ind w:left="5760" w:hanging="360"/>
      </w:pPr>
      <w:rPr>
        <w:rFonts w:ascii="Courier New" w:hAnsi="Courier New" w:hint="default"/>
      </w:rPr>
    </w:lvl>
    <w:lvl w:ilvl="8" w:tplc="8DB042C0">
      <w:start w:val="1"/>
      <w:numFmt w:val="bullet"/>
      <w:lvlText w:val=""/>
      <w:lvlJc w:val="left"/>
      <w:pPr>
        <w:ind w:left="6480" w:hanging="360"/>
      </w:pPr>
      <w:rPr>
        <w:rFonts w:ascii="Wingdings" w:hAnsi="Wingdings" w:hint="default"/>
      </w:rPr>
    </w:lvl>
  </w:abstractNum>
  <w:abstractNum w:abstractNumId="5" w15:restartNumberingAfterBreak="0">
    <w:nsid w:val="3A9271DE"/>
    <w:multiLevelType w:val="hybridMultilevel"/>
    <w:tmpl w:val="F2F8BF4C"/>
    <w:lvl w:ilvl="0" w:tplc="FFFFFFFF">
      <w:start w:val="1"/>
      <w:numFmt w:val="decimal"/>
      <w:lvlText w:val="%1."/>
      <w:lvlJc w:val="left"/>
      <w:pPr>
        <w:ind w:left="720" w:hanging="360"/>
      </w:pPr>
    </w:lvl>
    <w:lvl w:ilvl="1" w:tplc="670E02EE">
      <w:start w:val="1"/>
      <w:numFmt w:val="lowerLetter"/>
      <w:lvlText w:val="%2."/>
      <w:lvlJc w:val="left"/>
      <w:pPr>
        <w:ind w:left="1440" w:hanging="360"/>
      </w:pPr>
    </w:lvl>
    <w:lvl w:ilvl="2" w:tplc="DBAC0104">
      <w:start w:val="1"/>
      <w:numFmt w:val="lowerRoman"/>
      <w:lvlText w:val="%3."/>
      <w:lvlJc w:val="right"/>
      <w:pPr>
        <w:ind w:left="2160" w:hanging="180"/>
      </w:pPr>
    </w:lvl>
    <w:lvl w:ilvl="3" w:tplc="681A1DAE">
      <w:start w:val="1"/>
      <w:numFmt w:val="decimal"/>
      <w:lvlText w:val="%4."/>
      <w:lvlJc w:val="left"/>
      <w:pPr>
        <w:ind w:left="2880" w:hanging="360"/>
      </w:pPr>
    </w:lvl>
    <w:lvl w:ilvl="4" w:tplc="FA1C8778">
      <w:start w:val="1"/>
      <w:numFmt w:val="lowerLetter"/>
      <w:lvlText w:val="%5."/>
      <w:lvlJc w:val="left"/>
      <w:pPr>
        <w:ind w:left="3600" w:hanging="360"/>
      </w:pPr>
    </w:lvl>
    <w:lvl w:ilvl="5" w:tplc="AD5C0EB6">
      <w:start w:val="1"/>
      <w:numFmt w:val="lowerRoman"/>
      <w:lvlText w:val="%6."/>
      <w:lvlJc w:val="right"/>
      <w:pPr>
        <w:ind w:left="4320" w:hanging="180"/>
      </w:pPr>
    </w:lvl>
    <w:lvl w:ilvl="6" w:tplc="AA6A0F8C">
      <w:start w:val="1"/>
      <w:numFmt w:val="decimal"/>
      <w:lvlText w:val="%7."/>
      <w:lvlJc w:val="left"/>
      <w:pPr>
        <w:ind w:left="5040" w:hanging="360"/>
      </w:pPr>
    </w:lvl>
    <w:lvl w:ilvl="7" w:tplc="B83EDA10">
      <w:start w:val="1"/>
      <w:numFmt w:val="lowerLetter"/>
      <w:lvlText w:val="%8."/>
      <w:lvlJc w:val="left"/>
      <w:pPr>
        <w:ind w:left="5760" w:hanging="360"/>
      </w:pPr>
    </w:lvl>
    <w:lvl w:ilvl="8" w:tplc="1BF4A476">
      <w:start w:val="1"/>
      <w:numFmt w:val="lowerRoman"/>
      <w:lvlText w:val="%9."/>
      <w:lvlJc w:val="right"/>
      <w:pPr>
        <w:ind w:left="6480" w:hanging="180"/>
      </w:pPr>
    </w:lvl>
  </w:abstractNum>
  <w:abstractNum w:abstractNumId="6" w15:restartNumberingAfterBreak="0">
    <w:nsid w:val="3CE93F0C"/>
    <w:multiLevelType w:val="hybridMultilevel"/>
    <w:tmpl w:val="254A0D2E"/>
    <w:lvl w:ilvl="0" w:tplc="018EE7AC">
      <w:start w:val="1"/>
      <w:numFmt w:val="bullet"/>
      <w:lvlText w:val=""/>
      <w:lvlJc w:val="left"/>
      <w:pPr>
        <w:ind w:left="720" w:hanging="360"/>
      </w:pPr>
      <w:rPr>
        <w:rFonts w:ascii="Symbol" w:hAnsi="Symbol" w:hint="default"/>
      </w:rPr>
    </w:lvl>
    <w:lvl w:ilvl="1" w:tplc="46F463CA">
      <w:start w:val="1"/>
      <w:numFmt w:val="bullet"/>
      <w:lvlText w:val=""/>
      <w:lvlJc w:val="left"/>
      <w:pPr>
        <w:ind w:left="1440" w:hanging="360"/>
      </w:pPr>
      <w:rPr>
        <w:rFonts w:ascii="Symbol" w:hAnsi="Symbol" w:hint="default"/>
      </w:rPr>
    </w:lvl>
    <w:lvl w:ilvl="2" w:tplc="ABFEE20E">
      <w:start w:val="1"/>
      <w:numFmt w:val="bullet"/>
      <w:lvlText w:val=""/>
      <w:lvlJc w:val="left"/>
      <w:pPr>
        <w:ind w:left="2160" w:hanging="360"/>
      </w:pPr>
      <w:rPr>
        <w:rFonts w:ascii="Wingdings" w:hAnsi="Wingdings" w:hint="default"/>
      </w:rPr>
    </w:lvl>
    <w:lvl w:ilvl="3" w:tplc="E65871BC">
      <w:start w:val="1"/>
      <w:numFmt w:val="bullet"/>
      <w:lvlText w:val=""/>
      <w:lvlJc w:val="left"/>
      <w:pPr>
        <w:ind w:left="2880" w:hanging="360"/>
      </w:pPr>
      <w:rPr>
        <w:rFonts w:ascii="Symbol" w:hAnsi="Symbol" w:hint="default"/>
      </w:rPr>
    </w:lvl>
    <w:lvl w:ilvl="4" w:tplc="B98CA422">
      <w:start w:val="1"/>
      <w:numFmt w:val="bullet"/>
      <w:lvlText w:val="o"/>
      <w:lvlJc w:val="left"/>
      <w:pPr>
        <w:ind w:left="3600" w:hanging="360"/>
      </w:pPr>
      <w:rPr>
        <w:rFonts w:ascii="Courier New" w:hAnsi="Courier New" w:hint="default"/>
      </w:rPr>
    </w:lvl>
    <w:lvl w:ilvl="5" w:tplc="1F44C86A">
      <w:start w:val="1"/>
      <w:numFmt w:val="bullet"/>
      <w:lvlText w:val=""/>
      <w:lvlJc w:val="left"/>
      <w:pPr>
        <w:ind w:left="4320" w:hanging="360"/>
      </w:pPr>
      <w:rPr>
        <w:rFonts w:ascii="Wingdings" w:hAnsi="Wingdings" w:hint="default"/>
      </w:rPr>
    </w:lvl>
    <w:lvl w:ilvl="6" w:tplc="35BA9BFC">
      <w:start w:val="1"/>
      <w:numFmt w:val="bullet"/>
      <w:lvlText w:val=""/>
      <w:lvlJc w:val="left"/>
      <w:pPr>
        <w:ind w:left="5040" w:hanging="360"/>
      </w:pPr>
      <w:rPr>
        <w:rFonts w:ascii="Symbol" w:hAnsi="Symbol" w:hint="default"/>
      </w:rPr>
    </w:lvl>
    <w:lvl w:ilvl="7" w:tplc="A178E51A">
      <w:start w:val="1"/>
      <w:numFmt w:val="bullet"/>
      <w:lvlText w:val="o"/>
      <w:lvlJc w:val="left"/>
      <w:pPr>
        <w:ind w:left="5760" w:hanging="360"/>
      </w:pPr>
      <w:rPr>
        <w:rFonts w:ascii="Courier New" w:hAnsi="Courier New" w:hint="default"/>
      </w:rPr>
    </w:lvl>
    <w:lvl w:ilvl="8" w:tplc="D67C0052">
      <w:start w:val="1"/>
      <w:numFmt w:val="bullet"/>
      <w:lvlText w:val=""/>
      <w:lvlJc w:val="left"/>
      <w:pPr>
        <w:ind w:left="6480" w:hanging="360"/>
      </w:pPr>
      <w:rPr>
        <w:rFonts w:ascii="Wingdings" w:hAnsi="Wingdings" w:hint="default"/>
      </w:rPr>
    </w:lvl>
  </w:abstractNum>
  <w:abstractNum w:abstractNumId="7" w15:restartNumberingAfterBreak="0">
    <w:nsid w:val="51263CCF"/>
    <w:multiLevelType w:val="hybridMultilevel"/>
    <w:tmpl w:val="FFFFFFFF"/>
    <w:lvl w:ilvl="0" w:tplc="5D20F988">
      <w:start w:val="1"/>
      <w:numFmt w:val="bullet"/>
      <w:lvlText w:val="-"/>
      <w:lvlJc w:val="left"/>
      <w:pPr>
        <w:ind w:left="720" w:hanging="360"/>
      </w:pPr>
      <w:rPr>
        <w:rFonts w:ascii="Calibri" w:hAnsi="Calibri" w:hint="default"/>
      </w:rPr>
    </w:lvl>
    <w:lvl w:ilvl="1" w:tplc="6060D236">
      <w:start w:val="1"/>
      <w:numFmt w:val="bullet"/>
      <w:lvlText w:val="o"/>
      <w:lvlJc w:val="left"/>
      <w:pPr>
        <w:ind w:left="1440" w:hanging="360"/>
      </w:pPr>
      <w:rPr>
        <w:rFonts w:ascii="Courier New" w:hAnsi="Courier New" w:hint="default"/>
      </w:rPr>
    </w:lvl>
    <w:lvl w:ilvl="2" w:tplc="E7F64A5C">
      <w:start w:val="1"/>
      <w:numFmt w:val="bullet"/>
      <w:lvlText w:val=""/>
      <w:lvlJc w:val="left"/>
      <w:pPr>
        <w:ind w:left="2160" w:hanging="360"/>
      </w:pPr>
      <w:rPr>
        <w:rFonts w:ascii="Wingdings" w:hAnsi="Wingdings" w:hint="default"/>
      </w:rPr>
    </w:lvl>
    <w:lvl w:ilvl="3" w:tplc="FB0A7BE8">
      <w:start w:val="1"/>
      <w:numFmt w:val="bullet"/>
      <w:lvlText w:val=""/>
      <w:lvlJc w:val="left"/>
      <w:pPr>
        <w:ind w:left="2880" w:hanging="360"/>
      </w:pPr>
      <w:rPr>
        <w:rFonts w:ascii="Symbol" w:hAnsi="Symbol" w:hint="default"/>
      </w:rPr>
    </w:lvl>
    <w:lvl w:ilvl="4" w:tplc="EB76B66C">
      <w:start w:val="1"/>
      <w:numFmt w:val="bullet"/>
      <w:lvlText w:val="o"/>
      <w:lvlJc w:val="left"/>
      <w:pPr>
        <w:ind w:left="3600" w:hanging="360"/>
      </w:pPr>
      <w:rPr>
        <w:rFonts w:ascii="Courier New" w:hAnsi="Courier New" w:hint="default"/>
      </w:rPr>
    </w:lvl>
    <w:lvl w:ilvl="5" w:tplc="D566318C">
      <w:start w:val="1"/>
      <w:numFmt w:val="bullet"/>
      <w:lvlText w:val=""/>
      <w:lvlJc w:val="left"/>
      <w:pPr>
        <w:ind w:left="4320" w:hanging="360"/>
      </w:pPr>
      <w:rPr>
        <w:rFonts w:ascii="Wingdings" w:hAnsi="Wingdings" w:hint="default"/>
      </w:rPr>
    </w:lvl>
    <w:lvl w:ilvl="6" w:tplc="4514A3DC">
      <w:start w:val="1"/>
      <w:numFmt w:val="bullet"/>
      <w:lvlText w:val=""/>
      <w:lvlJc w:val="left"/>
      <w:pPr>
        <w:ind w:left="5040" w:hanging="360"/>
      </w:pPr>
      <w:rPr>
        <w:rFonts w:ascii="Symbol" w:hAnsi="Symbol" w:hint="default"/>
      </w:rPr>
    </w:lvl>
    <w:lvl w:ilvl="7" w:tplc="D9F404F4">
      <w:start w:val="1"/>
      <w:numFmt w:val="bullet"/>
      <w:lvlText w:val="o"/>
      <w:lvlJc w:val="left"/>
      <w:pPr>
        <w:ind w:left="5760" w:hanging="360"/>
      </w:pPr>
      <w:rPr>
        <w:rFonts w:ascii="Courier New" w:hAnsi="Courier New" w:hint="default"/>
      </w:rPr>
    </w:lvl>
    <w:lvl w:ilvl="8" w:tplc="76204CF0">
      <w:start w:val="1"/>
      <w:numFmt w:val="bullet"/>
      <w:lvlText w:val=""/>
      <w:lvlJc w:val="left"/>
      <w:pPr>
        <w:ind w:left="6480" w:hanging="360"/>
      </w:pPr>
      <w:rPr>
        <w:rFonts w:ascii="Wingdings" w:hAnsi="Wingdings" w:hint="default"/>
      </w:rPr>
    </w:lvl>
  </w:abstractNum>
  <w:abstractNum w:abstractNumId="8" w15:restartNumberingAfterBreak="0">
    <w:nsid w:val="62C6BA4F"/>
    <w:multiLevelType w:val="hybridMultilevel"/>
    <w:tmpl w:val="4EB25DD2"/>
    <w:lvl w:ilvl="0" w:tplc="DA825F04">
      <w:start w:val="1"/>
      <w:numFmt w:val="bullet"/>
      <w:lvlText w:val=""/>
      <w:lvlJc w:val="left"/>
      <w:pPr>
        <w:ind w:left="720" w:hanging="360"/>
      </w:pPr>
      <w:rPr>
        <w:rFonts w:ascii="Symbol" w:hAnsi="Symbol" w:hint="default"/>
      </w:rPr>
    </w:lvl>
    <w:lvl w:ilvl="1" w:tplc="95E4F62A">
      <w:start w:val="1"/>
      <w:numFmt w:val="bullet"/>
      <w:lvlText w:val="o"/>
      <w:lvlJc w:val="left"/>
      <w:pPr>
        <w:ind w:left="1440" w:hanging="360"/>
      </w:pPr>
      <w:rPr>
        <w:rFonts w:ascii="Courier New" w:hAnsi="Courier New" w:hint="default"/>
      </w:rPr>
    </w:lvl>
    <w:lvl w:ilvl="2" w:tplc="37284EAA">
      <w:start w:val="1"/>
      <w:numFmt w:val="bullet"/>
      <w:lvlText w:val=""/>
      <w:lvlJc w:val="left"/>
      <w:pPr>
        <w:ind w:left="2160" w:hanging="360"/>
      </w:pPr>
      <w:rPr>
        <w:rFonts w:ascii="Wingdings" w:hAnsi="Wingdings" w:hint="default"/>
      </w:rPr>
    </w:lvl>
    <w:lvl w:ilvl="3" w:tplc="26D2C6A4">
      <w:start w:val="1"/>
      <w:numFmt w:val="bullet"/>
      <w:lvlText w:val=""/>
      <w:lvlJc w:val="left"/>
      <w:pPr>
        <w:ind w:left="2880" w:hanging="360"/>
      </w:pPr>
      <w:rPr>
        <w:rFonts w:ascii="Symbol" w:hAnsi="Symbol" w:hint="default"/>
      </w:rPr>
    </w:lvl>
    <w:lvl w:ilvl="4" w:tplc="1EBA436A">
      <w:start w:val="1"/>
      <w:numFmt w:val="bullet"/>
      <w:lvlText w:val="o"/>
      <w:lvlJc w:val="left"/>
      <w:pPr>
        <w:ind w:left="3600" w:hanging="360"/>
      </w:pPr>
      <w:rPr>
        <w:rFonts w:ascii="Courier New" w:hAnsi="Courier New" w:hint="default"/>
      </w:rPr>
    </w:lvl>
    <w:lvl w:ilvl="5" w:tplc="CF2C45FC">
      <w:start w:val="1"/>
      <w:numFmt w:val="bullet"/>
      <w:lvlText w:val=""/>
      <w:lvlJc w:val="left"/>
      <w:pPr>
        <w:ind w:left="4320" w:hanging="360"/>
      </w:pPr>
      <w:rPr>
        <w:rFonts w:ascii="Wingdings" w:hAnsi="Wingdings" w:hint="default"/>
      </w:rPr>
    </w:lvl>
    <w:lvl w:ilvl="6" w:tplc="35DA75C8">
      <w:start w:val="1"/>
      <w:numFmt w:val="bullet"/>
      <w:lvlText w:val=""/>
      <w:lvlJc w:val="left"/>
      <w:pPr>
        <w:ind w:left="5040" w:hanging="360"/>
      </w:pPr>
      <w:rPr>
        <w:rFonts w:ascii="Symbol" w:hAnsi="Symbol" w:hint="default"/>
      </w:rPr>
    </w:lvl>
    <w:lvl w:ilvl="7" w:tplc="DE38A69A">
      <w:start w:val="1"/>
      <w:numFmt w:val="bullet"/>
      <w:lvlText w:val="o"/>
      <w:lvlJc w:val="left"/>
      <w:pPr>
        <w:ind w:left="5760" w:hanging="360"/>
      </w:pPr>
      <w:rPr>
        <w:rFonts w:ascii="Courier New" w:hAnsi="Courier New" w:hint="default"/>
      </w:rPr>
    </w:lvl>
    <w:lvl w:ilvl="8" w:tplc="F3C2240A">
      <w:start w:val="1"/>
      <w:numFmt w:val="bullet"/>
      <w:lvlText w:val=""/>
      <w:lvlJc w:val="left"/>
      <w:pPr>
        <w:ind w:left="6480" w:hanging="360"/>
      </w:pPr>
      <w:rPr>
        <w:rFonts w:ascii="Wingdings" w:hAnsi="Wingdings" w:hint="default"/>
      </w:rPr>
    </w:lvl>
  </w:abstractNum>
  <w:abstractNum w:abstractNumId="9" w15:restartNumberingAfterBreak="0">
    <w:nsid w:val="6C208662"/>
    <w:multiLevelType w:val="hybridMultilevel"/>
    <w:tmpl w:val="7F4C2512"/>
    <w:lvl w:ilvl="0" w:tplc="91B0AD06">
      <w:start w:val="1"/>
      <w:numFmt w:val="bullet"/>
      <w:lvlText w:val=""/>
      <w:lvlJc w:val="left"/>
      <w:pPr>
        <w:ind w:left="720" w:hanging="360"/>
      </w:pPr>
      <w:rPr>
        <w:rFonts w:ascii="Symbol" w:hAnsi="Symbol" w:hint="default"/>
      </w:rPr>
    </w:lvl>
    <w:lvl w:ilvl="1" w:tplc="3D427DDA">
      <w:start w:val="1"/>
      <w:numFmt w:val="bullet"/>
      <w:lvlText w:val=""/>
      <w:lvlJc w:val="left"/>
      <w:pPr>
        <w:ind w:left="1440" w:hanging="360"/>
      </w:pPr>
      <w:rPr>
        <w:rFonts w:ascii="Symbol" w:hAnsi="Symbol" w:hint="default"/>
      </w:rPr>
    </w:lvl>
    <w:lvl w:ilvl="2" w:tplc="B936C262">
      <w:start w:val="1"/>
      <w:numFmt w:val="bullet"/>
      <w:lvlText w:val=""/>
      <w:lvlJc w:val="left"/>
      <w:pPr>
        <w:ind w:left="2160" w:hanging="360"/>
      </w:pPr>
      <w:rPr>
        <w:rFonts w:ascii="Wingdings" w:hAnsi="Wingdings" w:hint="default"/>
      </w:rPr>
    </w:lvl>
    <w:lvl w:ilvl="3" w:tplc="E40A0666">
      <w:start w:val="1"/>
      <w:numFmt w:val="bullet"/>
      <w:lvlText w:val=""/>
      <w:lvlJc w:val="left"/>
      <w:pPr>
        <w:ind w:left="2880" w:hanging="360"/>
      </w:pPr>
      <w:rPr>
        <w:rFonts w:ascii="Symbol" w:hAnsi="Symbol" w:hint="default"/>
      </w:rPr>
    </w:lvl>
    <w:lvl w:ilvl="4" w:tplc="CDAA795A">
      <w:start w:val="1"/>
      <w:numFmt w:val="bullet"/>
      <w:lvlText w:val="o"/>
      <w:lvlJc w:val="left"/>
      <w:pPr>
        <w:ind w:left="3600" w:hanging="360"/>
      </w:pPr>
      <w:rPr>
        <w:rFonts w:ascii="Courier New" w:hAnsi="Courier New" w:hint="default"/>
      </w:rPr>
    </w:lvl>
    <w:lvl w:ilvl="5" w:tplc="EF90263C">
      <w:start w:val="1"/>
      <w:numFmt w:val="bullet"/>
      <w:lvlText w:val=""/>
      <w:lvlJc w:val="left"/>
      <w:pPr>
        <w:ind w:left="4320" w:hanging="360"/>
      </w:pPr>
      <w:rPr>
        <w:rFonts w:ascii="Wingdings" w:hAnsi="Wingdings" w:hint="default"/>
      </w:rPr>
    </w:lvl>
    <w:lvl w:ilvl="6" w:tplc="483E02BE">
      <w:start w:val="1"/>
      <w:numFmt w:val="bullet"/>
      <w:lvlText w:val=""/>
      <w:lvlJc w:val="left"/>
      <w:pPr>
        <w:ind w:left="5040" w:hanging="360"/>
      </w:pPr>
      <w:rPr>
        <w:rFonts w:ascii="Symbol" w:hAnsi="Symbol" w:hint="default"/>
      </w:rPr>
    </w:lvl>
    <w:lvl w:ilvl="7" w:tplc="A0A666F4">
      <w:start w:val="1"/>
      <w:numFmt w:val="bullet"/>
      <w:lvlText w:val="o"/>
      <w:lvlJc w:val="left"/>
      <w:pPr>
        <w:ind w:left="5760" w:hanging="360"/>
      </w:pPr>
      <w:rPr>
        <w:rFonts w:ascii="Courier New" w:hAnsi="Courier New" w:hint="default"/>
      </w:rPr>
    </w:lvl>
    <w:lvl w:ilvl="8" w:tplc="047688DA">
      <w:start w:val="1"/>
      <w:numFmt w:val="bullet"/>
      <w:lvlText w:val=""/>
      <w:lvlJc w:val="left"/>
      <w:pPr>
        <w:ind w:left="6480" w:hanging="360"/>
      </w:pPr>
      <w:rPr>
        <w:rFonts w:ascii="Wingdings" w:hAnsi="Wingdings" w:hint="default"/>
      </w:rPr>
    </w:lvl>
  </w:abstractNum>
  <w:abstractNum w:abstractNumId="10" w15:restartNumberingAfterBreak="0">
    <w:nsid w:val="6F359CD4"/>
    <w:multiLevelType w:val="hybridMultilevel"/>
    <w:tmpl w:val="F1C23A6A"/>
    <w:lvl w:ilvl="0" w:tplc="7B84E64C">
      <w:start w:val="1"/>
      <w:numFmt w:val="bullet"/>
      <w:lvlText w:val=""/>
      <w:lvlJc w:val="left"/>
      <w:pPr>
        <w:ind w:left="720" w:hanging="360"/>
      </w:pPr>
      <w:rPr>
        <w:rFonts w:ascii="Symbol" w:hAnsi="Symbol" w:hint="default"/>
      </w:rPr>
    </w:lvl>
    <w:lvl w:ilvl="1" w:tplc="9476EFD4">
      <w:start w:val="1"/>
      <w:numFmt w:val="bullet"/>
      <w:lvlText w:val="o"/>
      <w:lvlJc w:val="left"/>
      <w:pPr>
        <w:ind w:left="1440" w:hanging="360"/>
      </w:pPr>
      <w:rPr>
        <w:rFonts w:ascii="Courier New" w:hAnsi="Courier New" w:hint="default"/>
      </w:rPr>
    </w:lvl>
    <w:lvl w:ilvl="2" w:tplc="3A9C0098">
      <w:start w:val="1"/>
      <w:numFmt w:val="bullet"/>
      <w:lvlText w:val=""/>
      <w:lvlJc w:val="left"/>
      <w:pPr>
        <w:ind w:left="2160" w:hanging="360"/>
      </w:pPr>
      <w:rPr>
        <w:rFonts w:ascii="Wingdings" w:hAnsi="Wingdings" w:hint="default"/>
      </w:rPr>
    </w:lvl>
    <w:lvl w:ilvl="3" w:tplc="062AFC1C">
      <w:start w:val="1"/>
      <w:numFmt w:val="bullet"/>
      <w:lvlText w:val=""/>
      <w:lvlJc w:val="left"/>
      <w:pPr>
        <w:ind w:left="2880" w:hanging="360"/>
      </w:pPr>
      <w:rPr>
        <w:rFonts w:ascii="Symbol" w:hAnsi="Symbol" w:hint="default"/>
      </w:rPr>
    </w:lvl>
    <w:lvl w:ilvl="4" w:tplc="4F26D05A">
      <w:start w:val="1"/>
      <w:numFmt w:val="bullet"/>
      <w:lvlText w:val="o"/>
      <w:lvlJc w:val="left"/>
      <w:pPr>
        <w:ind w:left="3600" w:hanging="360"/>
      </w:pPr>
      <w:rPr>
        <w:rFonts w:ascii="Courier New" w:hAnsi="Courier New" w:hint="default"/>
      </w:rPr>
    </w:lvl>
    <w:lvl w:ilvl="5" w:tplc="940879D4">
      <w:start w:val="1"/>
      <w:numFmt w:val="bullet"/>
      <w:lvlText w:val=""/>
      <w:lvlJc w:val="left"/>
      <w:pPr>
        <w:ind w:left="4320" w:hanging="360"/>
      </w:pPr>
      <w:rPr>
        <w:rFonts w:ascii="Wingdings" w:hAnsi="Wingdings" w:hint="default"/>
      </w:rPr>
    </w:lvl>
    <w:lvl w:ilvl="6" w:tplc="587AC738">
      <w:start w:val="1"/>
      <w:numFmt w:val="bullet"/>
      <w:lvlText w:val=""/>
      <w:lvlJc w:val="left"/>
      <w:pPr>
        <w:ind w:left="5040" w:hanging="360"/>
      </w:pPr>
      <w:rPr>
        <w:rFonts w:ascii="Symbol" w:hAnsi="Symbol" w:hint="default"/>
      </w:rPr>
    </w:lvl>
    <w:lvl w:ilvl="7" w:tplc="37E6E34C">
      <w:start w:val="1"/>
      <w:numFmt w:val="bullet"/>
      <w:lvlText w:val="o"/>
      <w:lvlJc w:val="left"/>
      <w:pPr>
        <w:ind w:left="5760" w:hanging="360"/>
      </w:pPr>
      <w:rPr>
        <w:rFonts w:ascii="Courier New" w:hAnsi="Courier New" w:hint="default"/>
      </w:rPr>
    </w:lvl>
    <w:lvl w:ilvl="8" w:tplc="5E8200E6">
      <w:start w:val="1"/>
      <w:numFmt w:val="bullet"/>
      <w:lvlText w:val=""/>
      <w:lvlJc w:val="left"/>
      <w:pPr>
        <w:ind w:left="6480" w:hanging="360"/>
      </w:pPr>
      <w:rPr>
        <w:rFonts w:ascii="Wingdings" w:hAnsi="Wingdings" w:hint="default"/>
      </w:rPr>
    </w:lvl>
  </w:abstractNum>
  <w:abstractNum w:abstractNumId="11" w15:restartNumberingAfterBreak="0">
    <w:nsid w:val="70C50744"/>
    <w:multiLevelType w:val="hybridMultilevel"/>
    <w:tmpl w:val="C130EDA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2" w15:restartNumberingAfterBreak="0">
    <w:nsid w:val="74F1F8AF"/>
    <w:multiLevelType w:val="hybridMultilevel"/>
    <w:tmpl w:val="BEC4DC20"/>
    <w:lvl w:ilvl="0" w:tplc="51C2E7C6">
      <w:start w:val="1"/>
      <w:numFmt w:val="bullet"/>
      <w:lvlText w:val=""/>
      <w:lvlJc w:val="left"/>
      <w:pPr>
        <w:ind w:left="720" w:hanging="360"/>
      </w:pPr>
      <w:rPr>
        <w:rFonts w:ascii="Symbol" w:hAnsi="Symbol" w:hint="default"/>
      </w:rPr>
    </w:lvl>
    <w:lvl w:ilvl="1" w:tplc="5A2EECDA">
      <w:start w:val="1"/>
      <w:numFmt w:val="bullet"/>
      <w:lvlText w:val=""/>
      <w:lvlJc w:val="left"/>
      <w:pPr>
        <w:ind w:left="1440" w:hanging="360"/>
      </w:pPr>
      <w:rPr>
        <w:rFonts w:ascii="Symbol" w:hAnsi="Symbol" w:hint="default"/>
      </w:rPr>
    </w:lvl>
    <w:lvl w:ilvl="2" w:tplc="0D527530">
      <w:start w:val="1"/>
      <w:numFmt w:val="bullet"/>
      <w:lvlText w:val=""/>
      <w:lvlJc w:val="left"/>
      <w:pPr>
        <w:ind w:left="2160" w:hanging="360"/>
      </w:pPr>
      <w:rPr>
        <w:rFonts w:ascii="Wingdings" w:hAnsi="Wingdings" w:hint="default"/>
      </w:rPr>
    </w:lvl>
    <w:lvl w:ilvl="3" w:tplc="289C4080">
      <w:start w:val="1"/>
      <w:numFmt w:val="bullet"/>
      <w:lvlText w:val=""/>
      <w:lvlJc w:val="left"/>
      <w:pPr>
        <w:ind w:left="2880" w:hanging="360"/>
      </w:pPr>
      <w:rPr>
        <w:rFonts w:ascii="Symbol" w:hAnsi="Symbol" w:hint="default"/>
      </w:rPr>
    </w:lvl>
    <w:lvl w:ilvl="4" w:tplc="F854731E">
      <w:start w:val="1"/>
      <w:numFmt w:val="bullet"/>
      <w:lvlText w:val="o"/>
      <w:lvlJc w:val="left"/>
      <w:pPr>
        <w:ind w:left="3600" w:hanging="360"/>
      </w:pPr>
      <w:rPr>
        <w:rFonts w:ascii="Courier New" w:hAnsi="Courier New" w:hint="default"/>
      </w:rPr>
    </w:lvl>
    <w:lvl w:ilvl="5" w:tplc="B8A2A8EC">
      <w:start w:val="1"/>
      <w:numFmt w:val="bullet"/>
      <w:lvlText w:val=""/>
      <w:lvlJc w:val="left"/>
      <w:pPr>
        <w:ind w:left="4320" w:hanging="360"/>
      </w:pPr>
      <w:rPr>
        <w:rFonts w:ascii="Wingdings" w:hAnsi="Wingdings" w:hint="default"/>
      </w:rPr>
    </w:lvl>
    <w:lvl w:ilvl="6" w:tplc="D73A6DE2">
      <w:start w:val="1"/>
      <w:numFmt w:val="bullet"/>
      <w:lvlText w:val=""/>
      <w:lvlJc w:val="left"/>
      <w:pPr>
        <w:ind w:left="5040" w:hanging="360"/>
      </w:pPr>
      <w:rPr>
        <w:rFonts w:ascii="Symbol" w:hAnsi="Symbol" w:hint="default"/>
      </w:rPr>
    </w:lvl>
    <w:lvl w:ilvl="7" w:tplc="1A662976">
      <w:start w:val="1"/>
      <w:numFmt w:val="bullet"/>
      <w:lvlText w:val="o"/>
      <w:lvlJc w:val="left"/>
      <w:pPr>
        <w:ind w:left="5760" w:hanging="360"/>
      </w:pPr>
      <w:rPr>
        <w:rFonts w:ascii="Courier New" w:hAnsi="Courier New" w:hint="default"/>
      </w:rPr>
    </w:lvl>
    <w:lvl w:ilvl="8" w:tplc="1F186442">
      <w:start w:val="1"/>
      <w:numFmt w:val="bullet"/>
      <w:lvlText w:val=""/>
      <w:lvlJc w:val="left"/>
      <w:pPr>
        <w:ind w:left="6480" w:hanging="360"/>
      </w:pPr>
      <w:rPr>
        <w:rFonts w:ascii="Wingdings" w:hAnsi="Wingdings" w:hint="default"/>
      </w:rPr>
    </w:lvl>
  </w:abstractNum>
  <w:abstractNum w:abstractNumId="13" w15:restartNumberingAfterBreak="0">
    <w:nsid w:val="7B136C8C"/>
    <w:multiLevelType w:val="hybridMultilevel"/>
    <w:tmpl w:val="E774EA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E524257"/>
    <w:multiLevelType w:val="hybridMultilevel"/>
    <w:tmpl w:val="B4301EC2"/>
    <w:lvl w:ilvl="0" w:tplc="7116BA66">
      <w:start w:val="1"/>
      <w:numFmt w:val="bullet"/>
      <w:lvlText w:val="-"/>
      <w:lvlJc w:val="left"/>
      <w:pPr>
        <w:ind w:left="720" w:hanging="360"/>
      </w:pPr>
      <w:rPr>
        <w:rFonts w:ascii="Calibri" w:hAnsi="Calibri" w:hint="default"/>
      </w:rPr>
    </w:lvl>
    <w:lvl w:ilvl="1" w:tplc="8D161202">
      <w:start w:val="1"/>
      <w:numFmt w:val="bullet"/>
      <w:lvlText w:val="o"/>
      <w:lvlJc w:val="left"/>
      <w:pPr>
        <w:ind w:left="1440" w:hanging="360"/>
      </w:pPr>
      <w:rPr>
        <w:rFonts w:ascii="Courier New" w:hAnsi="Courier New" w:hint="default"/>
      </w:rPr>
    </w:lvl>
    <w:lvl w:ilvl="2" w:tplc="254C39DA">
      <w:start w:val="1"/>
      <w:numFmt w:val="bullet"/>
      <w:lvlText w:val=""/>
      <w:lvlJc w:val="left"/>
      <w:pPr>
        <w:ind w:left="2160" w:hanging="360"/>
      </w:pPr>
      <w:rPr>
        <w:rFonts w:ascii="Wingdings" w:hAnsi="Wingdings" w:hint="default"/>
      </w:rPr>
    </w:lvl>
    <w:lvl w:ilvl="3" w:tplc="C518A532">
      <w:start w:val="1"/>
      <w:numFmt w:val="bullet"/>
      <w:lvlText w:val=""/>
      <w:lvlJc w:val="left"/>
      <w:pPr>
        <w:ind w:left="2880" w:hanging="360"/>
      </w:pPr>
      <w:rPr>
        <w:rFonts w:ascii="Symbol" w:hAnsi="Symbol" w:hint="default"/>
      </w:rPr>
    </w:lvl>
    <w:lvl w:ilvl="4" w:tplc="EF4E480A">
      <w:start w:val="1"/>
      <w:numFmt w:val="bullet"/>
      <w:lvlText w:val="o"/>
      <w:lvlJc w:val="left"/>
      <w:pPr>
        <w:ind w:left="3600" w:hanging="360"/>
      </w:pPr>
      <w:rPr>
        <w:rFonts w:ascii="Courier New" w:hAnsi="Courier New" w:hint="default"/>
      </w:rPr>
    </w:lvl>
    <w:lvl w:ilvl="5" w:tplc="05CE1570">
      <w:start w:val="1"/>
      <w:numFmt w:val="bullet"/>
      <w:lvlText w:val=""/>
      <w:lvlJc w:val="left"/>
      <w:pPr>
        <w:ind w:left="4320" w:hanging="360"/>
      </w:pPr>
      <w:rPr>
        <w:rFonts w:ascii="Wingdings" w:hAnsi="Wingdings" w:hint="default"/>
      </w:rPr>
    </w:lvl>
    <w:lvl w:ilvl="6" w:tplc="E5EC403E">
      <w:start w:val="1"/>
      <w:numFmt w:val="bullet"/>
      <w:lvlText w:val=""/>
      <w:lvlJc w:val="left"/>
      <w:pPr>
        <w:ind w:left="5040" w:hanging="360"/>
      </w:pPr>
      <w:rPr>
        <w:rFonts w:ascii="Symbol" w:hAnsi="Symbol" w:hint="default"/>
      </w:rPr>
    </w:lvl>
    <w:lvl w:ilvl="7" w:tplc="E0944744">
      <w:start w:val="1"/>
      <w:numFmt w:val="bullet"/>
      <w:lvlText w:val="o"/>
      <w:lvlJc w:val="left"/>
      <w:pPr>
        <w:ind w:left="5760" w:hanging="360"/>
      </w:pPr>
      <w:rPr>
        <w:rFonts w:ascii="Courier New" w:hAnsi="Courier New" w:hint="default"/>
      </w:rPr>
    </w:lvl>
    <w:lvl w:ilvl="8" w:tplc="4B96474C">
      <w:start w:val="1"/>
      <w:numFmt w:val="bullet"/>
      <w:lvlText w:val=""/>
      <w:lvlJc w:val="left"/>
      <w:pPr>
        <w:ind w:left="6480" w:hanging="360"/>
      </w:pPr>
      <w:rPr>
        <w:rFonts w:ascii="Wingdings" w:hAnsi="Wingdings" w:hint="default"/>
      </w:rPr>
    </w:lvl>
  </w:abstractNum>
  <w:num w:numId="1" w16cid:durableId="1440947528">
    <w:abstractNumId w:val="10"/>
  </w:num>
  <w:num w:numId="2" w16cid:durableId="1337656567">
    <w:abstractNumId w:val="14"/>
  </w:num>
  <w:num w:numId="3" w16cid:durableId="95445494">
    <w:abstractNumId w:val="1"/>
  </w:num>
  <w:num w:numId="4" w16cid:durableId="1262956494">
    <w:abstractNumId w:val="6"/>
  </w:num>
  <w:num w:numId="5" w16cid:durableId="1930887603">
    <w:abstractNumId w:val="4"/>
  </w:num>
  <w:num w:numId="6" w16cid:durableId="1602109249">
    <w:abstractNumId w:val="3"/>
  </w:num>
  <w:num w:numId="7" w16cid:durableId="1456293638">
    <w:abstractNumId w:val="9"/>
  </w:num>
  <w:num w:numId="8" w16cid:durableId="1981223341">
    <w:abstractNumId w:val="12"/>
  </w:num>
  <w:num w:numId="9" w16cid:durableId="1048529405">
    <w:abstractNumId w:val="7"/>
  </w:num>
  <w:num w:numId="10" w16cid:durableId="885679646">
    <w:abstractNumId w:val="0"/>
  </w:num>
  <w:num w:numId="11" w16cid:durableId="1818721327">
    <w:abstractNumId w:val="2"/>
  </w:num>
  <w:num w:numId="12" w16cid:durableId="1551500766">
    <w:abstractNumId w:val="13"/>
  </w:num>
  <w:num w:numId="13" w16cid:durableId="1409112224">
    <w:abstractNumId w:val="5"/>
  </w:num>
  <w:num w:numId="14" w16cid:durableId="2085452665">
    <w:abstractNumId w:val="8"/>
  </w:num>
  <w:num w:numId="15" w16cid:durableId="80158210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Goulignac (Innleid)">
    <w15:presenceInfo w15:providerId="AD" w15:userId="S::Christian.Goulignac@helsedir.no::e9d79e72-cc95-404b-86fb-22b64803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C05"/>
    <w:rsid w:val="00002D19"/>
    <w:rsid w:val="00002D8E"/>
    <w:rsid w:val="000035C6"/>
    <w:rsid w:val="00007A5E"/>
    <w:rsid w:val="00012DD8"/>
    <w:rsid w:val="00013B69"/>
    <w:rsid w:val="0001631E"/>
    <w:rsid w:val="00016736"/>
    <w:rsid w:val="000214BC"/>
    <w:rsid w:val="00030CE2"/>
    <w:rsid w:val="000323F5"/>
    <w:rsid w:val="0003383D"/>
    <w:rsid w:val="00033BB1"/>
    <w:rsid w:val="00037C2B"/>
    <w:rsid w:val="0003D721"/>
    <w:rsid w:val="00040895"/>
    <w:rsid w:val="00041F6F"/>
    <w:rsid w:val="00045D1A"/>
    <w:rsid w:val="000467CA"/>
    <w:rsid w:val="00050477"/>
    <w:rsid w:val="00053CBA"/>
    <w:rsid w:val="0005406A"/>
    <w:rsid w:val="000551B3"/>
    <w:rsid w:val="00055E2E"/>
    <w:rsid w:val="000562E5"/>
    <w:rsid w:val="00057657"/>
    <w:rsid w:val="00060341"/>
    <w:rsid w:val="00061400"/>
    <w:rsid w:val="00061EB1"/>
    <w:rsid w:val="00064307"/>
    <w:rsid w:val="00065866"/>
    <w:rsid w:val="00072472"/>
    <w:rsid w:val="00073A72"/>
    <w:rsid w:val="00074D0F"/>
    <w:rsid w:val="000750CB"/>
    <w:rsid w:val="000777FE"/>
    <w:rsid w:val="0007BB04"/>
    <w:rsid w:val="000806F7"/>
    <w:rsid w:val="0008310E"/>
    <w:rsid w:val="000867FA"/>
    <w:rsid w:val="00091655"/>
    <w:rsid w:val="00096BB2"/>
    <w:rsid w:val="00096CEA"/>
    <w:rsid w:val="000A02D8"/>
    <w:rsid w:val="000A0A44"/>
    <w:rsid w:val="000A2E7B"/>
    <w:rsid w:val="000B0183"/>
    <w:rsid w:val="000B1CA6"/>
    <w:rsid w:val="000B1E0C"/>
    <w:rsid w:val="000B2770"/>
    <w:rsid w:val="000B42C2"/>
    <w:rsid w:val="000B54AF"/>
    <w:rsid w:val="000B62FA"/>
    <w:rsid w:val="000C116B"/>
    <w:rsid w:val="000C19DF"/>
    <w:rsid w:val="000C1A01"/>
    <w:rsid w:val="000C24EF"/>
    <w:rsid w:val="000C33CD"/>
    <w:rsid w:val="000C3CC0"/>
    <w:rsid w:val="000C476A"/>
    <w:rsid w:val="000C4E55"/>
    <w:rsid w:val="000C66F9"/>
    <w:rsid w:val="000C67AD"/>
    <w:rsid w:val="000D1391"/>
    <w:rsid w:val="000D25C3"/>
    <w:rsid w:val="000D25FC"/>
    <w:rsid w:val="000D792D"/>
    <w:rsid w:val="000E0A4D"/>
    <w:rsid w:val="000E0D7B"/>
    <w:rsid w:val="000E2D3E"/>
    <w:rsid w:val="000E3E20"/>
    <w:rsid w:val="000E45E5"/>
    <w:rsid w:val="000E6337"/>
    <w:rsid w:val="000E7775"/>
    <w:rsid w:val="00105BF7"/>
    <w:rsid w:val="001064A5"/>
    <w:rsid w:val="001065AF"/>
    <w:rsid w:val="001066A9"/>
    <w:rsid w:val="00111A73"/>
    <w:rsid w:val="001141ED"/>
    <w:rsid w:val="00115156"/>
    <w:rsid w:val="0011625C"/>
    <w:rsid w:val="001173EC"/>
    <w:rsid w:val="00120093"/>
    <w:rsid w:val="00120D14"/>
    <w:rsid w:val="00121B6E"/>
    <w:rsid w:val="001239EE"/>
    <w:rsid w:val="00124F36"/>
    <w:rsid w:val="001260A4"/>
    <w:rsid w:val="0012676A"/>
    <w:rsid w:val="001312E9"/>
    <w:rsid w:val="0013319B"/>
    <w:rsid w:val="0013768D"/>
    <w:rsid w:val="00137A62"/>
    <w:rsid w:val="00137CAB"/>
    <w:rsid w:val="0014162C"/>
    <w:rsid w:val="00142C9D"/>
    <w:rsid w:val="00142E12"/>
    <w:rsid w:val="001434F3"/>
    <w:rsid w:val="00145224"/>
    <w:rsid w:val="00145CA0"/>
    <w:rsid w:val="001506AE"/>
    <w:rsid w:val="00151C76"/>
    <w:rsid w:val="00151EAE"/>
    <w:rsid w:val="00152C21"/>
    <w:rsid w:val="00153643"/>
    <w:rsid w:val="0015635F"/>
    <w:rsid w:val="00156602"/>
    <w:rsid w:val="001578A3"/>
    <w:rsid w:val="001579B3"/>
    <w:rsid w:val="0016094A"/>
    <w:rsid w:val="00162BD6"/>
    <w:rsid w:val="001635EC"/>
    <w:rsid w:val="001704B3"/>
    <w:rsid w:val="0017116D"/>
    <w:rsid w:val="0017240B"/>
    <w:rsid w:val="00173DEA"/>
    <w:rsid w:val="001743C5"/>
    <w:rsid w:val="001744FF"/>
    <w:rsid w:val="00182B97"/>
    <w:rsid w:val="00186C4C"/>
    <w:rsid w:val="00186CB2"/>
    <w:rsid w:val="00186F01"/>
    <w:rsid w:val="00190B20"/>
    <w:rsid w:val="00193A80"/>
    <w:rsid w:val="00193B26"/>
    <w:rsid w:val="00193B4F"/>
    <w:rsid w:val="00193CFF"/>
    <w:rsid w:val="0019537D"/>
    <w:rsid w:val="001959D3"/>
    <w:rsid w:val="00195CD0"/>
    <w:rsid w:val="0019715D"/>
    <w:rsid w:val="0019AC44"/>
    <w:rsid w:val="0019C72B"/>
    <w:rsid w:val="001A1818"/>
    <w:rsid w:val="001A416F"/>
    <w:rsid w:val="001AE32D"/>
    <w:rsid w:val="001B1D85"/>
    <w:rsid w:val="001B7861"/>
    <w:rsid w:val="001B7E67"/>
    <w:rsid w:val="001C1B3F"/>
    <w:rsid w:val="001C226D"/>
    <w:rsid w:val="001C596A"/>
    <w:rsid w:val="001D069C"/>
    <w:rsid w:val="001D5BA8"/>
    <w:rsid w:val="001E3AED"/>
    <w:rsid w:val="001E4A6C"/>
    <w:rsid w:val="001E6CEA"/>
    <w:rsid w:val="001F2A54"/>
    <w:rsid w:val="001F57EA"/>
    <w:rsid w:val="001F5977"/>
    <w:rsid w:val="001F5C54"/>
    <w:rsid w:val="001F6B01"/>
    <w:rsid w:val="001F74B5"/>
    <w:rsid w:val="001F7543"/>
    <w:rsid w:val="001F7D6B"/>
    <w:rsid w:val="00201FA1"/>
    <w:rsid w:val="00203043"/>
    <w:rsid w:val="00203F27"/>
    <w:rsid w:val="00204EB6"/>
    <w:rsid w:val="002058E7"/>
    <w:rsid w:val="00205BB9"/>
    <w:rsid w:val="00207B5A"/>
    <w:rsid w:val="00211A4D"/>
    <w:rsid w:val="00215A03"/>
    <w:rsid w:val="002172B8"/>
    <w:rsid w:val="00223967"/>
    <w:rsid w:val="00226AC0"/>
    <w:rsid w:val="00227F8B"/>
    <w:rsid w:val="00232C89"/>
    <w:rsid w:val="00232DCE"/>
    <w:rsid w:val="0023334A"/>
    <w:rsid w:val="00233376"/>
    <w:rsid w:val="002342B0"/>
    <w:rsid w:val="00234385"/>
    <w:rsid w:val="00235778"/>
    <w:rsid w:val="00236EE2"/>
    <w:rsid w:val="00237157"/>
    <w:rsid w:val="00237883"/>
    <w:rsid w:val="002411A5"/>
    <w:rsid w:val="00242D6E"/>
    <w:rsid w:val="0024374E"/>
    <w:rsid w:val="0024735C"/>
    <w:rsid w:val="002475D0"/>
    <w:rsid w:val="0024AC8C"/>
    <w:rsid w:val="00252171"/>
    <w:rsid w:val="002521E4"/>
    <w:rsid w:val="00253F13"/>
    <w:rsid w:val="0025406D"/>
    <w:rsid w:val="00254A5C"/>
    <w:rsid w:val="00254E81"/>
    <w:rsid w:val="00256223"/>
    <w:rsid w:val="002564DF"/>
    <w:rsid w:val="00256F1B"/>
    <w:rsid w:val="00257F67"/>
    <w:rsid w:val="00261195"/>
    <w:rsid w:val="00262B78"/>
    <w:rsid w:val="0026342D"/>
    <w:rsid w:val="00263DD2"/>
    <w:rsid w:val="00264B6C"/>
    <w:rsid w:val="00265C9B"/>
    <w:rsid w:val="0026738F"/>
    <w:rsid w:val="0026771E"/>
    <w:rsid w:val="00273901"/>
    <w:rsid w:val="00274D52"/>
    <w:rsid w:val="0027655B"/>
    <w:rsid w:val="00277B0C"/>
    <w:rsid w:val="00282744"/>
    <w:rsid w:val="00282A3E"/>
    <w:rsid w:val="0028332E"/>
    <w:rsid w:val="00283BB6"/>
    <w:rsid w:val="002844C7"/>
    <w:rsid w:val="00291E67"/>
    <w:rsid w:val="00291ED1"/>
    <w:rsid w:val="0029285C"/>
    <w:rsid w:val="002934E8"/>
    <w:rsid w:val="00294530"/>
    <w:rsid w:val="00294844"/>
    <w:rsid w:val="00294AC6"/>
    <w:rsid w:val="002967BB"/>
    <w:rsid w:val="00297F4E"/>
    <w:rsid w:val="002A03D9"/>
    <w:rsid w:val="002A2087"/>
    <w:rsid w:val="002A2D86"/>
    <w:rsid w:val="002A5349"/>
    <w:rsid w:val="002B2772"/>
    <w:rsid w:val="002B2D36"/>
    <w:rsid w:val="002B44BA"/>
    <w:rsid w:val="002B4741"/>
    <w:rsid w:val="002B5DBB"/>
    <w:rsid w:val="002B709B"/>
    <w:rsid w:val="002B7912"/>
    <w:rsid w:val="002C0152"/>
    <w:rsid w:val="002C2768"/>
    <w:rsid w:val="002C27A4"/>
    <w:rsid w:val="002C467F"/>
    <w:rsid w:val="002C761E"/>
    <w:rsid w:val="002D1E5A"/>
    <w:rsid w:val="002D38AD"/>
    <w:rsid w:val="002E398E"/>
    <w:rsid w:val="002E4731"/>
    <w:rsid w:val="002E7CC6"/>
    <w:rsid w:val="002F147D"/>
    <w:rsid w:val="002F2258"/>
    <w:rsid w:val="002F363C"/>
    <w:rsid w:val="002F60BC"/>
    <w:rsid w:val="002F6ACB"/>
    <w:rsid w:val="002F6DE1"/>
    <w:rsid w:val="002F7C19"/>
    <w:rsid w:val="002F7CB2"/>
    <w:rsid w:val="00300E9D"/>
    <w:rsid w:val="00301A20"/>
    <w:rsid w:val="003033BF"/>
    <w:rsid w:val="003041A8"/>
    <w:rsid w:val="00304DE2"/>
    <w:rsid w:val="0030574D"/>
    <w:rsid w:val="0030726C"/>
    <w:rsid w:val="00312D66"/>
    <w:rsid w:val="0031439C"/>
    <w:rsid w:val="00315919"/>
    <w:rsid w:val="00316ABF"/>
    <w:rsid w:val="0031762C"/>
    <w:rsid w:val="00317D91"/>
    <w:rsid w:val="0031A45F"/>
    <w:rsid w:val="00322BD3"/>
    <w:rsid w:val="00323AE5"/>
    <w:rsid w:val="00325021"/>
    <w:rsid w:val="0032774B"/>
    <w:rsid w:val="00330C17"/>
    <w:rsid w:val="00333ACD"/>
    <w:rsid w:val="003350F8"/>
    <w:rsid w:val="00335B91"/>
    <w:rsid w:val="003365FB"/>
    <w:rsid w:val="003378B9"/>
    <w:rsid w:val="00345EBD"/>
    <w:rsid w:val="00346177"/>
    <w:rsid w:val="00347C63"/>
    <w:rsid w:val="0035157F"/>
    <w:rsid w:val="003528BF"/>
    <w:rsid w:val="00353D2F"/>
    <w:rsid w:val="00354B1A"/>
    <w:rsid w:val="003560B3"/>
    <w:rsid w:val="003576F7"/>
    <w:rsid w:val="00357B6A"/>
    <w:rsid w:val="00364171"/>
    <w:rsid w:val="00365A64"/>
    <w:rsid w:val="00365CF2"/>
    <w:rsid w:val="00370D8B"/>
    <w:rsid w:val="00370FF9"/>
    <w:rsid w:val="0037118D"/>
    <w:rsid w:val="0037334C"/>
    <w:rsid w:val="003737DC"/>
    <w:rsid w:val="00374066"/>
    <w:rsid w:val="003760E1"/>
    <w:rsid w:val="00377398"/>
    <w:rsid w:val="0037CC86"/>
    <w:rsid w:val="003819A7"/>
    <w:rsid w:val="00383118"/>
    <w:rsid w:val="00383A57"/>
    <w:rsid w:val="0039086A"/>
    <w:rsid w:val="00390D6A"/>
    <w:rsid w:val="00391E64"/>
    <w:rsid w:val="0039254E"/>
    <w:rsid w:val="00392694"/>
    <w:rsid w:val="00392A75"/>
    <w:rsid w:val="00393DA7"/>
    <w:rsid w:val="0039404D"/>
    <w:rsid w:val="00394839"/>
    <w:rsid w:val="00394CC0"/>
    <w:rsid w:val="00395BB0"/>
    <w:rsid w:val="00395DE2"/>
    <w:rsid w:val="003961FB"/>
    <w:rsid w:val="003A4452"/>
    <w:rsid w:val="003A6F90"/>
    <w:rsid w:val="003A705D"/>
    <w:rsid w:val="003A724A"/>
    <w:rsid w:val="003A7AF4"/>
    <w:rsid w:val="003B118D"/>
    <w:rsid w:val="003B3B85"/>
    <w:rsid w:val="003B49C0"/>
    <w:rsid w:val="003B4F2F"/>
    <w:rsid w:val="003B6D0C"/>
    <w:rsid w:val="003C3F5E"/>
    <w:rsid w:val="003C5E98"/>
    <w:rsid w:val="003C7BDE"/>
    <w:rsid w:val="003CC75C"/>
    <w:rsid w:val="003D0CB8"/>
    <w:rsid w:val="003D1A26"/>
    <w:rsid w:val="003D385D"/>
    <w:rsid w:val="003D79FF"/>
    <w:rsid w:val="003DBD6C"/>
    <w:rsid w:val="003E097E"/>
    <w:rsid w:val="003E0B47"/>
    <w:rsid w:val="003E4DF6"/>
    <w:rsid w:val="003E67AB"/>
    <w:rsid w:val="003F0F45"/>
    <w:rsid w:val="003F1807"/>
    <w:rsid w:val="003F2ADE"/>
    <w:rsid w:val="003F37E5"/>
    <w:rsid w:val="003F40B3"/>
    <w:rsid w:val="003F424A"/>
    <w:rsid w:val="0040068E"/>
    <w:rsid w:val="0040634B"/>
    <w:rsid w:val="004071E2"/>
    <w:rsid w:val="0040783E"/>
    <w:rsid w:val="00410404"/>
    <w:rsid w:val="00410B89"/>
    <w:rsid w:val="00412C5C"/>
    <w:rsid w:val="004202AE"/>
    <w:rsid w:val="0042191D"/>
    <w:rsid w:val="00426FA3"/>
    <w:rsid w:val="00427A70"/>
    <w:rsid w:val="0043122E"/>
    <w:rsid w:val="004316EF"/>
    <w:rsid w:val="0043397C"/>
    <w:rsid w:val="00434CF6"/>
    <w:rsid w:val="00435D96"/>
    <w:rsid w:val="004427EC"/>
    <w:rsid w:val="00447AAE"/>
    <w:rsid w:val="00450D4B"/>
    <w:rsid w:val="004512B9"/>
    <w:rsid w:val="00452140"/>
    <w:rsid w:val="004539F6"/>
    <w:rsid w:val="004542FD"/>
    <w:rsid w:val="004547A0"/>
    <w:rsid w:val="00454AFA"/>
    <w:rsid w:val="00455CE3"/>
    <w:rsid w:val="004575A2"/>
    <w:rsid w:val="00457EF4"/>
    <w:rsid w:val="00460828"/>
    <w:rsid w:val="00461946"/>
    <w:rsid w:val="004631FE"/>
    <w:rsid w:val="00463D7C"/>
    <w:rsid w:val="0046474E"/>
    <w:rsid w:val="00465341"/>
    <w:rsid w:val="00466EEE"/>
    <w:rsid w:val="004679D8"/>
    <w:rsid w:val="00470DC8"/>
    <w:rsid w:val="0047119F"/>
    <w:rsid w:val="00471CEF"/>
    <w:rsid w:val="00472B1A"/>
    <w:rsid w:val="00472EFC"/>
    <w:rsid w:val="004804AF"/>
    <w:rsid w:val="004817C9"/>
    <w:rsid w:val="00481CEF"/>
    <w:rsid w:val="00482802"/>
    <w:rsid w:val="00482A62"/>
    <w:rsid w:val="00483C62"/>
    <w:rsid w:val="00487B70"/>
    <w:rsid w:val="00487BB9"/>
    <w:rsid w:val="0049187D"/>
    <w:rsid w:val="0049258D"/>
    <w:rsid w:val="00494C61"/>
    <w:rsid w:val="004A5F65"/>
    <w:rsid w:val="004B1C3D"/>
    <w:rsid w:val="004B1D4B"/>
    <w:rsid w:val="004B1E1A"/>
    <w:rsid w:val="004B3587"/>
    <w:rsid w:val="004B449A"/>
    <w:rsid w:val="004B56EB"/>
    <w:rsid w:val="004B6644"/>
    <w:rsid w:val="004B732C"/>
    <w:rsid w:val="004C0C7E"/>
    <w:rsid w:val="004C1786"/>
    <w:rsid w:val="004C1BB6"/>
    <w:rsid w:val="004C5E27"/>
    <w:rsid w:val="004CC4D0"/>
    <w:rsid w:val="004D1BD8"/>
    <w:rsid w:val="004D510D"/>
    <w:rsid w:val="004D615C"/>
    <w:rsid w:val="004E238F"/>
    <w:rsid w:val="004E4BB7"/>
    <w:rsid w:val="004E628F"/>
    <w:rsid w:val="004E7CDB"/>
    <w:rsid w:val="004F015E"/>
    <w:rsid w:val="004F0246"/>
    <w:rsid w:val="004F3454"/>
    <w:rsid w:val="004F4C6B"/>
    <w:rsid w:val="005014D6"/>
    <w:rsid w:val="00501CCC"/>
    <w:rsid w:val="00501D1D"/>
    <w:rsid w:val="00502368"/>
    <w:rsid w:val="005075F8"/>
    <w:rsid w:val="00510021"/>
    <w:rsid w:val="0051452D"/>
    <w:rsid w:val="00514825"/>
    <w:rsid w:val="00516817"/>
    <w:rsid w:val="0051719F"/>
    <w:rsid w:val="0051795A"/>
    <w:rsid w:val="00517CB8"/>
    <w:rsid w:val="00520887"/>
    <w:rsid w:val="00520B50"/>
    <w:rsid w:val="0052172F"/>
    <w:rsid w:val="0052276E"/>
    <w:rsid w:val="00525C67"/>
    <w:rsid w:val="00526C6B"/>
    <w:rsid w:val="0052712A"/>
    <w:rsid w:val="005308BE"/>
    <w:rsid w:val="00531540"/>
    <w:rsid w:val="00534CF6"/>
    <w:rsid w:val="0053513C"/>
    <w:rsid w:val="0053549E"/>
    <w:rsid w:val="005358FC"/>
    <w:rsid w:val="00541D29"/>
    <w:rsid w:val="00541FA5"/>
    <w:rsid w:val="005429B8"/>
    <w:rsid w:val="005430EC"/>
    <w:rsid w:val="00543270"/>
    <w:rsid w:val="00546291"/>
    <w:rsid w:val="005465F3"/>
    <w:rsid w:val="005467CC"/>
    <w:rsid w:val="00547E50"/>
    <w:rsid w:val="00552B4B"/>
    <w:rsid w:val="00554258"/>
    <w:rsid w:val="00554EE9"/>
    <w:rsid w:val="00555825"/>
    <w:rsid w:val="00560A4A"/>
    <w:rsid w:val="00562E97"/>
    <w:rsid w:val="00565E09"/>
    <w:rsid w:val="0056656B"/>
    <w:rsid w:val="0057152F"/>
    <w:rsid w:val="0057199E"/>
    <w:rsid w:val="00575799"/>
    <w:rsid w:val="00576DDE"/>
    <w:rsid w:val="00577CC6"/>
    <w:rsid w:val="005788EA"/>
    <w:rsid w:val="00579EB7"/>
    <w:rsid w:val="00582631"/>
    <w:rsid w:val="00584533"/>
    <w:rsid w:val="005857ED"/>
    <w:rsid w:val="005859AB"/>
    <w:rsid w:val="00586A63"/>
    <w:rsid w:val="00590951"/>
    <w:rsid w:val="00591CA4"/>
    <w:rsid w:val="005923DC"/>
    <w:rsid w:val="00592783"/>
    <w:rsid w:val="005931EA"/>
    <w:rsid w:val="005954BB"/>
    <w:rsid w:val="005A107F"/>
    <w:rsid w:val="005A284C"/>
    <w:rsid w:val="005A5640"/>
    <w:rsid w:val="005A56E6"/>
    <w:rsid w:val="005A642B"/>
    <w:rsid w:val="005A6921"/>
    <w:rsid w:val="005A7487"/>
    <w:rsid w:val="005A787A"/>
    <w:rsid w:val="005B0B20"/>
    <w:rsid w:val="005B2F94"/>
    <w:rsid w:val="005B3B05"/>
    <w:rsid w:val="005B566B"/>
    <w:rsid w:val="005B6380"/>
    <w:rsid w:val="005B7258"/>
    <w:rsid w:val="005C2C3F"/>
    <w:rsid w:val="005C6152"/>
    <w:rsid w:val="005D0471"/>
    <w:rsid w:val="005D1F7D"/>
    <w:rsid w:val="005D2424"/>
    <w:rsid w:val="005D3A59"/>
    <w:rsid w:val="005D3F64"/>
    <w:rsid w:val="005D5227"/>
    <w:rsid w:val="005D5F8D"/>
    <w:rsid w:val="005E17DE"/>
    <w:rsid w:val="005E3A6A"/>
    <w:rsid w:val="005E42B2"/>
    <w:rsid w:val="005E5BDE"/>
    <w:rsid w:val="005E7BA5"/>
    <w:rsid w:val="005F0BD6"/>
    <w:rsid w:val="005F0EE5"/>
    <w:rsid w:val="005F0F32"/>
    <w:rsid w:val="005F1F20"/>
    <w:rsid w:val="005F29C7"/>
    <w:rsid w:val="005F3E1D"/>
    <w:rsid w:val="005F4773"/>
    <w:rsid w:val="005F4CCB"/>
    <w:rsid w:val="005F4DD4"/>
    <w:rsid w:val="005FC33C"/>
    <w:rsid w:val="00600CD7"/>
    <w:rsid w:val="00601759"/>
    <w:rsid w:val="006054B4"/>
    <w:rsid w:val="00606FD3"/>
    <w:rsid w:val="00611A90"/>
    <w:rsid w:val="00614C25"/>
    <w:rsid w:val="0061613B"/>
    <w:rsid w:val="006168E9"/>
    <w:rsid w:val="00616A4A"/>
    <w:rsid w:val="00621E8D"/>
    <w:rsid w:val="0062522D"/>
    <w:rsid w:val="00625E9B"/>
    <w:rsid w:val="00631510"/>
    <w:rsid w:val="00633B8E"/>
    <w:rsid w:val="00635E2C"/>
    <w:rsid w:val="006421FF"/>
    <w:rsid w:val="0064349E"/>
    <w:rsid w:val="0064ABE9"/>
    <w:rsid w:val="00653261"/>
    <w:rsid w:val="00655A9F"/>
    <w:rsid w:val="00655F5E"/>
    <w:rsid w:val="00657D6E"/>
    <w:rsid w:val="0065D1A7"/>
    <w:rsid w:val="006607A6"/>
    <w:rsid w:val="0066295C"/>
    <w:rsid w:val="006639A4"/>
    <w:rsid w:val="00665874"/>
    <w:rsid w:val="0066715B"/>
    <w:rsid w:val="00675CF0"/>
    <w:rsid w:val="006767EF"/>
    <w:rsid w:val="00677535"/>
    <w:rsid w:val="00680E7A"/>
    <w:rsid w:val="006815CE"/>
    <w:rsid w:val="00682CA6"/>
    <w:rsid w:val="00683023"/>
    <w:rsid w:val="00683148"/>
    <w:rsid w:val="00686F61"/>
    <w:rsid w:val="006903F9"/>
    <w:rsid w:val="00691BA0"/>
    <w:rsid w:val="0069228B"/>
    <w:rsid w:val="006934C0"/>
    <w:rsid w:val="00694162"/>
    <w:rsid w:val="00694E22"/>
    <w:rsid w:val="00695004"/>
    <w:rsid w:val="00695BF3"/>
    <w:rsid w:val="00696A05"/>
    <w:rsid w:val="006A0810"/>
    <w:rsid w:val="006A1DBD"/>
    <w:rsid w:val="006A44B4"/>
    <w:rsid w:val="006A4A9E"/>
    <w:rsid w:val="006A7B3A"/>
    <w:rsid w:val="006A7BEA"/>
    <w:rsid w:val="006A7EA4"/>
    <w:rsid w:val="006B19D9"/>
    <w:rsid w:val="006B2BC6"/>
    <w:rsid w:val="006B3181"/>
    <w:rsid w:val="006B34E9"/>
    <w:rsid w:val="006B4868"/>
    <w:rsid w:val="006C0A55"/>
    <w:rsid w:val="006C25E6"/>
    <w:rsid w:val="006C3F7B"/>
    <w:rsid w:val="006C4120"/>
    <w:rsid w:val="006C6130"/>
    <w:rsid w:val="006C7BD6"/>
    <w:rsid w:val="006D0065"/>
    <w:rsid w:val="006D1B86"/>
    <w:rsid w:val="006D2B7A"/>
    <w:rsid w:val="006D363A"/>
    <w:rsid w:val="006D547B"/>
    <w:rsid w:val="006D5ADE"/>
    <w:rsid w:val="006D6C4D"/>
    <w:rsid w:val="006D7C65"/>
    <w:rsid w:val="006E42FF"/>
    <w:rsid w:val="006E5A9B"/>
    <w:rsid w:val="006E6368"/>
    <w:rsid w:val="006F0415"/>
    <w:rsid w:val="006F14DD"/>
    <w:rsid w:val="006F39B0"/>
    <w:rsid w:val="006F5191"/>
    <w:rsid w:val="00702BCD"/>
    <w:rsid w:val="0070329C"/>
    <w:rsid w:val="00705645"/>
    <w:rsid w:val="00705FE7"/>
    <w:rsid w:val="0070754D"/>
    <w:rsid w:val="00710CFE"/>
    <w:rsid w:val="00711224"/>
    <w:rsid w:val="0071332A"/>
    <w:rsid w:val="0071432E"/>
    <w:rsid w:val="00714334"/>
    <w:rsid w:val="00715766"/>
    <w:rsid w:val="007169E3"/>
    <w:rsid w:val="007178AE"/>
    <w:rsid w:val="00720A08"/>
    <w:rsid w:val="00721A8E"/>
    <w:rsid w:val="00721AB4"/>
    <w:rsid w:val="00721AC6"/>
    <w:rsid w:val="00724E66"/>
    <w:rsid w:val="00727ADD"/>
    <w:rsid w:val="00734472"/>
    <w:rsid w:val="00734E05"/>
    <w:rsid w:val="00740E91"/>
    <w:rsid w:val="00740FBE"/>
    <w:rsid w:val="00746EC8"/>
    <w:rsid w:val="0074A10D"/>
    <w:rsid w:val="00752072"/>
    <w:rsid w:val="00752CB3"/>
    <w:rsid w:val="00752E7F"/>
    <w:rsid w:val="00753C0B"/>
    <w:rsid w:val="00753EE1"/>
    <w:rsid w:val="007542B8"/>
    <w:rsid w:val="007568A1"/>
    <w:rsid w:val="00756C7F"/>
    <w:rsid w:val="0076016D"/>
    <w:rsid w:val="00762586"/>
    <w:rsid w:val="0076447F"/>
    <w:rsid w:val="007650DF"/>
    <w:rsid w:val="00765659"/>
    <w:rsid w:val="007667B7"/>
    <w:rsid w:val="007702D2"/>
    <w:rsid w:val="00770734"/>
    <w:rsid w:val="00770CA8"/>
    <w:rsid w:val="00772A4A"/>
    <w:rsid w:val="007731A6"/>
    <w:rsid w:val="00773301"/>
    <w:rsid w:val="00773977"/>
    <w:rsid w:val="007749B9"/>
    <w:rsid w:val="00775708"/>
    <w:rsid w:val="00776B5C"/>
    <w:rsid w:val="0078068E"/>
    <w:rsid w:val="00780A4F"/>
    <w:rsid w:val="00781C6B"/>
    <w:rsid w:val="00783E2B"/>
    <w:rsid w:val="0078464A"/>
    <w:rsid w:val="0078566A"/>
    <w:rsid w:val="00787F63"/>
    <w:rsid w:val="0078C11B"/>
    <w:rsid w:val="00790097"/>
    <w:rsid w:val="0079104D"/>
    <w:rsid w:val="007912D5"/>
    <w:rsid w:val="00792220"/>
    <w:rsid w:val="007945DB"/>
    <w:rsid w:val="00795BCC"/>
    <w:rsid w:val="00797D88"/>
    <w:rsid w:val="007A15CF"/>
    <w:rsid w:val="007A4069"/>
    <w:rsid w:val="007A4A80"/>
    <w:rsid w:val="007A6120"/>
    <w:rsid w:val="007A798A"/>
    <w:rsid w:val="007B1074"/>
    <w:rsid w:val="007B43B0"/>
    <w:rsid w:val="007B4AED"/>
    <w:rsid w:val="007B5B6A"/>
    <w:rsid w:val="007B6E1F"/>
    <w:rsid w:val="007B733F"/>
    <w:rsid w:val="007B7CE4"/>
    <w:rsid w:val="007C0CEF"/>
    <w:rsid w:val="007C1524"/>
    <w:rsid w:val="007C1629"/>
    <w:rsid w:val="007C4A81"/>
    <w:rsid w:val="007C56EB"/>
    <w:rsid w:val="007C5C94"/>
    <w:rsid w:val="007C5D2E"/>
    <w:rsid w:val="007D0AC5"/>
    <w:rsid w:val="007D50B5"/>
    <w:rsid w:val="007D514E"/>
    <w:rsid w:val="007D5A96"/>
    <w:rsid w:val="007D732F"/>
    <w:rsid w:val="007D77D7"/>
    <w:rsid w:val="007E2940"/>
    <w:rsid w:val="007E4BF5"/>
    <w:rsid w:val="007E5357"/>
    <w:rsid w:val="007E5EA3"/>
    <w:rsid w:val="007E698D"/>
    <w:rsid w:val="007E7801"/>
    <w:rsid w:val="007E7B45"/>
    <w:rsid w:val="007F15D6"/>
    <w:rsid w:val="007F2F9C"/>
    <w:rsid w:val="007F2FE7"/>
    <w:rsid w:val="007FEFD2"/>
    <w:rsid w:val="00801E02"/>
    <w:rsid w:val="008044C6"/>
    <w:rsid w:val="00804E1B"/>
    <w:rsid w:val="00806271"/>
    <w:rsid w:val="008062A8"/>
    <w:rsid w:val="008078CF"/>
    <w:rsid w:val="0080E832"/>
    <w:rsid w:val="0081041D"/>
    <w:rsid w:val="00812C1A"/>
    <w:rsid w:val="00812E02"/>
    <w:rsid w:val="0081542D"/>
    <w:rsid w:val="00821ABD"/>
    <w:rsid w:val="00823B24"/>
    <w:rsid w:val="00826299"/>
    <w:rsid w:val="008311C5"/>
    <w:rsid w:val="008313F1"/>
    <w:rsid w:val="0083241F"/>
    <w:rsid w:val="00832444"/>
    <w:rsid w:val="008328B9"/>
    <w:rsid w:val="00834EBE"/>
    <w:rsid w:val="008372EF"/>
    <w:rsid w:val="0083E149"/>
    <w:rsid w:val="00841FCF"/>
    <w:rsid w:val="00842C05"/>
    <w:rsid w:val="008432BA"/>
    <w:rsid w:val="0084D2B3"/>
    <w:rsid w:val="008506D6"/>
    <w:rsid w:val="008538CB"/>
    <w:rsid w:val="00854052"/>
    <w:rsid w:val="00855654"/>
    <w:rsid w:val="00856C38"/>
    <w:rsid w:val="008572F1"/>
    <w:rsid w:val="008575F9"/>
    <w:rsid w:val="008577C0"/>
    <w:rsid w:val="00861A18"/>
    <w:rsid w:val="00861C4B"/>
    <w:rsid w:val="008634F6"/>
    <w:rsid w:val="008636EF"/>
    <w:rsid w:val="00864D4F"/>
    <w:rsid w:val="00864E34"/>
    <w:rsid w:val="00865577"/>
    <w:rsid w:val="00865BA6"/>
    <w:rsid w:val="0086610E"/>
    <w:rsid w:val="00873FE3"/>
    <w:rsid w:val="0087407C"/>
    <w:rsid w:val="0087464C"/>
    <w:rsid w:val="00874B4D"/>
    <w:rsid w:val="00875207"/>
    <w:rsid w:val="00881A58"/>
    <w:rsid w:val="00885431"/>
    <w:rsid w:val="00885833"/>
    <w:rsid w:val="00885918"/>
    <w:rsid w:val="008862C0"/>
    <w:rsid w:val="008876C3"/>
    <w:rsid w:val="0088FADA"/>
    <w:rsid w:val="0089029E"/>
    <w:rsid w:val="008902C7"/>
    <w:rsid w:val="00890AF5"/>
    <w:rsid w:val="00890E4F"/>
    <w:rsid w:val="008952C3"/>
    <w:rsid w:val="008952F7"/>
    <w:rsid w:val="0089555B"/>
    <w:rsid w:val="008A3178"/>
    <w:rsid w:val="008A7257"/>
    <w:rsid w:val="008B0755"/>
    <w:rsid w:val="008B25E0"/>
    <w:rsid w:val="008B3341"/>
    <w:rsid w:val="008B3FDE"/>
    <w:rsid w:val="008B40DE"/>
    <w:rsid w:val="008B44CB"/>
    <w:rsid w:val="008B5A03"/>
    <w:rsid w:val="008B6C7D"/>
    <w:rsid w:val="008C183B"/>
    <w:rsid w:val="008C7D24"/>
    <w:rsid w:val="008D2E43"/>
    <w:rsid w:val="008D35AF"/>
    <w:rsid w:val="008D6AC6"/>
    <w:rsid w:val="008D6ED2"/>
    <w:rsid w:val="008E1509"/>
    <w:rsid w:val="008E1712"/>
    <w:rsid w:val="008E2E96"/>
    <w:rsid w:val="008E501E"/>
    <w:rsid w:val="008F130C"/>
    <w:rsid w:val="008F31EA"/>
    <w:rsid w:val="008F3962"/>
    <w:rsid w:val="008F4618"/>
    <w:rsid w:val="008F6495"/>
    <w:rsid w:val="008F6BED"/>
    <w:rsid w:val="008F7A97"/>
    <w:rsid w:val="00901042"/>
    <w:rsid w:val="0090391B"/>
    <w:rsid w:val="009073A2"/>
    <w:rsid w:val="00907504"/>
    <w:rsid w:val="009124EF"/>
    <w:rsid w:val="0091288B"/>
    <w:rsid w:val="009137D3"/>
    <w:rsid w:val="00915103"/>
    <w:rsid w:val="009171CD"/>
    <w:rsid w:val="00920575"/>
    <w:rsid w:val="0092222A"/>
    <w:rsid w:val="00922B9B"/>
    <w:rsid w:val="009251C1"/>
    <w:rsid w:val="009266C4"/>
    <w:rsid w:val="00927175"/>
    <w:rsid w:val="00932381"/>
    <w:rsid w:val="00933967"/>
    <w:rsid w:val="00933AE9"/>
    <w:rsid w:val="00934F17"/>
    <w:rsid w:val="00940151"/>
    <w:rsid w:val="00940FA6"/>
    <w:rsid w:val="009425CF"/>
    <w:rsid w:val="00942F1E"/>
    <w:rsid w:val="00944B3E"/>
    <w:rsid w:val="00951E59"/>
    <w:rsid w:val="009538FF"/>
    <w:rsid w:val="0095473C"/>
    <w:rsid w:val="00956F22"/>
    <w:rsid w:val="0096149C"/>
    <w:rsid w:val="00966A29"/>
    <w:rsid w:val="00967591"/>
    <w:rsid w:val="00970AB7"/>
    <w:rsid w:val="00977065"/>
    <w:rsid w:val="00983318"/>
    <w:rsid w:val="00984718"/>
    <w:rsid w:val="00985E05"/>
    <w:rsid w:val="00986088"/>
    <w:rsid w:val="00986517"/>
    <w:rsid w:val="00987C17"/>
    <w:rsid w:val="0099261E"/>
    <w:rsid w:val="00993EA5"/>
    <w:rsid w:val="00994D4A"/>
    <w:rsid w:val="00995A02"/>
    <w:rsid w:val="00996A4C"/>
    <w:rsid w:val="009A04D3"/>
    <w:rsid w:val="009A1F3A"/>
    <w:rsid w:val="009A2B1E"/>
    <w:rsid w:val="009A5B1F"/>
    <w:rsid w:val="009A62BD"/>
    <w:rsid w:val="009A7886"/>
    <w:rsid w:val="009B03C1"/>
    <w:rsid w:val="009B0D6A"/>
    <w:rsid w:val="009B31C2"/>
    <w:rsid w:val="009B6B32"/>
    <w:rsid w:val="009C09F4"/>
    <w:rsid w:val="009C1573"/>
    <w:rsid w:val="009C3208"/>
    <w:rsid w:val="009C348F"/>
    <w:rsid w:val="009C3A4C"/>
    <w:rsid w:val="009C3D11"/>
    <w:rsid w:val="009C4F89"/>
    <w:rsid w:val="009C5BCE"/>
    <w:rsid w:val="009C7D0D"/>
    <w:rsid w:val="009D3D20"/>
    <w:rsid w:val="009E19C2"/>
    <w:rsid w:val="009E2577"/>
    <w:rsid w:val="009E4454"/>
    <w:rsid w:val="009E6386"/>
    <w:rsid w:val="009E6DB2"/>
    <w:rsid w:val="009E7020"/>
    <w:rsid w:val="009E712C"/>
    <w:rsid w:val="009EF9F9"/>
    <w:rsid w:val="009F07AC"/>
    <w:rsid w:val="009F16D6"/>
    <w:rsid w:val="009F1EC3"/>
    <w:rsid w:val="009F44AC"/>
    <w:rsid w:val="009F7C3A"/>
    <w:rsid w:val="00A01006"/>
    <w:rsid w:val="00A022AF"/>
    <w:rsid w:val="00A05D75"/>
    <w:rsid w:val="00A10E93"/>
    <w:rsid w:val="00A11C3E"/>
    <w:rsid w:val="00A136CD"/>
    <w:rsid w:val="00A138E6"/>
    <w:rsid w:val="00A1A5EA"/>
    <w:rsid w:val="00A20A0C"/>
    <w:rsid w:val="00A20FB5"/>
    <w:rsid w:val="00A211BC"/>
    <w:rsid w:val="00A2357F"/>
    <w:rsid w:val="00A23A6F"/>
    <w:rsid w:val="00A24956"/>
    <w:rsid w:val="00A24E6A"/>
    <w:rsid w:val="00A25C28"/>
    <w:rsid w:val="00A25F7E"/>
    <w:rsid w:val="00A274A5"/>
    <w:rsid w:val="00A34F67"/>
    <w:rsid w:val="00A3706A"/>
    <w:rsid w:val="00A37941"/>
    <w:rsid w:val="00A430EE"/>
    <w:rsid w:val="00A507E2"/>
    <w:rsid w:val="00A52BAA"/>
    <w:rsid w:val="00A52E27"/>
    <w:rsid w:val="00A53922"/>
    <w:rsid w:val="00A53ED2"/>
    <w:rsid w:val="00A57F36"/>
    <w:rsid w:val="00A61C65"/>
    <w:rsid w:val="00A63059"/>
    <w:rsid w:val="00A63F74"/>
    <w:rsid w:val="00A64512"/>
    <w:rsid w:val="00A6762A"/>
    <w:rsid w:val="00A67AE4"/>
    <w:rsid w:val="00A7335E"/>
    <w:rsid w:val="00A80EA2"/>
    <w:rsid w:val="00A82248"/>
    <w:rsid w:val="00A84795"/>
    <w:rsid w:val="00A85BDD"/>
    <w:rsid w:val="00A85E81"/>
    <w:rsid w:val="00A867C1"/>
    <w:rsid w:val="00A868D3"/>
    <w:rsid w:val="00A87EB7"/>
    <w:rsid w:val="00A8DF0E"/>
    <w:rsid w:val="00A905B9"/>
    <w:rsid w:val="00A906B9"/>
    <w:rsid w:val="00A928E6"/>
    <w:rsid w:val="00A95D29"/>
    <w:rsid w:val="00A96B45"/>
    <w:rsid w:val="00AA04BB"/>
    <w:rsid w:val="00AA31E2"/>
    <w:rsid w:val="00AA4B6D"/>
    <w:rsid w:val="00AA6F69"/>
    <w:rsid w:val="00AA7DCC"/>
    <w:rsid w:val="00AAFDA0"/>
    <w:rsid w:val="00AB063D"/>
    <w:rsid w:val="00AB08AB"/>
    <w:rsid w:val="00AB1C2D"/>
    <w:rsid w:val="00AB43CD"/>
    <w:rsid w:val="00AB4AEA"/>
    <w:rsid w:val="00AB5C18"/>
    <w:rsid w:val="00AC16EA"/>
    <w:rsid w:val="00AC6AC7"/>
    <w:rsid w:val="00AD04FE"/>
    <w:rsid w:val="00AD3864"/>
    <w:rsid w:val="00AD5CAA"/>
    <w:rsid w:val="00AD6F21"/>
    <w:rsid w:val="00AE058F"/>
    <w:rsid w:val="00AE0FB9"/>
    <w:rsid w:val="00AE2606"/>
    <w:rsid w:val="00AE5386"/>
    <w:rsid w:val="00AE5EF4"/>
    <w:rsid w:val="00AE7B8D"/>
    <w:rsid w:val="00AE8C7E"/>
    <w:rsid w:val="00AF1090"/>
    <w:rsid w:val="00AF1278"/>
    <w:rsid w:val="00AF3D43"/>
    <w:rsid w:val="00AF71A6"/>
    <w:rsid w:val="00B023FD"/>
    <w:rsid w:val="00B03878"/>
    <w:rsid w:val="00B07874"/>
    <w:rsid w:val="00B143B1"/>
    <w:rsid w:val="00B204E3"/>
    <w:rsid w:val="00B20BCA"/>
    <w:rsid w:val="00B2752C"/>
    <w:rsid w:val="00B27A8F"/>
    <w:rsid w:val="00B30D3C"/>
    <w:rsid w:val="00B32140"/>
    <w:rsid w:val="00B3480C"/>
    <w:rsid w:val="00B34B46"/>
    <w:rsid w:val="00B37B89"/>
    <w:rsid w:val="00B405F1"/>
    <w:rsid w:val="00B410C1"/>
    <w:rsid w:val="00B42488"/>
    <w:rsid w:val="00B4255E"/>
    <w:rsid w:val="00B42B46"/>
    <w:rsid w:val="00B42C1E"/>
    <w:rsid w:val="00B462BC"/>
    <w:rsid w:val="00B47E37"/>
    <w:rsid w:val="00B526E5"/>
    <w:rsid w:val="00B53574"/>
    <w:rsid w:val="00B53BDF"/>
    <w:rsid w:val="00B57157"/>
    <w:rsid w:val="00B616C7"/>
    <w:rsid w:val="00B656A7"/>
    <w:rsid w:val="00B66DC6"/>
    <w:rsid w:val="00B6B314"/>
    <w:rsid w:val="00B70D31"/>
    <w:rsid w:val="00B72E04"/>
    <w:rsid w:val="00B7668A"/>
    <w:rsid w:val="00B779DE"/>
    <w:rsid w:val="00B801BF"/>
    <w:rsid w:val="00B8067C"/>
    <w:rsid w:val="00B806D1"/>
    <w:rsid w:val="00B8354E"/>
    <w:rsid w:val="00B85171"/>
    <w:rsid w:val="00B8864D"/>
    <w:rsid w:val="00B9004A"/>
    <w:rsid w:val="00B91A01"/>
    <w:rsid w:val="00B92DFB"/>
    <w:rsid w:val="00B95FC6"/>
    <w:rsid w:val="00B96E13"/>
    <w:rsid w:val="00BA03D8"/>
    <w:rsid w:val="00BA08E9"/>
    <w:rsid w:val="00BA1623"/>
    <w:rsid w:val="00BA1C58"/>
    <w:rsid w:val="00BA23D4"/>
    <w:rsid w:val="00BA4216"/>
    <w:rsid w:val="00BA74ED"/>
    <w:rsid w:val="00BB2241"/>
    <w:rsid w:val="00BB35C1"/>
    <w:rsid w:val="00BB7EE2"/>
    <w:rsid w:val="00BC0504"/>
    <w:rsid w:val="00BC0ADE"/>
    <w:rsid w:val="00BC11D3"/>
    <w:rsid w:val="00BC5002"/>
    <w:rsid w:val="00BD12DD"/>
    <w:rsid w:val="00BD2C9E"/>
    <w:rsid w:val="00BD4675"/>
    <w:rsid w:val="00BD7FEF"/>
    <w:rsid w:val="00BE0798"/>
    <w:rsid w:val="00BE15EA"/>
    <w:rsid w:val="00BE1629"/>
    <w:rsid w:val="00BE1E4A"/>
    <w:rsid w:val="00BE1FE2"/>
    <w:rsid w:val="00BE3296"/>
    <w:rsid w:val="00BE3550"/>
    <w:rsid w:val="00BE39D7"/>
    <w:rsid w:val="00BE4125"/>
    <w:rsid w:val="00BE5274"/>
    <w:rsid w:val="00BE5C41"/>
    <w:rsid w:val="00BF0A71"/>
    <w:rsid w:val="00BF0FF7"/>
    <w:rsid w:val="00BF2558"/>
    <w:rsid w:val="00BF2C54"/>
    <w:rsid w:val="00BF315B"/>
    <w:rsid w:val="00BF412C"/>
    <w:rsid w:val="00BF458A"/>
    <w:rsid w:val="00BF5D42"/>
    <w:rsid w:val="00BF6B8A"/>
    <w:rsid w:val="00BF6D06"/>
    <w:rsid w:val="00C0222C"/>
    <w:rsid w:val="00C02504"/>
    <w:rsid w:val="00C0423A"/>
    <w:rsid w:val="00C0679D"/>
    <w:rsid w:val="00C073D3"/>
    <w:rsid w:val="00C11D5B"/>
    <w:rsid w:val="00C12533"/>
    <w:rsid w:val="00C1797A"/>
    <w:rsid w:val="00C21B89"/>
    <w:rsid w:val="00C220AA"/>
    <w:rsid w:val="00C22CFE"/>
    <w:rsid w:val="00C23577"/>
    <w:rsid w:val="00C256A5"/>
    <w:rsid w:val="00C261A7"/>
    <w:rsid w:val="00C31123"/>
    <w:rsid w:val="00C325BB"/>
    <w:rsid w:val="00C326C7"/>
    <w:rsid w:val="00C34D36"/>
    <w:rsid w:val="00C35B40"/>
    <w:rsid w:val="00C41800"/>
    <w:rsid w:val="00C4182E"/>
    <w:rsid w:val="00C421CF"/>
    <w:rsid w:val="00C42C70"/>
    <w:rsid w:val="00C43060"/>
    <w:rsid w:val="00C444E0"/>
    <w:rsid w:val="00C44BA2"/>
    <w:rsid w:val="00C4678E"/>
    <w:rsid w:val="00C472DE"/>
    <w:rsid w:val="00C541C6"/>
    <w:rsid w:val="00C557AD"/>
    <w:rsid w:val="00C60ADF"/>
    <w:rsid w:val="00C62389"/>
    <w:rsid w:val="00C63195"/>
    <w:rsid w:val="00C63873"/>
    <w:rsid w:val="00C64C7E"/>
    <w:rsid w:val="00C654DF"/>
    <w:rsid w:val="00C7168A"/>
    <w:rsid w:val="00C7198B"/>
    <w:rsid w:val="00C72070"/>
    <w:rsid w:val="00C728FC"/>
    <w:rsid w:val="00C72F95"/>
    <w:rsid w:val="00C742E5"/>
    <w:rsid w:val="00C74460"/>
    <w:rsid w:val="00C74D0C"/>
    <w:rsid w:val="00C76E24"/>
    <w:rsid w:val="00C80007"/>
    <w:rsid w:val="00C805FB"/>
    <w:rsid w:val="00C82416"/>
    <w:rsid w:val="00C8246C"/>
    <w:rsid w:val="00C84FFD"/>
    <w:rsid w:val="00C85A1C"/>
    <w:rsid w:val="00C86DD6"/>
    <w:rsid w:val="00C87573"/>
    <w:rsid w:val="00C96209"/>
    <w:rsid w:val="00C970BF"/>
    <w:rsid w:val="00CA1685"/>
    <w:rsid w:val="00CA2C89"/>
    <w:rsid w:val="00CA77CC"/>
    <w:rsid w:val="00CB00DA"/>
    <w:rsid w:val="00CB1484"/>
    <w:rsid w:val="00CB343A"/>
    <w:rsid w:val="00CB74A9"/>
    <w:rsid w:val="00CB78A5"/>
    <w:rsid w:val="00CBAB85"/>
    <w:rsid w:val="00CC0A28"/>
    <w:rsid w:val="00CC1CE0"/>
    <w:rsid w:val="00CC228C"/>
    <w:rsid w:val="00CC3943"/>
    <w:rsid w:val="00CC3E38"/>
    <w:rsid w:val="00CC5BB5"/>
    <w:rsid w:val="00CD06B2"/>
    <w:rsid w:val="00CD178B"/>
    <w:rsid w:val="00CD2E2C"/>
    <w:rsid w:val="00CD4415"/>
    <w:rsid w:val="00CD7484"/>
    <w:rsid w:val="00CE1734"/>
    <w:rsid w:val="00CE2332"/>
    <w:rsid w:val="00CE4DF6"/>
    <w:rsid w:val="00CE5140"/>
    <w:rsid w:val="00CE54E1"/>
    <w:rsid w:val="00CE5507"/>
    <w:rsid w:val="00CE69B8"/>
    <w:rsid w:val="00CE6B04"/>
    <w:rsid w:val="00CE731E"/>
    <w:rsid w:val="00CE745D"/>
    <w:rsid w:val="00CF19DF"/>
    <w:rsid w:val="00CF2628"/>
    <w:rsid w:val="00CF2FC7"/>
    <w:rsid w:val="00CF3034"/>
    <w:rsid w:val="00CF7DDA"/>
    <w:rsid w:val="00D00371"/>
    <w:rsid w:val="00D013FD"/>
    <w:rsid w:val="00D01477"/>
    <w:rsid w:val="00D04F26"/>
    <w:rsid w:val="00D0640F"/>
    <w:rsid w:val="00D06E48"/>
    <w:rsid w:val="00D07A5E"/>
    <w:rsid w:val="00D10E58"/>
    <w:rsid w:val="00D11AB5"/>
    <w:rsid w:val="00D11F34"/>
    <w:rsid w:val="00D124DA"/>
    <w:rsid w:val="00D1251E"/>
    <w:rsid w:val="00D12B90"/>
    <w:rsid w:val="00D15967"/>
    <w:rsid w:val="00D15CAF"/>
    <w:rsid w:val="00D17B90"/>
    <w:rsid w:val="00D20B8C"/>
    <w:rsid w:val="00D224D3"/>
    <w:rsid w:val="00D24119"/>
    <w:rsid w:val="00D26BE4"/>
    <w:rsid w:val="00D27A4E"/>
    <w:rsid w:val="00D27E9E"/>
    <w:rsid w:val="00D301BB"/>
    <w:rsid w:val="00D306E6"/>
    <w:rsid w:val="00D30A21"/>
    <w:rsid w:val="00D3703D"/>
    <w:rsid w:val="00D407C9"/>
    <w:rsid w:val="00D41709"/>
    <w:rsid w:val="00D46429"/>
    <w:rsid w:val="00D46950"/>
    <w:rsid w:val="00D515D5"/>
    <w:rsid w:val="00D532A0"/>
    <w:rsid w:val="00D5618C"/>
    <w:rsid w:val="00D56B4C"/>
    <w:rsid w:val="00D57F7A"/>
    <w:rsid w:val="00D602C8"/>
    <w:rsid w:val="00D646FC"/>
    <w:rsid w:val="00D704B2"/>
    <w:rsid w:val="00D71673"/>
    <w:rsid w:val="00D7289F"/>
    <w:rsid w:val="00D7322C"/>
    <w:rsid w:val="00D75EBE"/>
    <w:rsid w:val="00D76618"/>
    <w:rsid w:val="00D80189"/>
    <w:rsid w:val="00D82A18"/>
    <w:rsid w:val="00D82C5F"/>
    <w:rsid w:val="00D8317F"/>
    <w:rsid w:val="00D83D74"/>
    <w:rsid w:val="00D83E16"/>
    <w:rsid w:val="00D8424E"/>
    <w:rsid w:val="00D878BD"/>
    <w:rsid w:val="00D87EDC"/>
    <w:rsid w:val="00D90474"/>
    <w:rsid w:val="00D91666"/>
    <w:rsid w:val="00D91DBE"/>
    <w:rsid w:val="00DA0CDB"/>
    <w:rsid w:val="00DA1D52"/>
    <w:rsid w:val="00DA3D0F"/>
    <w:rsid w:val="00DB2135"/>
    <w:rsid w:val="00DB339C"/>
    <w:rsid w:val="00DB4FBE"/>
    <w:rsid w:val="00DB6383"/>
    <w:rsid w:val="00DB6A1C"/>
    <w:rsid w:val="00DC16C4"/>
    <w:rsid w:val="00DC3625"/>
    <w:rsid w:val="00DC665D"/>
    <w:rsid w:val="00DCAB3F"/>
    <w:rsid w:val="00DD0F5F"/>
    <w:rsid w:val="00DD335C"/>
    <w:rsid w:val="00DD60CB"/>
    <w:rsid w:val="00DD9F7D"/>
    <w:rsid w:val="00DDE678"/>
    <w:rsid w:val="00DE455B"/>
    <w:rsid w:val="00DE5333"/>
    <w:rsid w:val="00DE5E4A"/>
    <w:rsid w:val="00DE6C61"/>
    <w:rsid w:val="00DE7D39"/>
    <w:rsid w:val="00DF00BD"/>
    <w:rsid w:val="00DF3597"/>
    <w:rsid w:val="00DF74C0"/>
    <w:rsid w:val="00E0350E"/>
    <w:rsid w:val="00E04DAF"/>
    <w:rsid w:val="00E0694F"/>
    <w:rsid w:val="00E06A97"/>
    <w:rsid w:val="00E06B5F"/>
    <w:rsid w:val="00E071C1"/>
    <w:rsid w:val="00E0B08D"/>
    <w:rsid w:val="00E10655"/>
    <w:rsid w:val="00E111CA"/>
    <w:rsid w:val="00E11E76"/>
    <w:rsid w:val="00E11EAA"/>
    <w:rsid w:val="00E13F53"/>
    <w:rsid w:val="00E15759"/>
    <w:rsid w:val="00E2082E"/>
    <w:rsid w:val="00E2181E"/>
    <w:rsid w:val="00E2356E"/>
    <w:rsid w:val="00E246AF"/>
    <w:rsid w:val="00E300C6"/>
    <w:rsid w:val="00E300CD"/>
    <w:rsid w:val="00E354D4"/>
    <w:rsid w:val="00E35C7F"/>
    <w:rsid w:val="00E3700B"/>
    <w:rsid w:val="00E372CE"/>
    <w:rsid w:val="00E37C27"/>
    <w:rsid w:val="00E40F50"/>
    <w:rsid w:val="00E42BAC"/>
    <w:rsid w:val="00E437B9"/>
    <w:rsid w:val="00E50F54"/>
    <w:rsid w:val="00E5228D"/>
    <w:rsid w:val="00E566DD"/>
    <w:rsid w:val="00E57424"/>
    <w:rsid w:val="00E57E89"/>
    <w:rsid w:val="00E6173D"/>
    <w:rsid w:val="00E62443"/>
    <w:rsid w:val="00E6294F"/>
    <w:rsid w:val="00E657B7"/>
    <w:rsid w:val="00E65A2A"/>
    <w:rsid w:val="00E704E5"/>
    <w:rsid w:val="00E70D96"/>
    <w:rsid w:val="00E71808"/>
    <w:rsid w:val="00E718A1"/>
    <w:rsid w:val="00E71B29"/>
    <w:rsid w:val="00E734EB"/>
    <w:rsid w:val="00E73EC9"/>
    <w:rsid w:val="00E74B05"/>
    <w:rsid w:val="00E82204"/>
    <w:rsid w:val="00E8376D"/>
    <w:rsid w:val="00E850EE"/>
    <w:rsid w:val="00E87C5F"/>
    <w:rsid w:val="00E936A9"/>
    <w:rsid w:val="00E9443A"/>
    <w:rsid w:val="00E96480"/>
    <w:rsid w:val="00E96674"/>
    <w:rsid w:val="00E96B8E"/>
    <w:rsid w:val="00E978C4"/>
    <w:rsid w:val="00EA0E11"/>
    <w:rsid w:val="00EA1B7D"/>
    <w:rsid w:val="00EA1CEB"/>
    <w:rsid w:val="00EA22C6"/>
    <w:rsid w:val="00EA3BBE"/>
    <w:rsid w:val="00EA5DD9"/>
    <w:rsid w:val="00EA7443"/>
    <w:rsid w:val="00EB1C71"/>
    <w:rsid w:val="00EB1F8D"/>
    <w:rsid w:val="00EB252E"/>
    <w:rsid w:val="00EB412B"/>
    <w:rsid w:val="00EB50A8"/>
    <w:rsid w:val="00EB5897"/>
    <w:rsid w:val="00EB5928"/>
    <w:rsid w:val="00EB5BB7"/>
    <w:rsid w:val="00EC026B"/>
    <w:rsid w:val="00EC104D"/>
    <w:rsid w:val="00EC1D91"/>
    <w:rsid w:val="00EC2482"/>
    <w:rsid w:val="00EC2B74"/>
    <w:rsid w:val="00EC327C"/>
    <w:rsid w:val="00EC42B4"/>
    <w:rsid w:val="00EC4E3A"/>
    <w:rsid w:val="00EC5046"/>
    <w:rsid w:val="00EC6604"/>
    <w:rsid w:val="00EC6EF8"/>
    <w:rsid w:val="00EC7ED6"/>
    <w:rsid w:val="00ED3406"/>
    <w:rsid w:val="00ED380A"/>
    <w:rsid w:val="00ED3E1E"/>
    <w:rsid w:val="00ED55B6"/>
    <w:rsid w:val="00ED666B"/>
    <w:rsid w:val="00ED70BB"/>
    <w:rsid w:val="00EE0E7D"/>
    <w:rsid w:val="00EE5680"/>
    <w:rsid w:val="00EF0029"/>
    <w:rsid w:val="00EF140B"/>
    <w:rsid w:val="00EF205C"/>
    <w:rsid w:val="00EF382A"/>
    <w:rsid w:val="00EF5107"/>
    <w:rsid w:val="00F04A52"/>
    <w:rsid w:val="00F04BAF"/>
    <w:rsid w:val="00F04F76"/>
    <w:rsid w:val="00F0512F"/>
    <w:rsid w:val="00F06E86"/>
    <w:rsid w:val="00F078D8"/>
    <w:rsid w:val="00F1193D"/>
    <w:rsid w:val="00F13979"/>
    <w:rsid w:val="00F13D7B"/>
    <w:rsid w:val="00F15048"/>
    <w:rsid w:val="00F16D74"/>
    <w:rsid w:val="00F20915"/>
    <w:rsid w:val="00F2134B"/>
    <w:rsid w:val="00F22F71"/>
    <w:rsid w:val="00F24378"/>
    <w:rsid w:val="00F27024"/>
    <w:rsid w:val="00F27BBB"/>
    <w:rsid w:val="00F27D6C"/>
    <w:rsid w:val="00F30A13"/>
    <w:rsid w:val="00F345FF"/>
    <w:rsid w:val="00F3D3F2"/>
    <w:rsid w:val="00F40A8E"/>
    <w:rsid w:val="00F479DB"/>
    <w:rsid w:val="00F47EB8"/>
    <w:rsid w:val="00F5195D"/>
    <w:rsid w:val="00F53166"/>
    <w:rsid w:val="00F54551"/>
    <w:rsid w:val="00F547BA"/>
    <w:rsid w:val="00F56D03"/>
    <w:rsid w:val="00F60A7B"/>
    <w:rsid w:val="00F627B1"/>
    <w:rsid w:val="00F650D8"/>
    <w:rsid w:val="00F660B7"/>
    <w:rsid w:val="00F67459"/>
    <w:rsid w:val="00F67C97"/>
    <w:rsid w:val="00F7030A"/>
    <w:rsid w:val="00F724E1"/>
    <w:rsid w:val="00F72768"/>
    <w:rsid w:val="00F76328"/>
    <w:rsid w:val="00F76CC0"/>
    <w:rsid w:val="00F773C2"/>
    <w:rsid w:val="00F84CE1"/>
    <w:rsid w:val="00F868F9"/>
    <w:rsid w:val="00F9005F"/>
    <w:rsid w:val="00F937F7"/>
    <w:rsid w:val="00F94E02"/>
    <w:rsid w:val="00F96336"/>
    <w:rsid w:val="00F96B3B"/>
    <w:rsid w:val="00F97D3B"/>
    <w:rsid w:val="00FA0CEC"/>
    <w:rsid w:val="00FA0D71"/>
    <w:rsid w:val="00FA24A1"/>
    <w:rsid w:val="00FA6A65"/>
    <w:rsid w:val="00FB07FF"/>
    <w:rsid w:val="00FB2681"/>
    <w:rsid w:val="00FB2E85"/>
    <w:rsid w:val="00FB5B35"/>
    <w:rsid w:val="00FB6076"/>
    <w:rsid w:val="00FB6969"/>
    <w:rsid w:val="00FB75F7"/>
    <w:rsid w:val="00FBDF37"/>
    <w:rsid w:val="00FC1C30"/>
    <w:rsid w:val="00FC4244"/>
    <w:rsid w:val="00FC4F67"/>
    <w:rsid w:val="00FC9745"/>
    <w:rsid w:val="00FD0A61"/>
    <w:rsid w:val="00FD2D6F"/>
    <w:rsid w:val="00FD4289"/>
    <w:rsid w:val="00FD58F1"/>
    <w:rsid w:val="00FD5A70"/>
    <w:rsid w:val="00FD6CEA"/>
    <w:rsid w:val="00FE02ED"/>
    <w:rsid w:val="00FE2033"/>
    <w:rsid w:val="00FE595C"/>
    <w:rsid w:val="00FF0BDE"/>
    <w:rsid w:val="00FF11BD"/>
    <w:rsid w:val="00FF203C"/>
    <w:rsid w:val="00FF5BB4"/>
    <w:rsid w:val="00FF66C0"/>
    <w:rsid w:val="01000F45"/>
    <w:rsid w:val="0107B4FE"/>
    <w:rsid w:val="010A1E8A"/>
    <w:rsid w:val="010D269B"/>
    <w:rsid w:val="0116936C"/>
    <w:rsid w:val="011C02CA"/>
    <w:rsid w:val="0120E489"/>
    <w:rsid w:val="01224632"/>
    <w:rsid w:val="012671A2"/>
    <w:rsid w:val="0127DA1F"/>
    <w:rsid w:val="0135BBAF"/>
    <w:rsid w:val="01371776"/>
    <w:rsid w:val="013B90E6"/>
    <w:rsid w:val="013EEC30"/>
    <w:rsid w:val="0141279F"/>
    <w:rsid w:val="0145D9E7"/>
    <w:rsid w:val="0149E709"/>
    <w:rsid w:val="014D59E8"/>
    <w:rsid w:val="0154728D"/>
    <w:rsid w:val="01567A62"/>
    <w:rsid w:val="01573F4D"/>
    <w:rsid w:val="015B3CAB"/>
    <w:rsid w:val="015D6766"/>
    <w:rsid w:val="016694DB"/>
    <w:rsid w:val="0168CC3F"/>
    <w:rsid w:val="016955C6"/>
    <w:rsid w:val="016BDE10"/>
    <w:rsid w:val="016D7942"/>
    <w:rsid w:val="01714FFF"/>
    <w:rsid w:val="0171E498"/>
    <w:rsid w:val="01727D17"/>
    <w:rsid w:val="0176F991"/>
    <w:rsid w:val="017C5466"/>
    <w:rsid w:val="017EE07B"/>
    <w:rsid w:val="017F5DF6"/>
    <w:rsid w:val="017FC7B5"/>
    <w:rsid w:val="0180FC11"/>
    <w:rsid w:val="01813ED5"/>
    <w:rsid w:val="01939D4E"/>
    <w:rsid w:val="019434D7"/>
    <w:rsid w:val="0196C380"/>
    <w:rsid w:val="0198E4FA"/>
    <w:rsid w:val="019C7EB9"/>
    <w:rsid w:val="019CA913"/>
    <w:rsid w:val="01A20A4F"/>
    <w:rsid w:val="01A3E64C"/>
    <w:rsid w:val="01AE32EC"/>
    <w:rsid w:val="01B28FA1"/>
    <w:rsid w:val="01B636CA"/>
    <w:rsid w:val="01B8BEE4"/>
    <w:rsid w:val="01BC4328"/>
    <w:rsid w:val="01C2B066"/>
    <w:rsid w:val="01C60957"/>
    <w:rsid w:val="01C6753C"/>
    <w:rsid w:val="01CDB160"/>
    <w:rsid w:val="01CE08B7"/>
    <w:rsid w:val="01CFD449"/>
    <w:rsid w:val="01D426F6"/>
    <w:rsid w:val="01D865C5"/>
    <w:rsid w:val="01DA1E07"/>
    <w:rsid w:val="01DF2B89"/>
    <w:rsid w:val="01E403B6"/>
    <w:rsid w:val="01E4139F"/>
    <w:rsid w:val="01E82084"/>
    <w:rsid w:val="01EC9408"/>
    <w:rsid w:val="01ECA277"/>
    <w:rsid w:val="01F32B76"/>
    <w:rsid w:val="01F57090"/>
    <w:rsid w:val="01F91EB2"/>
    <w:rsid w:val="01F9FADD"/>
    <w:rsid w:val="01FAB993"/>
    <w:rsid w:val="01FB5F5B"/>
    <w:rsid w:val="01FD7423"/>
    <w:rsid w:val="01FE46D0"/>
    <w:rsid w:val="01FF4E42"/>
    <w:rsid w:val="0204C8E6"/>
    <w:rsid w:val="02059872"/>
    <w:rsid w:val="020B31DA"/>
    <w:rsid w:val="020B64AB"/>
    <w:rsid w:val="020C9E00"/>
    <w:rsid w:val="021064B9"/>
    <w:rsid w:val="021366C2"/>
    <w:rsid w:val="02193EC7"/>
    <w:rsid w:val="021DDFC8"/>
    <w:rsid w:val="0221B793"/>
    <w:rsid w:val="0223A6D8"/>
    <w:rsid w:val="022CDD77"/>
    <w:rsid w:val="023142CA"/>
    <w:rsid w:val="02346396"/>
    <w:rsid w:val="02356CD5"/>
    <w:rsid w:val="02382D9A"/>
    <w:rsid w:val="023BF8D4"/>
    <w:rsid w:val="023EE966"/>
    <w:rsid w:val="0240BDCA"/>
    <w:rsid w:val="0240DA66"/>
    <w:rsid w:val="02420A6D"/>
    <w:rsid w:val="02433DBF"/>
    <w:rsid w:val="0245B0C4"/>
    <w:rsid w:val="0247B45D"/>
    <w:rsid w:val="0248D81A"/>
    <w:rsid w:val="02529141"/>
    <w:rsid w:val="02531668"/>
    <w:rsid w:val="025597D6"/>
    <w:rsid w:val="0257CA30"/>
    <w:rsid w:val="025D2594"/>
    <w:rsid w:val="025D6FB4"/>
    <w:rsid w:val="025D7CAD"/>
    <w:rsid w:val="025F0951"/>
    <w:rsid w:val="0262E756"/>
    <w:rsid w:val="02652CDE"/>
    <w:rsid w:val="02677D4F"/>
    <w:rsid w:val="0268F6FE"/>
    <w:rsid w:val="026D30FC"/>
    <w:rsid w:val="026E97FF"/>
    <w:rsid w:val="026EB7C2"/>
    <w:rsid w:val="0270089F"/>
    <w:rsid w:val="02728971"/>
    <w:rsid w:val="02764116"/>
    <w:rsid w:val="027C32D5"/>
    <w:rsid w:val="0289DC9C"/>
    <w:rsid w:val="028D9FDB"/>
    <w:rsid w:val="028DF5FD"/>
    <w:rsid w:val="028FB234"/>
    <w:rsid w:val="029468D1"/>
    <w:rsid w:val="0294C045"/>
    <w:rsid w:val="02962751"/>
    <w:rsid w:val="02962C98"/>
    <w:rsid w:val="02985BB0"/>
    <w:rsid w:val="029AC398"/>
    <w:rsid w:val="029BA048"/>
    <w:rsid w:val="029DF00F"/>
    <w:rsid w:val="029FF467"/>
    <w:rsid w:val="02A20047"/>
    <w:rsid w:val="02A375AD"/>
    <w:rsid w:val="02A428C2"/>
    <w:rsid w:val="02A92781"/>
    <w:rsid w:val="02AA4198"/>
    <w:rsid w:val="02AC9C7A"/>
    <w:rsid w:val="02ACAF8C"/>
    <w:rsid w:val="02AE1524"/>
    <w:rsid w:val="02AFB84C"/>
    <w:rsid w:val="02B2C838"/>
    <w:rsid w:val="02BAB6F7"/>
    <w:rsid w:val="02BBE1AE"/>
    <w:rsid w:val="02BF2124"/>
    <w:rsid w:val="02BFEF17"/>
    <w:rsid w:val="02C55939"/>
    <w:rsid w:val="02C5FD65"/>
    <w:rsid w:val="02C6E3CB"/>
    <w:rsid w:val="02D19AD3"/>
    <w:rsid w:val="02D68EAC"/>
    <w:rsid w:val="02D71F51"/>
    <w:rsid w:val="02DC530C"/>
    <w:rsid w:val="02DC6B18"/>
    <w:rsid w:val="02DCF800"/>
    <w:rsid w:val="02DE6148"/>
    <w:rsid w:val="02DF0ED5"/>
    <w:rsid w:val="02E48C2A"/>
    <w:rsid w:val="02EC7954"/>
    <w:rsid w:val="02F2085B"/>
    <w:rsid w:val="02F3BA00"/>
    <w:rsid w:val="02FCBF88"/>
    <w:rsid w:val="02FEC478"/>
    <w:rsid w:val="03016B04"/>
    <w:rsid w:val="03049CA0"/>
    <w:rsid w:val="030588D1"/>
    <w:rsid w:val="0308633D"/>
    <w:rsid w:val="03088B44"/>
    <w:rsid w:val="03096B0F"/>
    <w:rsid w:val="030B0909"/>
    <w:rsid w:val="03101311"/>
    <w:rsid w:val="03197AA3"/>
    <w:rsid w:val="031A35FA"/>
    <w:rsid w:val="03218B9A"/>
    <w:rsid w:val="03239F31"/>
    <w:rsid w:val="032843E6"/>
    <w:rsid w:val="0328DB50"/>
    <w:rsid w:val="032F8DFE"/>
    <w:rsid w:val="0330D82C"/>
    <w:rsid w:val="03311C66"/>
    <w:rsid w:val="0334C295"/>
    <w:rsid w:val="03361255"/>
    <w:rsid w:val="033DEBDC"/>
    <w:rsid w:val="034013D0"/>
    <w:rsid w:val="03468716"/>
    <w:rsid w:val="03485766"/>
    <w:rsid w:val="0349CB46"/>
    <w:rsid w:val="034B317B"/>
    <w:rsid w:val="034DFB75"/>
    <w:rsid w:val="03588ACE"/>
    <w:rsid w:val="0358C8BD"/>
    <w:rsid w:val="035AF507"/>
    <w:rsid w:val="035D30E9"/>
    <w:rsid w:val="035E8B1A"/>
    <w:rsid w:val="035F8796"/>
    <w:rsid w:val="0364FFE9"/>
    <w:rsid w:val="0366A9C7"/>
    <w:rsid w:val="036BC4C4"/>
    <w:rsid w:val="036CC61B"/>
    <w:rsid w:val="036E606B"/>
    <w:rsid w:val="036FBD46"/>
    <w:rsid w:val="03742512"/>
    <w:rsid w:val="037609CF"/>
    <w:rsid w:val="037609DE"/>
    <w:rsid w:val="0378AE9E"/>
    <w:rsid w:val="037D8620"/>
    <w:rsid w:val="03834E49"/>
    <w:rsid w:val="03837E1D"/>
    <w:rsid w:val="03847BCE"/>
    <w:rsid w:val="038B95C4"/>
    <w:rsid w:val="038F8FEB"/>
    <w:rsid w:val="03915E9E"/>
    <w:rsid w:val="03922E80"/>
    <w:rsid w:val="0395506C"/>
    <w:rsid w:val="039763FE"/>
    <w:rsid w:val="0397D113"/>
    <w:rsid w:val="0397EAEB"/>
    <w:rsid w:val="0399253D"/>
    <w:rsid w:val="039A44EA"/>
    <w:rsid w:val="039D7269"/>
    <w:rsid w:val="039DA42B"/>
    <w:rsid w:val="039E2FE6"/>
    <w:rsid w:val="03A474D3"/>
    <w:rsid w:val="03A6A888"/>
    <w:rsid w:val="03A9FC09"/>
    <w:rsid w:val="03AAABDB"/>
    <w:rsid w:val="03AD8323"/>
    <w:rsid w:val="03AFCA80"/>
    <w:rsid w:val="03B15E65"/>
    <w:rsid w:val="03B9490B"/>
    <w:rsid w:val="03B98597"/>
    <w:rsid w:val="03B9E74D"/>
    <w:rsid w:val="03BBD788"/>
    <w:rsid w:val="03BC2935"/>
    <w:rsid w:val="03BD4031"/>
    <w:rsid w:val="03CB90DB"/>
    <w:rsid w:val="03D28505"/>
    <w:rsid w:val="03D4F8C8"/>
    <w:rsid w:val="03D9557F"/>
    <w:rsid w:val="03E017B8"/>
    <w:rsid w:val="03E31812"/>
    <w:rsid w:val="03E326D5"/>
    <w:rsid w:val="03E66CEA"/>
    <w:rsid w:val="03E90FBE"/>
    <w:rsid w:val="03E92D81"/>
    <w:rsid w:val="03EAD98B"/>
    <w:rsid w:val="03EE0241"/>
    <w:rsid w:val="03F02B4B"/>
    <w:rsid w:val="03FA5C4A"/>
    <w:rsid w:val="03FC5EDD"/>
    <w:rsid w:val="03FD357D"/>
    <w:rsid w:val="0405A5F7"/>
    <w:rsid w:val="040EAD66"/>
    <w:rsid w:val="0414540E"/>
    <w:rsid w:val="041528C0"/>
    <w:rsid w:val="04180336"/>
    <w:rsid w:val="0419CBBE"/>
    <w:rsid w:val="041A73EF"/>
    <w:rsid w:val="041D14A3"/>
    <w:rsid w:val="041D55A0"/>
    <w:rsid w:val="041DB7FF"/>
    <w:rsid w:val="042C0283"/>
    <w:rsid w:val="04343807"/>
    <w:rsid w:val="04364548"/>
    <w:rsid w:val="04392701"/>
    <w:rsid w:val="04396DFA"/>
    <w:rsid w:val="04398B03"/>
    <w:rsid w:val="043A1736"/>
    <w:rsid w:val="043A697D"/>
    <w:rsid w:val="043B48F6"/>
    <w:rsid w:val="044353BE"/>
    <w:rsid w:val="0444B00D"/>
    <w:rsid w:val="0447FBD0"/>
    <w:rsid w:val="044EDCC4"/>
    <w:rsid w:val="044FB170"/>
    <w:rsid w:val="045C219A"/>
    <w:rsid w:val="045F02FB"/>
    <w:rsid w:val="045F2009"/>
    <w:rsid w:val="046086F6"/>
    <w:rsid w:val="04680FB9"/>
    <w:rsid w:val="04689130"/>
    <w:rsid w:val="04698AC4"/>
    <w:rsid w:val="046F91EE"/>
    <w:rsid w:val="047135CC"/>
    <w:rsid w:val="047C3B74"/>
    <w:rsid w:val="047D014B"/>
    <w:rsid w:val="047D974F"/>
    <w:rsid w:val="047E432E"/>
    <w:rsid w:val="047E64E9"/>
    <w:rsid w:val="047E8D90"/>
    <w:rsid w:val="04827BB0"/>
    <w:rsid w:val="04863716"/>
    <w:rsid w:val="04880462"/>
    <w:rsid w:val="048983F9"/>
    <w:rsid w:val="04906468"/>
    <w:rsid w:val="049D05C9"/>
    <w:rsid w:val="049E7A8A"/>
    <w:rsid w:val="04A0F688"/>
    <w:rsid w:val="04AA1DD9"/>
    <w:rsid w:val="04AA3E72"/>
    <w:rsid w:val="04AAFD28"/>
    <w:rsid w:val="04AD7038"/>
    <w:rsid w:val="04B35991"/>
    <w:rsid w:val="04B5A88A"/>
    <w:rsid w:val="04BC6105"/>
    <w:rsid w:val="04C5C421"/>
    <w:rsid w:val="04C913D9"/>
    <w:rsid w:val="04CF98F7"/>
    <w:rsid w:val="04D48FC8"/>
    <w:rsid w:val="04D4DA4D"/>
    <w:rsid w:val="04D5178A"/>
    <w:rsid w:val="04DB0951"/>
    <w:rsid w:val="04DC8B8F"/>
    <w:rsid w:val="04DEB836"/>
    <w:rsid w:val="04E76E96"/>
    <w:rsid w:val="04EC0D38"/>
    <w:rsid w:val="04F01BC2"/>
    <w:rsid w:val="04F0592B"/>
    <w:rsid w:val="04F21522"/>
    <w:rsid w:val="04F9EB5B"/>
    <w:rsid w:val="05009DE7"/>
    <w:rsid w:val="0500DB30"/>
    <w:rsid w:val="05027A28"/>
    <w:rsid w:val="05076E20"/>
    <w:rsid w:val="050C7248"/>
    <w:rsid w:val="050DF088"/>
    <w:rsid w:val="051572B1"/>
    <w:rsid w:val="051AF5B2"/>
    <w:rsid w:val="0522CB05"/>
    <w:rsid w:val="05258759"/>
    <w:rsid w:val="0527EDAF"/>
    <w:rsid w:val="0532D8ED"/>
    <w:rsid w:val="053305BD"/>
    <w:rsid w:val="0533A174"/>
    <w:rsid w:val="0537FFB6"/>
    <w:rsid w:val="053942CA"/>
    <w:rsid w:val="0542DD47"/>
    <w:rsid w:val="0542DE59"/>
    <w:rsid w:val="0544C042"/>
    <w:rsid w:val="0547DD02"/>
    <w:rsid w:val="054A279B"/>
    <w:rsid w:val="054A64A3"/>
    <w:rsid w:val="054A990E"/>
    <w:rsid w:val="054B0A25"/>
    <w:rsid w:val="054D6412"/>
    <w:rsid w:val="054DE906"/>
    <w:rsid w:val="05534FE2"/>
    <w:rsid w:val="0558712F"/>
    <w:rsid w:val="05591092"/>
    <w:rsid w:val="055BD6C9"/>
    <w:rsid w:val="055CF28F"/>
    <w:rsid w:val="055DA42D"/>
    <w:rsid w:val="0562B0C1"/>
    <w:rsid w:val="05662CC2"/>
    <w:rsid w:val="056EDAA8"/>
    <w:rsid w:val="0570C57F"/>
    <w:rsid w:val="0580E56D"/>
    <w:rsid w:val="05883A92"/>
    <w:rsid w:val="05899A72"/>
    <w:rsid w:val="05899A8B"/>
    <w:rsid w:val="058C3ABA"/>
    <w:rsid w:val="058F7C76"/>
    <w:rsid w:val="05900D2D"/>
    <w:rsid w:val="059096B4"/>
    <w:rsid w:val="059706F8"/>
    <w:rsid w:val="05982F3E"/>
    <w:rsid w:val="05995403"/>
    <w:rsid w:val="059C24D2"/>
    <w:rsid w:val="059D74FA"/>
    <w:rsid w:val="059DACC5"/>
    <w:rsid w:val="05A2C6A6"/>
    <w:rsid w:val="05A435B2"/>
    <w:rsid w:val="05A46141"/>
    <w:rsid w:val="05A8199B"/>
    <w:rsid w:val="05A88DED"/>
    <w:rsid w:val="05AB3E6E"/>
    <w:rsid w:val="05ADAD6D"/>
    <w:rsid w:val="05AE33DF"/>
    <w:rsid w:val="05AE8F06"/>
    <w:rsid w:val="05B46C23"/>
    <w:rsid w:val="05B92601"/>
    <w:rsid w:val="05BF37A7"/>
    <w:rsid w:val="05C0FF1E"/>
    <w:rsid w:val="05C4E3EC"/>
    <w:rsid w:val="05D08ADD"/>
    <w:rsid w:val="05D3ECA3"/>
    <w:rsid w:val="05DB6B3F"/>
    <w:rsid w:val="05DEFFBD"/>
    <w:rsid w:val="05DF9BDF"/>
    <w:rsid w:val="05E01200"/>
    <w:rsid w:val="05E505E1"/>
    <w:rsid w:val="05E5DD6E"/>
    <w:rsid w:val="05E95D6B"/>
    <w:rsid w:val="05EA6970"/>
    <w:rsid w:val="05F22C0A"/>
    <w:rsid w:val="05F4A529"/>
    <w:rsid w:val="05F70708"/>
    <w:rsid w:val="0601FCEF"/>
    <w:rsid w:val="0603E01A"/>
    <w:rsid w:val="060BAA6B"/>
    <w:rsid w:val="06130261"/>
    <w:rsid w:val="0613481D"/>
    <w:rsid w:val="06167A86"/>
    <w:rsid w:val="06172D74"/>
    <w:rsid w:val="06206AD7"/>
    <w:rsid w:val="06215BC4"/>
    <w:rsid w:val="0622D1C0"/>
    <w:rsid w:val="0625DB1E"/>
    <w:rsid w:val="062661CB"/>
    <w:rsid w:val="0629B760"/>
    <w:rsid w:val="062AAF31"/>
    <w:rsid w:val="062B28A0"/>
    <w:rsid w:val="062CB3AC"/>
    <w:rsid w:val="062D7AAF"/>
    <w:rsid w:val="062DAB4F"/>
    <w:rsid w:val="062DD7FD"/>
    <w:rsid w:val="0634A12B"/>
    <w:rsid w:val="0636B073"/>
    <w:rsid w:val="0637B17B"/>
    <w:rsid w:val="063C3D62"/>
    <w:rsid w:val="063DEBFA"/>
    <w:rsid w:val="06415A11"/>
    <w:rsid w:val="06437BB0"/>
    <w:rsid w:val="06439D19"/>
    <w:rsid w:val="0645A557"/>
    <w:rsid w:val="0648712A"/>
    <w:rsid w:val="0651C12F"/>
    <w:rsid w:val="06563499"/>
    <w:rsid w:val="06583C8D"/>
    <w:rsid w:val="065896F9"/>
    <w:rsid w:val="065B2762"/>
    <w:rsid w:val="065D2FAF"/>
    <w:rsid w:val="06600DFA"/>
    <w:rsid w:val="06616BDC"/>
    <w:rsid w:val="0663623B"/>
    <w:rsid w:val="066364C9"/>
    <w:rsid w:val="066AC95D"/>
    <w:rsid w:val="066C90F7"/>
    <w:rsid w:val="066E3C01"/>
    <w:rsid w:val="066F1ADE"/>
    <w:rsid w:val="0670AAAE"/>
    <w:rsid w:val="0673E96A"/>
    <w:rsid w:val="067736B9"/>
    <w:rsid w:val="06812357"/>
    <w:rsid w:val="06834E0E"/>
    <w:rsid w:val="068634D2"/>
    <w:rsid w:val="06869B7C"/>
    <w:rsid w:val="068762C7"/>
    <w:rsid w:val="0687E3D5"/>
    <w:rsid w:val="068F70BA"/>
    <w:rsid w:val="069382BE"/>
    <w:rsid w:val="06952E95"/>
    <w:rsid w:val="06965751"/>
    <w:rsid w:val="0697C22B"/>
    <w:rsid w:val="069E3973"/>
    <w:rsid w:val="069F8F05"/>
    <w:rsid w:val="06A0E5E3"/>
    <w:rsid w:val="06A310C7"/>
    <w:rsid w:val="06A504E9"/>
    <w:rsid w:val="06A78925"/>
    <w:rsid w:val="06A99C31"/>
    <w:rsid w:val="06AF36F4"/>
    <w:rsid w:val="06B35B34"/>
    <w:rsid w:val="06B8CDB7"/>
    <w:rsid w:val="06BBE9C4"/>
    <w:rsid w:val="06BC115B"/>
    <w:rsid w:val="06C173F9"/>
    <w:rsid w:val="06C37D3B"/>
    <w:rsid w:val="06C4F65B"/>
    <w:rsid w:val="06C5A911"/>
    <w:rsid w:val="06C8649C"/>
    <w:rsid w:val="06C88E05"/>
    <w:rsid w:val="06CC8FD5"/>
    <w:rsid w:val="06D1064C"/>
    <w:rsid w:val="06D93A95"/>
    <w:rsid w:val="06DA08B8"/>
    <w:rsid w:val="06DAE831"/>
    <w:rsid w:val="06E6C4B2"/>
    <w:rsid w:val="06E726D3"/>
    <w:rsid w:val="06E784E9"/>
    <w:rsid w:val="06EBCB91"/>
    <w:rsid w:val="06F3A054"/>
    <w:rsid w:val="06F7436D"/>
    <w:rsid w:val="06FC44AA"/>
    <w:rsid w:val="0702885B"/>
    <w:rsid w:val="07044B6C"/>
    <w:rsid w:val="0706E08E"/>
    <w:rsid w:val="070D8B8A"/>
    <w:rsid w:val="070E3FA2"/>
    <w:rsid w:val="0714A19B"/>
    <w:rsid w:val="071A2D54"/>
    <w:rsid w:val="071B4331"/>
    <w:rsid w:val="071D8866"/>
    <w:rsid w:val="071EF57C"/>
    <w:rsid w:val="0720125E"/>
    <w:rsid w:val="07244AB3"/>
    <w:rsid w:val="072CA5DD"/>
    <w:rsid w:val="072CF7EE"/>
    <w:rsid w:val="07348A4B"/>
    <w:rsid w:val="07355E30"/>
    <w:rsid w:val="073B8E9D"/>
    <w:rsid w:val="073C3064"/>
    <w:rsid w:val="07402684"/>
    <w:rsid w:val="07426844"/>
    <w:rsid w:val="07431B67"/>
    <w:rsid w:val="0745D60B"/>
    <w:rsid w:val="0747CC5C"/>
    <w:rsid w:val="074D1234"/>
    <w:rsid w:val="074F9361"/>
    <w:rsid w:val="0752C61A"/>
    <w:rsid w:val="0754A2DF"/>
    <w:rsid w:val="0758DB14"/>
    <w:rsid w:val="075B9416"/>
    <w:rsid w:val="07630BCD"/>
    <w:rsid w:val="07691066"/>
    <w:rsid w:val="07695C9A"/>
    <w:rsid w:val="076E34BB"/>
    <w:rsid w:val="076F207A"/>
    <w:rsid w:val="07736321"/>
    <w:rsid w:val="0773DC64"/>
    <w:rsid w:val="07784971"/>
    <w:rsid w:val="077B4961"/>
    <w:rsid w:val="077B7C19"/>
    <w:rsid w:val="077D024D"/>
    <w:rsid w:val="077D470A"/>
    <w:rsid w:val="077E586B"/>
    <w:rsid w:val="077FBB49"/>
    <w:rsid w:val="0780E8CD"/>
    <w:rsid w:val="0783699F"/>
    <w:rsid w:val="07858261"/>
    <w:rsid w:val="07869C68"/>
    <w:rsid w:val="0789898A"/>
    <w:rsid w:val="07899F05"/>
    <w:rsid w:val="078BD4D6"/>
    <w:rsid w:val="078F1007"/>
    <w:rsid w:val="0791D391"/>
    <w:rsid w:val="0792E9A1"/>
    <w:rsid w:val="0793AC74"/>
    <w:rsid w:val="0793E4A5"/>
    <w:rsid w:val="0798AF0D"/>
    <w:rsid w:val="079DA497"/>
    <w:rsid w:val="07A07719"/>
    <w:rsid w:val="07A39256"/>
    <w:rsid w:val="07A3E3D0"/>
    <w:rsid w:val="07A44718"/>
    <w:rsid w:val="07A44AD4"/>
    <w:rsid w:val="07AB35A7"/>
    <w:rsid w:val="07AE39C0"/>
    <w:rsid w:val="07AEC4EB"/>
    <w:rsid w:val="07BBCB88"/>
    <w:rsid w:val="07BE3200"/>
    <w:rsid w:val="07C91B19"/>
    <w:rsid w:val="07CA84C6"/>
    <w:rsid w:val="07CB4AAC"/>
    <w:rsid w:val="07CC5CB7"/>
    <w:rsid w:val="07CE7E9F"/>
    <w:rsid w:val="07D307D3"/>
    <w:rsid w:val="07D80B3C"/>
    <w:rsid w:val="07D8974A"/>
    <w:rsid w:val="07DBB8B2"/>
    <w:rsid w:val="07DE234C"/>
    <w:rsid w:val="07DF292E"/>
    <w:rsid w:val="07DFB543"/>
    <w:rsid w:val="07E00DCA"/>
    <w:rsid w:val="07E74849"/>
    <w:rsid w:val="07EC97D4"/>
    <w:rsid w:val="07F91919"/>
    <w:rsid w:val="07FCC5B4"/>
    <w:rsid w:val="07FF7AE1"/>
    <w:rsid w:val="0800B49B"/>
    <w:rsid w:val="080AF4A6"/>
    <w:rsid w:val="0814E746"/>
    <w:rsid w:val="0817039F"/>
    <w:rsid w:val="081A6820"/>
    <w:rsid w:val="081B91FE"/>
    <w:rsid w:val="08289138"/>
    <w:rsid w:val="082CB7CE"/>
    <w:rsid w:val="082CCE44"/>
    <w:rsid w:val="082D35FF"/>
    <w:rsid w:val="082D4DA3"/>
    <w:rsid w:val="0833928C"/>
    <w:rsid w:val="0838BDFB"/>
    <w:rsid w:val="083ED6B4"/>
    <w:rsid w:val="0841B4AA"/>
    <w:rsid w:val="08485548"/>
    <w:rsid w:val="0849403E"/>
    <w:rsid w:val="084D0AB7"/>
    <w:rsid w:val="084F6082"/>
    <w:rsid w:val="08511F24"/>
    <w:rsid w:val="0852208F"/>
    <w:rsid w:val="08551A7C"/>
    <w:rsid w:val="085606D2"/>
    <w:rsid w:val="085914D2"/>
    <w:rsid w:val="085F1A6F"/>
    <w:rsid w:val="08662E29"/>
    <w:rsid w:val="08671E0A"/>
    <w:rsid w:val="0868FEF8"/>
    <w:rsid w:val="086A0566"/>
    <w:rsid w:val="086A1925"/>
    <w:rsid w:val="086BDC77"/>
    <w:rsid w:val="086C7451"/>
    <w:rsid w:val="086DFC22"/>
    <w:rsid w:val="08702E35"/>
    <w:rsid w:val="0870931E"/>
    <w:rsid w:val="0873CE5D"/>
    <w:rsid w:val="0874BC4D"/>
    <w:rsid w:val="0876BA96"/>
    <w:rsid w:val="08781057"/>
    <w:rsid w:val="08785C0E"/>
    <w:rsid w:val="087B27A6"/>
    <w:rsid w:val="087DF5FB"/>
    <w:rsid w:val="0881C85D"/>
    <w:rsid w:val="0881DD54"/>
    <w:rsid w:val="0884B9AC"/>
    <w:rsid w:val="08851DF7"/>
    <w:rsid w:val="08853022"/>
    <w:rsid w:val="08854739"/>
    <w:rsid w:val="088AF359"/>
    <w:rsid w:val="088C0D86"/>
    <w:rsid w:val="088F1B59"/>
    <w:rsid w:val="08903928"/>
    <w:rsid w:val="0891B599"/>
    <w:rsid w:val="0894F489"/>
    <w:rsid w:val="08962103"/>
    <w:rsid w:val="0897BD73"/>
    <w:rsid w:val="08991118"/>
    <w:rsid w:val="089922D5"/>
    <w:rsid w:val="089DB701"/>
    <w:rsid w:val="08A18C2A"/>
    <w:rsid w:val="08A1CBAE"/>
    <w:rsid w:val="08A56F8E"/>
    <w:rsid w:val="08A7B507"/>
    <w:rsid w:val="08A8063E"/>
    <w:rsid w:val="08A869EB"/>
    <w:rsid w:val="08ABE851"/>
    <w:rsid w:val="08ACE2F9"/>
    <w:rsid w:val="08AD5FD7"/>
    <w:rsid w:val="08AE4B47"/>
    <w:rsid w:val="08B193F4"/>
    <w:rsid w:val="08B31179"/>
    <w:rsid w:val="08B6F5E1"/>
    <w:rsid w:val="08BACE9A"/>
    <w:rsid w:val="08BAF40B"/>
    <w:rsid w:val="08BD36F2"/>
    <w:rsid w:val="08C6018C"/>
    <w:rsid w:val="08C9A8F5"/>
    <w:rsid w:val="08CCB882"/>
    <w:rsid w:val="08D190CE"/>
    <w:rsid w:val="08D24BFC"/>
    <w:rsid w:val="08D3AAF2"/>
    <w:rsid w:val="08D40D95"/>
    <w:rsid w:val="08D51FC4"/>
    <w:rsid w:val="08D6E7E8"/>
    <w:rsid w:val="08D8744C"/>
    <w:rsid w:val="08D8AF5E"/>
    <w:rsid w:val="08DEBE18"/>
    <w:rsid w:val="08DF996B"/>
    <w:rsid w:val="08E39BF5"/>
    <w:rsid w:val="08E579F9"/>
    <w:rsid w:val="08E59850"/>
    <w:rsid w:val="08E6A7C9"/>
    <w:rsid w:val="08E8AA03"/>
    <w:rsid w:val="08F0C6C3"/>
    <w:rsid w:val="08F2F394"/>
    <w:rsid w:val="08F34C0E"/>
    <w:rsid w:val="08F4A3FB"/>
    <w:rsid w:val="08FA00BC"/>
    <w:rsid w:val="09073235"/>
    <w:rsid w:val="0907E7E5"/>
    <w:rsid w:val="090AF271"/>
    <w:rsid w:val="09133DA8"/>
    <w:rsid w:val="0923D295"/>
    <w:rsid w:val="0925B6F2"/>
    <w:rsid w:val="0925C9E2"/>
    <w:rsid w:val="092BFB6B"/>
    <w:rsid w:val="092F0CE8"/>
    <w:rsid w:val="093130C2"/>
    <w:rsid w:val="09325EF7"/>
    <w:rsid w:val="0933F00C"/>
    <w:rsid w:val="09369130"/>
    <w:rsid w:val="09377273"/>
    <w:rsid w:val="093B6D36"/>
    <w:rsid w:val="093F8F0D"/>
    <w:rsid w:val="094BBF7B"/>
    <w:rsid w:val="094C3984"/>
    <w:rsid w:val="09515707"/>
    <w:rsid w:val="09569450"/>
    <w:rsid w:val="095850EB"/>
    <w:rsid w:val="0958C5DC"/>
    <w:rsid w:val="095F0986"/>
    <w:rsid w:val="095FC4EE"/>
    <w:rsid w:val="096753FC"/>
    <w:rsid w:val="096B1B9A"/>
    <w:rsid w:val="09719DDB"/>
    <w:rsid w:val="097925E2"/>
    <w:rsid w:val="097E7E6B"/>
    <w:rsid w:val="09801107"/>
    <w:rsid w:val="0987002F"/>
    <w:rsid w:val="0988FBB5"/>
    <w:rsid w:val="098DC1A2"/>
    <w:rsid w:val="0995FC29"/>
    <w:rsid w:val="0998BC07"/>
    <w:rsid w:val="09995C55"/>
    <w:rsid w:val="099B198F"/>
    <w:rsid w:val="09A3E3E9"/>
    <w:rsid w:val="09A6865D"/>
    <w:rsid w:val="09A84B70"/>
    <w:rsid w:val="09A888AD"/>
    <w:rsid w:val="09AA38B3"/>
    <w:rsid w:val="09AA4775"/>
    <w:rsid w:val="09AB8A2C"/>
    <w:rsid w:val="09B510BB"/>
    <w:rsid w:val="09B7609D"/>
    <w:rsid w:val="09BB264C"/>
    <w:rsid w:val="09BB5DF2"/>
    <w:rsid w:val="09BBCA12"/>
    <w:rsid w:val="09BD3E1C"/>
    <w:rsid w:val="09C0236A"/>
    <w:rsid w:val="09C33005"/>
    <w:rsid w:val="09C725E2"/>
    <w:rsid w:val="09C9C8C6"/>
    <w:rsid w:val="09CABA4D"/>
    <w:rsid w:val="09CDB041"/>
    <w:rsid w:val="09CF3C53"/>
    <w:rsid w:val="09CF62ED"/>
    <w:rsid w:val="09D07168"/>
    <w:rsid w:val="09D235EB"/>
    <w:rsid w:val="09D48E5C"/>
    <w:rsid w:val="09D54E21"/>
    <w:rsid w:val="09D63BE5"/>
    <w:rsid w:val="09D63FD7"/>
    <w:rsid w:val="09D8844C"/>
    <w:rsid w:val="09D8BFEB"/>
    <w:rsid w:val="09D9AC92"/>
    <w:rsid w:val="09DA4232"/>
    <w:rsid w:val="09E1E0DB"/>
    <w:rsid w:val="09E28C53"/>
    <w:rsid w:val="09E719E3"/>
    <w:rsid w:val="09E876BE"/>
    <w:rsid w:val="09E93FEC"/>
    <w:rsid w:val="09ECE206"/>
    <w:rsid w:val="09F29F22"/>
    <w:rsid w:val="09F2F30E"/>
    <w:rsid w:val="09FD8E99"/>
    <w:rsid w:val="0A0025EA"/>
    <w:rsid w:val="0A03CAFB"/>
    <w:rsid w:val="0A08125C"/>
    <w:rsid w:val="0A0A9C68"/>
    <w:rsid w:val="0A0B70D9"/>
    <w:rsid w:val="0A0E5734"/>
    <w:rsid w:val="0A0FCE4F"/>
    <w:rsid w:val="0A0FD891"/>
    <w:rsid w:val="0A11AED5"/>
    <w:rsid w:val="0A123431"/>
    <w:rsid w:val="0A131C91"/>
    <w:rsid w:val="0A137D89"/>
    <w:rsid w:val="0A13AE8C"/>
    <w:rsid w:val="0A14E5CE"/>
    <w:rsid w:val="0A176F3F"/>
    <w:rsid w:val="0A1B682A"/>
    <w:rsid w:val="0A20D535"/>
    <w:rsid w:val="0A23548B"/>
    <w:rsid w:val="0A2C81B5"/>
    <w:rsid w:val="0A2D1EC6"/>
    <w:rsid w:val="0A2FEB2B"/>
    <w:rsid w:val="0A318B82"/>
    <w:rsid w:val="0A331C1F"/>
    <w:rsid w:val="0A348F46"/>
    <w:rsid w:val="0A35FF0A"/>
    <w:rsid w:val="0A36A83D"/>
    <w:rsid w:val="0A395910"/>
    <w:rsid w:val="0A3D93FF"/>
    <w:rsid w:val="0A3EEB0A"/>
    <w:rsid w:val="0A433981"/>
    <w:rsid w:val="0A4B6B8E"/>
    <w:rsid w:val="0A4D6455"/>
    <w:rsid w:val="0A4F593C"/>
    <w:rsid w:val="0A521916"/>
    <w:rsid w:val="0A596D27"/>
    <w:rsid w:val="0A5F10A8"/>
    <w:rsid w:val="0A6220C2"/>
    <w:rsid w:val="0A6E5756"/>
    <w:rsid w:val="0A704A80"/>
    <w:rsid w:val="0A757BFA"/>
    <w:rsid w:val="0A7669BB"/>
    <w:rsid w:val="0A821237"/>
    <w:rsid w:val="0A92A483"/>
    <w:rsid w:val="0A93F4AE"/>
    <w:rsid w:val="0A984D0B"/>
    <w:rsid w:val="0A99F579"/>
    <w:rsid w:val="0A9D2692"/>
    <w:rsid w:val="0A9E1504"/>
    <w:rsid w:val="0AA2C17D"/>
    <w:rsid w:val="0AA3CF1C"/>
    <w:rsid w:val="0AA74E1C"/>
    <w:rsid w:val="0AA8E1F3"/>
    <w:rsid w:val="0AA9845F"/>
    <w:rsid w:val="0AAAAF03"/>
    <w:rsid w:val="0AB038C4"/>
    <w:rsid w:val="0AB040B2"/>
    <w:rsid w:val="0AB2EE59"/>
    <w:rsid w:val="0AB4CA4D"/>
    <w:rsid w:val="0AB6F0E3"/>
    <w:rsid w:val="0AB7BC92"/>
    <w:rsid w:val="0ABA8721"/>
    <w:rsid w:val="0ABFAC9D"/>
    <w:rsid w:val="0AC1CC3B"/>
    <w:rsid w:val="0AC921FA"/>
    <w:rsid w:val="0AC9DAD1"/>
    <w:rsid w:val="0ACAA567"/>
    <w:rsid w:val="0ACD7B2E"/>
    <w:rsid w:val="0ACF6516"/>
    <w:rsid w:val="0AD23985"/>
    <w:rsid w:val="0AD484A1"/>
    <w:rsid w:val="0AD53171"/>
    <w:rsid w:val="0AE19BBC"/>
    <w:rsid w:val="0AE21DC1"/>
    <w:rsid w:val="0AE3E060"/>
    <w:rsid w:val="0AE74C81"/>
    <w:rsid w:val="0AF2C7C0"/>
    <w:rsid w:val="0AF5A62D"/>
    <w:rsid w:val="0AF7410D"/>
    <w:rsid w:val="0AFB2468"/>
    <w:rsid w:val="0AFBC77D"/>
    <w:rsid w:val="0B013580"/>
    <w:rsid w:val="0B070004"/>
    <w:rsid w:val="0B0A111D"/>
    <w:rsid w:val="0B0D1694"/>
    <w:rsid w:val="0B13F088"/>
    <w:rsid w:val="0B16B995"/>
    <w:rsid w:val="0B17030E"/>
    <w:rsid w:val="0B17421F"/>
    <w:rsid w:val="0B17DA51"/>
    <w:rsid w:val="0B18B399"/>
    <w:rsid w:val="0B1B38D3"/>
    <w:rsid w:val="0B1B9480"/>
    <w:rsid w:val="0B1EB4C1"/>
    <w:rsid w:val="0B20329D"/>
    <w:rsid w:val="0B22AEFF"/>
    <w:rsid w:val="0B23CACE"/>
    <w:rsid w:val="0B272C94"/>
    <w:rsid w:val="0B280D9A"/>
    <w:rsid w:val="0B2B6BED"/>
    <w:rsid w:val="0B2BEA54"/>
    <w:rsid w:val="0B2E8031"/>
    <w:rsid w:val="0B30887E"/>
    <w:rsid w:val="0B3E8C18"/>
    <w:rsid w:val="0B40A3E2"/>
    <w:rsid w:val="0B426E7B"/>
    <w:rsid w:val="0B458159"/>
    <w:rsid w:val="0B477004"/>
    <w:rsid w:val="0B499A7B"/>
    <w:rsid w:val="0B5477FD"/>
    <w:rsid w:val="0B627361"/>
    <w:rsid w:val="0B63F748"/>
    <w:rsid w:val="0B676660"/>
    <w:rsid w:val="0B69CEDE"/>
    <w:rsid w:val="0B6B41A2"/>
    <w:rsid w:val="0B6B9193"/>
    <w:rsid w:val="0B6C4CC9"/>
    <w:rsid w:val="0B6CE2A1"/>
    <w:rsid w:val="0B7028DE"/>
    <w:rsid w:val="0B721DB9"/>
    <w:rsid w:val="0B770D60"/>
    <w:rsid w:val="0B7E0817"/>
    <w:rsid w:val="0B83C083"/>
    <w:rsid w:val="0B865A03"/>
    <w:rsid w:val="0B88B7FF"/>
    <w:rsid w:val="0B89D3C7"/>
    <w:rsid w:val="0B8BCD06"/>
    <w:rsid w:val="0B94C84B"/>
    <w:rsid w:val="0B966DC6"/>
    <w:rsid w:val="0B970885"/>
    <w:rsid w:val="0B99C34C"/>
    <w:rsid w:val="0B99FED3"/>
    <w:rsid w:val="0B9A9FA8"/>
    <w:rsid w:val="0BA7033D"/>
    <w:rsid w:val="0BA7413A"/>
    <w:rsid w:val="0BAFFC4F"/>
    <w:rsid w:val="0BB4CAD1"/>
    <w:rsid w:val="0BB69CDD"/>
    <w:rsid w:val="0BB82513"/>
    <w:rsid w:val="0BB9B259"/>
    <w:rsid w:val="0BBF8993"/>
    <w:rsid w:val="0BC4AC3F"/>
    <w:rsid w:val="0BC95A94"/>
    <w:rsid w:val="0BCBD83C"/>
    <w:rsid w:val="0BCBE38C"/>
    <w:rsid w:val="0BCF8C73"/>
    <w:rsid w:val="0BD0A50F"/>
    <w:rsid w:val="0BD23402"/>
    <w:rsid w:val="0BD37406"/>
    <w:rsid w:val="0BD4904C"/>
    <w:rsid w:val="0BD730AD"/>
    <w:rsid w:val="0BD82526"/>
    <w:rsid w:val="0BD8E4B7"/>
    <w:rsid w:val="0BDA28E1"/>
    <w:rsid w:val="0BDD5BCC"/>
    <w:rsid w:val="0BDE7D22"/>
    <w:rsid w:val="0BDF70F3"/>
    <w:rsid w:val="0BDF8C98"/>
    <w:rsid w:val="0BE0E3C7"/>
    <w:rsid w:val="0BE1B5AE"/>
    <w:rsid w:val="0BE4734C"/>
    <w:rsid w:val="0BEB299D"/>
    <w:rsid w:val="0BEDB058"/>
    <w:rsid w:val="0BEE74FB"/>
    <w:rsid w:val="0BEFFF69"/>
    <w:rsid w:val="0BF0885D"/>
    <w:rsid w:val="0BF242D6"/>
    <w:rsid w:val="0BF8A417"/>
    <w:rsid w:val="0BFBE779"/>
    <w:rsid w:val="0BFD2CE3"/>
    <w:rsid w:val="0BFF9C99"/>
    <w:rsid w:val="0C006CFF"/>
    <w:rsid w:val="0C03FAFF"/>
    <w:rsid w:val="0C04A3E6"/>
    <w:rsid w:val="0C0D0886"/>
    <w:rsid w:val="0C1340BC"/>
    <w:rsid w:val="0C14F8C9"/>
    <w:rsid w:val="0C153819"/>
    <w:rsid w:val="0C186E4C"/>
    <w:rsid w:val="0C1EDD91"/>
    <w:rsid w:val="0C1FFC2D"/>
    <w:rsid w:val="0C23104C"/>
    <w:rsid w:val="0C278F10"/>
    <w:rsid w:val="0C2A2663"/>
    <w:rsid w:val="0C2EF50C"/>
    <w:rsid w:val="0C34F535"/>
    <w:rsid w:val="0C362D10"/>
    <w:rsid w:val="0C376C57"/>
    <w:rsid w:val="0C3A268C"/>
    <w:rsid w:val="0C3A5961"/>
    <w:rsid w:val="0C3C721F"/>
    <w:rsid w:val="0C3F0163"/>
    <w:rsid w:val="0C410B75"/>
    <w:rsid w:val="0C46D84E"/>
    <w:rsid w:val="0C47FF95"/>
    <w:rsid w:val="0C50409F"/>
    <w:rsid w:val="0C58C26E"/>
    <w:rsid w:val="0C595FFA"/>
    <w:rsid w:val="0C5B7D9E"/>
    <w:rsid w:val="0C5B96BE"/>
    <w:rsid w:val="0C5CB9C1"/>
    <w:rsid w:val="0C5E7B86"/>
    <w:rsid w:val="0C5FAAB6"/>
    <w:rsid w:val="0C608288"/>
    <w:rsid w:val="0C63BEBA"/>
    <w:rsid w:val="0C668900"/>
    <w:rsid w:val="0C6A5988"/>
    <w:rsid w:val="0C6B379F"/>
    <w:rsid w:val="0C6EE277"/>
    <w:rsid w:val="0C71CC15"/>
    <w:rsid w:val="0C73E5AA"/>
    <w:rsid w:val="0C74258A"/>
    <w:rsid w:val="0C79A7DE"/>
    <w:rsid w:val="0C814CAB"/>
    <w:rsid w:val="0C856393"/>
    <w:rsid w:val="0C8B516C"/>
    <w:rsid w:val="0C8CC0C6"/>
    <w:rsid w:val="0C8D3FE3"/>
    <w:rsid w:val="0C95F644"/>
    <w:rsid w:val="0C9BDFF9"/>
    <w:rsid w:val="0C9C1DA2"/>
    <w:rsid w:val="0CA68D6F"/>
    <w:rsid w:val="0CA7A1F1"/>
    <w:rsid w:val="0CA88E07"/>
    <w:rsid w:val="0CAC086D"/>
    <w:rsid w:val="0CAD704D"/>
    <w:rsid w:val="0CB03FA1"/>
    <w:rsid w:val="0CB1D5BF"/>
    <w:rsid w:val="0CB2F2DD"/>
    <w:rsid w:val="0CB39ADB"/>
    <w:rsid w:val="0CB493E4"/>
    <w:rsid w:val="0CB9830B"/>
    <w:rsid w:val="0CC22F5E"/>
    <w:rsid w:val="0CC33407"/>
    <w:rsid w:val="0CC7607C"/>
    <w:rsid w:val="0CCAD24D"/>
    <w:rsid w:val="0CCC7F7B"/>
    <w:rsid w:val="0CD3DC9A"/>
    <w:rsid w:val="0CD76C63"/>
    <w:rsid w:val="0CDEAC86"/>
    <w:rsid w:val="0CDF1B4E"/>
    <w:rsid w:val="0CDFEC32"/>
    <w:rsid w:val="0CE07C69"/>
    <w:rsid w:val="0CE32AEE"/>
    <w:rsid w:val="0CE69600"/>
    <w:rsid w:val="0CE6B827"/>
    <w:rsid w:val="0CE87022"/>
    <w:rsid w:val="0CEA7351"/>
    <w:rsid w:val="0CEB1716"/>
    <w:rsid w:val="0CEB1874"/>
    <w:rsid w:val="0CEC0A20"/>
    <w:rsid w:val="0CEC97EF"/>
    <w:rsid w:val="0CF09B3B"/>
    <w:rsid w:val="0CF502F6"/>
    <w:rsid w:val="0CFCA3F7"/>
    <w:rsid w:val="0CFCDEF9"/>
    <w:rsid w:val="0D026A8A"/>
    <w:rsid w:val="0D07B248"/>
    <w:rsid w:val="0D0AE436"/>
    <w:rsid w:val="0D0B77F2"/>
    <w:rsid w:val="0D0FFD6C"/>
    <w:rsid w:val="0D10B712"/>
    <w:rsid w:val="0D1C06FE"/>
    <w:rsid w:val="0D1E203F"/>
    <w:rsid w:val="0D1F86BD"/>
    <w:rsid w:val="0D1FA931"/>
    <w:rsid w:val="0D22ECD2"/>
    <w:rsid w:val="0D230D52"/>
    <w:rsid w:val="0D246DAD"/>
    <w:rsid w:val="0D2658BA"/>
    <w:rsid w:val="0D26AD50"/>
    <w:rsid w:val="0D29D51A"/>
    <w:rsid w:val="0D29DF16"/>
    <w:rsid w:val="0D3F4D9A"/>
    <w:rsid w:val="0D3F6573"/>
    <w:rsid w:val="0D43119B"/>
    <w:rsid w:val="0D43C903"/>
    <w:rsid w:val="0D449648"/>
    <w:rsid w:val="0D45607E"/>
    <w:rsid w:val="0D47C761"/>
    <w:rsid w:val="0D4EF88A"/>
    <w:rsid w:val="0D509F38"/>
    <w:rsid w:val="0D5453FC"/>
    <w:rsid w:val="0D561C0A"/>
    <w:rsid w:val="0D575898"/>
    <w:rsid w:val="0D57EE71"/>
    <w:rsid w:val="0D625CDB"/>
    <w:rsid w:val="0D69A433"/>
    <w:rsid w:val="0D6C62F5"/>
    <w:rsid w:val="0D6ED605"/>
    <w:rsid w:val="0D6FBD61"/>
    <w:rsid w:val="0D72436B"/>
    <w:rsid w:val="0D72CE64"/>
    <w:rsid w:val="0D751042"/>
    <w:rsid w:val="0D753CD1"/>
    <w:rsid w:val="0D7651D5"/>
    <w:rsid w:val="0D7E4463"/>
    <w:rsid w:val="0D8374C2"/>
    <w:rsid w:val="0D83E046"/>
    <w:rsid w:val="0D84B6DE"/>
    <w:rsid w:val="0D8611C7"/>
    <w:rsid w:val="0D871DEE"/>
    <w:rsid w:val="0D8BFC95"/>
    <w:rsid w:val="0D8D450C"/>
    <w:rsid w:val="0D8D6830"/>
    <w:rsid w:val="0D8E7992"/>
    <w:rsid w:val="0D9306E9"/>
    <w:rsid w:val="0D9A2B57"/>
    <w:rsid w:val="0D9D64BA"/>
    <w:rsid w:val="0D9DC844"/>
    <w:rsid w:val="0DA0B654"/>
    <w:rsid w:val="0DA12FEB"/>
    <w:rsid w:val="0DA175A9"/>
    <w:rsid w:val="0DA6DCA8"/>
    <w:rsid w:val="0DAB9A1C"/>
    <w:rsid w:val="0DAC2081"/>
    <w:rsid w:val="0DAE0ABC"/>
    <w:rsid w:val="0DB41B70"/>
    <w:rsid w:val="0DB49926"/>
    <w:rsid w:val="0DB6EA26"/>
    <w:rsid w:val="0DC08D3A"/>
    <w:rsid w:val="0DC65DF9"/>
    <w:rsid w:val="0DC6AFC8"/>
    <w:rsid w:val="0DC7E8B1"/>
    <w:rsid w:val="0DCB7A31"/>
    <w:rsid w:val="0DD9F985"/>
    <w:rsid w:val="0DDA623F"/>
    <w:rsid w:val="0DDC781E"/>
    <w:rsid w:val="0DDD763F"/>
    <w:rsid w:val="0DE2B8B8"/>
    <w:rsid w:val="0DF0B537"/>
    <w:rsid w:val="0DF10C12"/>
    <w:rsid w:val="0DF29CC5"/>
    <w:rsid w:val="0DF43EBA"/>
    <w:rsid w:val="0DFA8494"/>
    <w:rsid w:val="0DFB1D5B"/>
    <w:rsid w:val="0E0063AE"/>
    <w:rsid w:val="0E083EA5"/>
    <w:rsid w:val="0E0DCADC"/>
    <w:rsid w:val="0E0E445C"/>
    <w:rsid w:val="0E1281F1"/>
    <w:rsid w:val="0E18D119"/>
    <w:rsid w:val="0E1B6760"/>
    <w:rsid w:val="0E1E1F7C"/>
    <w:rsid w:val="0E1E47A3"/>
    <w:rsid w:val="0E206BC4"/>
    <w:rsid w:val="0E252FB5"/>
    <w:rsid w:val="0E257F13"/>
    <w:rsid w:val="0E284EDA"/>
    <w:rsid w:val="0E2A1783"/>
    <w:rsid w:val="0E2C1773"/>
    <w:rsid w:val="0E3A35E5"/>
    <w:rsid w:val="0E3A60FD"/>
    <w:rsid w:val="0E3AC5B7"/>
    <w:rsid w:val="0E3C531F"/>
    <w:rsid w:val="0E3CA8D0"/>
    <w:rsid w:val="0E3CAC6C"/>
    <w:rsid w:val="0E3D6170"/>
    <w:rsid w:val="0E3FA77D"/>
    <w:rsid w:val="0E410419"/>
    <w:rsid w:val="0E42419A"/>
    <w:rsid w:val="0E4BB5F1"/>
    <w:rsid w:val="0E4FB4C7"/>
    <w:rsid w:val="0E5C6B5A"/>
    <w:rsid w:val="0E614930"/>
    <w:rsid w:val="0E623B39"/>
    <w:rsid w:val="0E663947"/>
    <w:rsid w:val="0E6723D6"/>
    <w:rsid w:val="0E68E610"/>
    <w:rsid w:val="0E6A64EA"/>
    <w:rsid w:val="0E6C1D47"/>
    <w:rsid w:val="0E6DB67E"/>
    <w:rsid w:val="0E706EDC"/>
    <w:rsid w:val="0E707411"/>
    <w:rsid w:val="0E7669A5"/>
    <w:rsid w:val="0E79C46C"/>
    <w:rsid w:val="0E7A45B9"/>
    <w:rsid w:val="0E7B3B5D"/>
    <w:rsid w:val="0E80D684"/>
    <w:rsid w:val="0E82936A"/>
    <w:rsid w:val="0E849E6C"/>
    <w:rsid w:val="0E894772"/>
    <w:rsid w:val="0E8A80F0"/>
    <w:rsid w:val="0E917EB1"/>
    <w:rsid w:val="0E96BC9B"/>
    <w:rsid w:val="0E992E83"/>
    <w:rsid w:val="0E99FCE2"/>
    <w:rsid w:val="0E9F00ED"/>
    <w:rsid w:val="0EA594D6"/>
    <w:rsid w:val="0EA6F81C"/>
    <w:rsid w:val="0EA95781"/>
    <w:rsid w:val="0EAEECDD"/>
    <w:rsid w:val="0EB16315"/>
    <w:rsid w:val="0EB22561"/>
    <w:rsid w:val="0EB29B0A"/>
    <w:rsid w:val="0EB4F50D"/>
    <w:rsid w:val="0EC27884"/>
    <w:rsid w:val="0EC7B613"/>
    <w:rsid w:val="0EC94BAC"/>
    <w:rsid w:val="0EC96725"/>
    <w:rsid w:val="0ED946EA"/>
    <w:rsid w:val="0EDB1DFB"/>
    <w:rsid w:val="0EDBED40"/>
    <w:rsid w:val="0EDC92C0"/>
    <w:rsid w:val="0EE06493"/>
    <w:rsid w:val="0EE474DD"/>
    <w:rsid w:val="0EE4BB83"/>
    <w:rsid w:val="0EEEB801"/>
    <w:rsid w:val="0EEF0061"/>
    <w:rsid w:val="0EF59B3F"/>
    <w:rsid w:val="0EF606F8"/>
    <w:rsid w:val="0EF6BF9A"/>
    <w:rsid w:val="0F084682"/>
    <w:rsid w:val="0F094789"/>
    <w:rsid w:val="0F0D0F08"/>
    <w:rsid w:val="0F0F0AC6"/>
    <w:rsid w:val="0F10A38C"/>
    <w:rsid w:val="0F11C607"/>
    <w:rsid w:val="0F11F273"/>
    <w:rsid w:val="0F12024A"/>
    <w:rsid w:val="0F1282F8"/>
    <w:rsid w:val="0F14FC8E"/>
    <w:rsid w:val="0F19A16B"/>
    <w:rsid w:val="0F213116"/>
    <w:rsid w:val="0F2189AF"/>
    <w:rsid w:val="0F27F2AC"/>
    <w:rsid w:val="0F309B2B"/>
    <w:rsid w:val="0F35FBB8"/>
    <w:rsid w:val="0F364280"/>
    <w:rsid w:val="0F36559D"/>
    <w:rsid w:val="0F36F645"/>
    <w:rsid w:val="0F42A71F"/>
    <w:rsid w:val="0F42E525"/>
    <w:rsid w:val="0F467687"/>
    <w:rsid w:val="0F4C0213"/>
    <w:rsid w:val="0F555F32"/>
    <w:rsid w:val="0F576404"/>
    <w:rsid w:val="0F5A48FA"/>
    <w:rsid w:val="0F5C6BE3"/>
    <w:rsid w:val="0F5C82DA"/>
    <w:rsid w:val="0F5D24AE"/>
    <w:rsid w:val="0F60F4D2"/>
    <w:rsid w:val="0F64EA08"/>
    <w:rsid w:val="0F65E18F"/>
    <w:rsid w:val="0F6619ED"/>
    <w:rsid w:val="0F68CFF0"/>
    <w:rsid w:val="0F69FB9C"/>
    <w:rsid w:val="0F6CB8A2"/>
    <w:rsid w:val="0F70AEE9"/>
    <w:rsid w:val="0F742E3A"/>
    <w:rsid w:val="0F7632A0"/>
    <w:rsid w:val="0F7635A0"/>
    <w:rsid w:val="0F790FCF"/>
    <w:rsid w:val="0F799AE7"/>
    <w:rsid w:val="0F7FCAC5"/>
    <w:rsid w:val="0F8119E3"/>
    <w:rsid w:val="0F8A0303"/>
    <w:rsid w:val="0F8E9F81"/>
    <w:rsid w:val="0F8ECB66"/>
    <w:rsid w:val="0F8ECD67"/>
    <w:rsid w:val="0F8EDCBE"/>
    <w:rsid w:val="0F9E08D7"/>
    <w:rsid w:val="0FA04349"/>
    <w:rsid w:val="0FA2D4DA"/>
    <w:rsid w:val="0FA30067"/>
    <w:rsid w:val="0FA82717"/>
    <w:rsid w:val="0FACD4A7"/>
    <w:rsid w:val="0FADD472"/>
    <w:rsid w:val="0FAE9017"/>
    <w:rsid w:val="0FAF864B"/>
    <w:rsid w:val="0FB2FE33"/>
    <w:rsid w:val="0FB7F374"/>
    <w:rsid w:val="0FB8367E"/>
    <w:rsid w:val="0FB8E6E4"/>
    <w:rsid w:val="0FB8EF6B"/>
    <w:rsid w:val="0FB9A427"/>
    <w:rsid w:val="0FBAEC69"/>
    <w:rsid w:val="0FBB637A"/>
    <w:rsid w:val="0FBD8F58"/>
    <w:rsid w:val="0FBE4B64"/>
    <w:rsid w:val="0FBF8E66"/>
    <w:rsid w:val="0FC5AA7B"/>
    <w:rsid w:val="0FC7C732"/>
    <w:rsid w:val="0FC94779"/>
    <w:rsid w:val="0FD16595"/>
    <w:rsid w:val="0FD851CB"/>
    <w:rsid w:val="0FDA8D6E"/>
    <w:rsid w:val="0FDC1D80"/>
    <w:rsid w:val="0FDD27E6"/>
    <w:rsid w:val="0FDFEFB5"/>
    <w:rsid w:val="0FE05B49"/>
    <w:rsid w:val="0FE5A4C1"/>
    <w:rsid w:val="0FEB674B"/>
    <w:rsid w:val="0FEF9724"/>
    <w:rsid w:val="0FF0AFE1"/>
    <w:rsid w:val="0FF25A2E"/>
    <w:rsid w:val="0FF8DD38"/>
    <w:rsid w:val="0FFA8902"/>
    <w:rsid w:val="0FFD247E"/>
    <w:rsid w:val="1007A6DB"/>
    <w:rsid w:val="10089DD9"/>
    <w:rsid w:val="100DB211"/>
    <w:rsid w:val="100F0505"/>
    <w:rsid w:val="10160EF1"/>
    <w:rsid w:val="10178CF4"/>
    <w:rsid w:val="101ADF27"/>
    <w:rsid w:val="1021CBB9"/>
    <w:rsid w:val="1025D2FF"/>
    <w:rsid w:val="1028B5C5"/>
    <w:rsid w:val="10294E06"/>
    <w:rsid w:val="10294E39"/>
    <w:rsid w:val="102C1624"/>
    <w:rsid w:val="10300081"/>
    <w:rsid w:val="1033F40D"/>
    <w:rsid w:val="103490B4"/>
    <w:rsid w:val="1034E057"/>
    <w:rsid w:val="1035050B"/>
    <w:rsid w:val="103EFB5C"/>
    <w:rsid w:val="103F530A"/>
    <w:rsid w:val="10415D54"/>
    <w:rsid w:val="10459F0B"/>
    <w:rsid w:val="1048EE16"/>
    <w:rsid w:val="104DB047"/>
    <w:rsid w:val="104DF5C2"/>
    <w:rsid w:val="1051A8AB"/>
    <w:rsid w:val="10539B50"/>
    <w:rsid w:val="1058A077"/>
    <w:rsid w:val="1059F8FB"/>
    <w:rsid w:val="105B2751"/>
    <w:rsid w:val="106324AB"/>
    <w:rsid w:val="106586FB"/>
    <w:rsid w:val="1066133C"/>
    <w:rsid w:val="106636ED"/>
    <w:rsid w:val="1068851A"/>
    <w:rsid w:val="106B6ADC"/>
    <w:rsid w:val="106BF83F"/>
    <w:rsid w:val="106C192F"/>
    <w:rsid w:val="106DFB01"/>
    <w:rsid w:val="10719EED"/>
    <w:rsid w:val="10749FC8"/>
    <w:rsid w:val="1077CC2D"/>
    <w:rsid w:val="10806601"/>
    <w:rsid w:val="108116AF"/>
    <w:rsid w:val="1081BC2F"/>
    <w:rsid w:val="1081C831"/>
    <w:rsid w:val="1086D801"/>
    <w:rsid w:val="108960B9"/>
    <w:rsid w:val="108AA9AE"/>
    <w:rsid w:val="108DBCCC"/>
    <w:rsid w:val="109016B9"/>
    <w:rsid w:val="1095AA52"/>
    <w:rsid w:val="109EC05B"/>
    <w:rsid w:val="10A06394"/>
    <w:rsid w:val="10A18CAF"/>
    <w:rsid w:val="10A71821"/>
    <w:rsid w:val="10AB1476"/>
    <w:rsid w:val="10AC8527"/>
    <w:rsid w:val="10ACB9E6"/>
    <w:rsid w:val="10B1FFA0"/>
    <w:rsid w:val="10B2B8A4"/>
    <w:rsid w:val="10B3417B"/>
    <w:rsid w:val="10B48B95"/>
    <w:rsid w:val="10B565F5"/>
    <w:rsid w:val="10BA5A4A"/>
    <w:rsid w:val="10BA6AE2"/>
    <w:rsid w:val="10BBC028"/>
    <w:rsid w:val="10BEBF49"/>
    <w:rsid w:val="10C11319"/>
    <w:rsid w:val="10C20E84"/>
    <w:rsid w:val="10C271CA"/>
    <w:rsid w:val="10CD5EDD"/>
    <w:rsid w:val="10CF85DD"/>
    <w:rsid w:val="10D1CC19"/>
    <w:rsid w:val="10D2196D"/>
    <w:rsid w:val="10D5057C"/>
    <w:rsid w:val="10D56906"/>
    <w:rsid w:val="10D5E148"/>
    <w:rsid w:val="10DB1BE4"/>
    <w:rsid w:val="10DB894D"/>
    <w:rsid w:val="10DC23B7"/>
    <w:rsid w:val="10DDA4C5"/>
    <w:rsid w:val="10E28BF4"/>
    <w:rsid w:val="10E2A21E"/>
    <w:rsid w:val="10E56DD6"/>
    <w:rsid w:val="10F14BD8"/>
    <w:rsid w:val="10F1B7F8"/>
    <w:rsid w:val="10F24890"/>
    <w:rsid w:val="10F3F089"/>
    <w:rsid w:val="10F94192"/>
    <w:rsid w:val="10F9AF2E"/>
    <w:rsid w:val="10FA8561"/>
    <w:rsid w:val="10FAAB7A"/>
    <w:rsid w:val="10FBFA4D"/>
    <w:rsid w:val="10FCAC7C"/>
    <w:rsid w:val="1101936A"/>
    <w:rsid w:val="1101A128"/>
    <w:rsid w:val="1105323B"/>
    <w:rsid w:val="110CEB19"/>
    <w:rsid w:val="110DF245"/>
    <w:rsid w:val="11120301"/>
    <w:rsid w:val="111279D4"/>
    <w:rsid w:val="1112D7B8"/>
    <w:rsid w:val="111CE894"/>
    <w:rsid w:val="11204300"/>
    <w:rsid w:val="11219AFB"/>
    <w:rsid w:val="1121D9F1"/>
    <w:rsid w:val="112C1E1E"/>
    <w:rsid w:val="1131D71D"/>
    <w:rsid w:val="11333C22"/>
    <w:rsid w:val="11362AA4"/>
    <w:rsid w:val="113A2D56"/>
    <w:rsid w:val="1140A606"/>
    <w:rsid w:val="1143D57C"/>
    <w:rsid w:val="11440EDC"/>
    <w:rsid w:val="1146A3EC"/>
    <w:rsid w:val="1147AC95"/>
    <w:rsid w:val="114DAFDA"/>
    <w:rsid w:val="11507C73"/>
    <w:rsid w:val="11572675"/>
    <w:rsid w:val="115786D0"/>
    <w:rsid w:val="115B778F"/>
    <w:rsid w:val="115C4195"/>
    <w:rsid w:val="1167C938"/>
    <w:rsid w:val="1168D775"/>
    <w:rsid w:val="116DFB8A"/>
    <w:rsid w:val="1170D589"/>
    <w:rsid w:val="1172FC15"/>
    <w:rsid w:val="117D20BE"/>
    <w:rsid w:val="117DE56D"/>
    <w:rsid w:val="117E457A"/>
    <w:rsid w:val="11823248"/>
    <w:rsid w:val="11853EB1"/>
    <w:rsid w:val="11876716"/>
    <w:rsid w:val="11926D81"/>
    <w:rsid w:val="11972C69"/>
    <w:rsid w:val="119CFC71"/>
    <w:rsid w:val="119D7363"/>
    <w:rsid w:val="11A49578"/>
    <w:rsid w:val="11A97AD5"/>
    <w:rsid w:val="11AA2ED9"/>
    <w:rsid w:val="11B086CD"/>
    <w:rsid w:val="11B1E878"/>
    <w:rsid w:val="11B22127"/>
    <w:rsid w:val="11B22CBD"/>
    <w:rsid w:val="11B35D55"/>
    <w:rsid w:val="11B3F392"/>
    <w:rsid w:val="11BDC47D"/>
    <w:rsid w:val="11BFDEBC"/>
    <w:rsid w:val="11C0B2A2"/>
    <w:rsid w:val="11C39BCD"/>
    <w:rsid w:val="11C48A51"/>
    <w:rsid w:val="11C5087D"/>
    <w:rsid w:val="11C6BD06"/>
    <w:rsid w:val="11CB551A"/>
    <w:rsid w:val="11CDC5E5"/>
    <w:rsid w:val="11D0A2CA"/>
    <w:rsid w:val="11D20E2B"/>
    <w:rsid w:val="11D534BA"/>
    <w:rsid w:val="11D60BC3"/>
    <w:rsid w:val="11DA6A51"/>
    <w:rsid w:val="11DB5342"/>
    <w:rsid w:val="11DBFC6C"/>
    <w:rsid w:val="11DE41ED"/>
    <w:rsid w:val="11E15025"/>
    <w:rsid w:val="11E2107C"/>
    <w:rsid w:val="11E72FAF"/>
    <w:rsid w:val="11E74037"/>
    <w:rsid w:val="11EA3BCC"/>
    <w:rsid w:val="11EC8474"/>
    <w:rsid w:val="11F2AD35"/>
    <w:rsid w:val="11F32235"/>
    <w:rsid w:val="11FD5A61"/>
    <w:rsid w:val="11FE15AD"/>
    <w:rsid w:val="11FEC37A"/>
    <w:rsid w:val="11FF61E8"/>
    <w:rsid w:val="1201212A"/>
    <w:rsid w:val="1204B0D4"/>
    <w:rsid w:val="12070610"/>
    <w:rsid w:val="120D71FF"/>
    <w:rsid w:val="120E103E"/>
    <w:rsid w:val="121540F7"/>
    <w:rsid w:val="121974D6"/>
    <w:rsid w:val="121A913F"/>
    <w:rsid w:val="121E33AC"/>
    <w:rsid w:val="122338DC"/>
    <w:rsid w:val="122B53A4"/>
    <w:rsid w:val="122D2E5C"/>
    <w:rsid w:val="12337794"/>
    <w:rsid w:val="1233EBBE"/>
    <w:rsid w:val="123A420E"/>
    <w:rsid w:val="123E84D2"/>
    <w:rsid w:val="123F8785"/>
    <w:rsid w:val="12424378"/>
    <w:rsid w:val="124378FC"/>
    <w:rsid w:val="124804CA"/>
    <w:rsid w:val="124A1F1F"/>
    <w:rsid w:val="124BB21A"/>
    <w:rsid w:val="124C9D50"/>
    <w:rsid w:val="124E8905"/>
    <w:rsid w:val="12518FE0"/>
    <w:rsid w:val="1255A664"/>
    <w:rsid w:val="125F727C"/>
    <w:rsid w:val="12601D22"/>
    <w:rsid w:val="1260611F"/>
    <w:rsid w:val="1263029F"/>
    <w:rsid w:val="12655FAF"/>
    <w:rsid w:val="126B11F0"/>
    <w:rsid w:val="12713967"/>
    <w:rsid w:val="1271D059"/>
    <w:rsid w:val="12783BB2"/>
    <w:rsid w:val="127D6ACE"/>
    <w:rsid w:val="128175D3"/>
    <w:rsid w:val="12846D52"/>
    <w:rsid w:val="12850C04"/>
    <w:rsid w:val="12860B34"/>
    <w:rsid w:val="1287F25F"/>
    <w:rsid w:val="1288B7D3"/>
    <w:rsid w:val="1296E055"/>
    <w:rsid w:val="12976AED"/>
    <w:rsid w:val="12980734"/>
    <w:rsid w:val="12991B64"/>
    <w:rsid w:val="129B95C4"/>
    <w:rsid w:val="12A1588C"/>
    <w:rsid w:val="12A5A2F3"/>
    <w:rsid w:val="12B522F5"/>
    <w:rsid w:val="12BD9DDD"/>
    <w:rsid w:val="12C22D22"/>
    <w:rsid w:val="12C66E29"/>
    <w:rsid w:val="12C67903"/>
    <w:rsid w:val="12C74403"/>
    <w:rsid w:val="12C78209"/>
    <w:rsid w:val="12CA0FBF"/>
    <w:rsid w:val="12CB734B"/>
    <w:rsid w:val="12CC7EE2"/>
    <w:rsid w:val="12D02582"/>
    <w:rsid w:val="12D1341C"/>
    <w:rsid w:val="12D48B65"/>
    <w:rsid w:val="12D73956"/>
    <w:rsid w:val="12DEA629"/>
    <w:rsid w:val="12DEC25B"/>
    <w:rsid w:val="12DFA5DD"/>
    <w:rsid w:val="12DFC7D9"/>
    <w:rsid w:val="12E4BA58"/>
    <w:rsid w:val="12E9E4AB"/>
    <w:rsid w:val="12EB8386"/>
    <w:rsid w:val="12EBAD06"/>
    <w:rsid w:val="12EDA987"/>
    <w:rsid w:val="12F25F02"/>
    <w:rsid w:val="12FC633C"/>
    <w:rsid w:val="12FCFE64"/>
    <w:rsid w:val="12FDFC73"/>
    <w:rsid w:val="1301EC40"/>
    <w:rsid w:val="13034539"/>
    <w:rsid w:val="130D1517"/>
    <w:rsid w:val="130DD220"/>
    <w:rsid w:val="130E369D"/>
    <w:rsid w:val="13122E30"/>
    <w:rsid w:val="1313140A"/>
    <w:rsid w:val="1315B456"/>
    <w:rsid w:val="13163483"/>
    <w:rsid w:val="13166457"/>
    <w:rsid w:val="1318CBC0"/>
    <w:rsid w:val="131AC06A"/>
    <w:rsid w:val="131DF1A4"/>
    <w:rsid w:val="13271766"/>
    <w:rsid w:val="132B6108"/>
    <w:rsid w:val="132EE9C2"/>
    <w:rsid w:val="1331021A"/>
    <w:rsid w:val="13331B02"/>
    <w:rsid w:val="13352908"/>
    <w:rsid w:val="133540D1"/>
    <w:rsid w:val="1336FC39"/>
    <w:rsid w:val="1337D8BC"/>
    <w:rsid w:val="133E7443"/>
    <w:rsid w:val="133E9C7C"/>
    <w:rsid w:val="13400AED"/>
    <w:rsid w:val="1341890C"/>
    <w:rsid w:val="13446C40"/>
    <w:rsid w:val="134552D3"/>
    <w:rsid w:val="13461E28"/>
    <w:rsid w:val="1348EC3C"/>
    <w:rsid w:val="134AE9BD"/>
    <w:rsid w:val="134CC708"/>
    <w:rsid w:val="135617B5"/>
    <w:rsid w:val="13562DD7"/>
    <w:rsid w:val="135D633A"/>
    <w:rsid w:val="135D73C1"/>
    <w:rsid w:val="135E5D3C"/>
    <w:rsid w:val="135F91E6"/>
    <w:rsid w:val="135FE7FD"/>
    <w:rsid w:val="1369E93B"/>
    <w:rsid w:val="136C19B6"/>
    <w:rsid w:val="1371677F"/>
    <w:rsid w:val="13724C28"/>
    <w:rsid w:val="137636D8"/>
    <w:rsid w:val="1377CCCD"/>
    <w:rsid w:val="13808ED8"/>
    <w:rsid w:val="13860C2D"/>
    <w:rsid w:val="138B4882"/>
    <w:rsid w:val="138C9BEF"/>
    <w:rsid w:val="13904FC1"/>
    <w:rsid w:val="139140AB"/>
    <w:rsid w:val="13939F52"/>
    <w:rsid w:val="1398275F"/>
    <w:rsid w:val="13991876"/>
    <w:rsid w:val="139B649F"/>
    <w:rsid w:val="139DCD92"/>
    <w:rsid w:val="13A28D1E"/>
    <w:rsid w:val="13A746E3"/>
    <w:rsid w:val="13A9140A"/>
    <w:rsid w:val="13AADD5D"/>
    <w:rsid w:val="13AB2CA2"/>
    <w:rsid w:val="13AB9024"/>
    <w:rsid w:val="13ACB80D"/>
    <w:rsid w:val="13AF0B9E"/>
    <w:rsid w:val="13AF14AC"/>
    <w:rsid w:val="13B6622F"/>
    <w:rsid w:val="13BDBC23"/>
    <w:rsid w:val="13BDE895"/>
    <w:rsid w:val="13C46511"/>
    <w:rsid w:val="13CD4B14"/>
    <w:rsid w:val="13D15CAF"/>
    <w:rsid w:val="13DB97A5"/>
    <w:rsid w:val="13DECCAB"/>
    <w:rsid w:val="13E1678A"/>
    <w:rsid w:val="13E2B538"/>
    <w:rsid w:val="13E3A119"/>
    <w:rsid w:val="13E86DB1"/>
    <w:rsid w:val="13E8C52E"/>
    <w:rsid w:val="13EA4AC5"/>
    <w:rsid w:val="13EA9E39"/>
    <w:rsid w:val="13EABE27"/>
    <w:rsid w:val="13ED5D06"/>
    <w:rsid w:val="13F2F90A"/>
    <w:rsid w:val="13F40DE8"/>
    <w:rsid w:val="13FC31AA"/>
    <w:rsid w:val="13FCC713"/>
    <w:rsid w:val="13FD8417"/>
    <w:rsid w:val="1401858F"/>
    <w:rsid w:val="1401F3DE"/>
    <w:rsid w:val="1405B6E1"/>
    <w:rsid w:val="1407993A"/>
    <w:rsid w:val="14084836"/>
    <w:rsid w:val="140D9E68"/>
    <w:rsid w:val="140F0CE4"/>
    <w:rsid w:val="1411447A"/>
    <w:rsid w:val="14132A7E"/>
    <w:rsid w:val="1414B1D3"/>
    <w:rsid w:val="14183435"/>
    <w:rsid w:val="1419400B"/>
    <w:rsid w:val="141CCE7A"/>
    <w:rsid w:val="141D914D"/>
    <w:rsid w:val="141F6E72"/>
    <w:rsid w:val="1425053A"/>
    <w:rsid w:val="142DF3BC"/>
    <w:rsid w:val="1433E4A8"/>
    <w:rsid w:val="1434CCA1"/>
    <w:rsid w:val="1438B2AD"/>
    <w:rsid w:val="1439BEF0"/>
    <w:rsid w:val="143B03F2"/>
    <w:rsid w:val="143F4845"/>
    <w:rsid w:val="1440F5FF"/>
    <w:rsid w:val="1441E3B5"/>
    <w:rsid w:val="14432DE6"/>
    <w:rsid w:val="144917DE"/>
    <w:rsid w:val="14498818"/>
    <w:rsid w:val="144A8ECF"/>
    <w:rsid w:val="14574828"/>
    <w:rsid w:val="14612CE2"/>
    <w:rsid w:val="14643C53"/>
    <w:rsid w:val="14650577"/>
    <w:rsid w:val="14674D99"/>
    <w:rsid w:val="1468373D"/>
    <w:rsid w:val="14696CFE"/>
    <w:rsid w:val="146A0C03"/>
    <w:rsid w:val="146B9A7A"/>
    <w:rsid w:val="146E3A8B"/>
    <w:rsid w:val="14712BC4"/>
    <w:rsid w:val="14721125"/>
    <w:rsid w:val="1472D291"/>
    <w:rsid w:val="147475DF"/>
    <w:rsid w:val="14747819"/>
    <w:rsid w:val="147B983A"/>
    <w:rsid w:val="147E6ABC"/>
    <w:rsid w:val="1481D68F"/>
    <w:rsid w:val="148D724D"/>
    <w:rsid w:val="148E6B91"/>
    <w:rsid w:val="148EEC2B"/>
    <w:rsid w:val="148F2C6C"/>
    <w:rsid w:val="14914682"/>
    <w:rsid w:val="149167A7"/>
    <w:rsid w:val="1494ECEA"/>
    <w:rsid w:val="149534BF"/>
    <w:rsid w:val="14964600"/>
    <w:rsid w:val="1496D9B1"/>
    <w:rsid w:val="14972FC2"/>
    <w:rsid w:val="149DE921"/>
    <w:rsid w:val="14A17361"/>
    <w:rsid w:val="14A81235"/>
    <w:rsid w:val="14A9A281"/>
    <w:rsid w:val="14AFD6D8"/>
    <w:rsid w:val="14B690CB"/>
    <w:rsid w:val="14B7B4F4"/>
    <w:rsid w:val="14BEF302"/>
    <w:rsid w:val="14C215DE"/>
    <w:rsid w:val="14C48CB4"/>
    <w:rsid w:val="14C5CB51"/>
    <w:rsid w:val="14C714E3"/>
    <w:rsid w:val="14C8749C"/>
    <w:rsid w:val="14CD5C7E"/>
    <w:rsid w:val="14CF2FB2"/>
    <w:rsid w:val="14D1ED97"/>
    <w:rsid w:val="14D365BC"/>
    <w:rsid w:val="14D47949"/>
    <w:rsid w:val="14D4AFE1"/>
    <w:rsid w:val="14D801C4"/>
    <w:rsid w:val="14D89AFB"/>
    <w:rsid w:val="14DA2BAE"/>
    <w:rsid w:val="14DCC9F5"/>
    <w:rsid w:val="14DDB511"/>
    <w:rsid w:val="14E2F1F5"/>
    <w:rsid w:val="14E4A8EA"/>
    <w:rsid w:val="14E87A4E"/>
    <w:rsid w:val="14F1AFD4"/>
    <w:rsid w:val="14F3D48A"/>
    <w:rsid w:val="14F52049"/>
    <w:rsid w:val="14F585BF"/>
    <w:rsid w:val="14F6BE01"/>
    <w:rsid w:val="14F71C05"/>
    <w:rsid w:val="14F99BD0"/>
    <w:rsid w:val="14FE4267"/>
    <w:rsid w:val="14FF37A3"/>
    <w:rsid w:val="150649B7"/>
    <w:rsid w:val="150A208C"/>
    <w:rsid w:val="150B7FF7"/>
    <w:rsid w:val="150BE28C"/>
    <w:rsid w:val="1511A66C"/>
    <w:rsid w:val="1511CB79"/>
    <w:rsid w:val="1513F424"/>
    <w:rsid w:val="1514D65A"/>
    <w:rsid w:val="151C5F39"/>
    <w:rsid w:val="15215B28"/>
    <w:rsid w:val="152410CF"/>
    <w:rsid w:val="15304844"/>
    <w:rsid w:val="153A7CAE"/>
    <w:rsid w:val="153C981E"/>
    <w:rsid w:val="153ED788"/>
    <w:rsid w:val="1541203C"/>
    <w:rsid w:val="154178AD"/>
    <w:rsid w:val="154AA9CD"/>
    <w:rsid w:val="154C201F"/>
    <w:rsid w:val="154C4F40"/>
    <w:rsid w:val="154F8A8C"/>
    <w:rsid w:val="15524D05"/>
    <w:rsid w:val="1558C381"/>
    <w:rsid w:val="155A4924"/>
    <w:rsid w:val="155C7A9D"/>
    <w:rsid w:val="155D2B24"/>
    <w:rsid w:val="155DF985"/>
    <w:rsid w:val="155E04E9"/>
    <w:rsid w:val="156056DF"/>
    <w:rsid w:val="1560E7C6"/>
    <w:rsid w:val="15661EF9"/>
    <w:rsid w:val="1568987D"/>
    <w:rsid w:val="15691B75"/>
    <w:rsid w:val="1571DA42"/>
    <w:rsid w:val="15753B83"/>
    <w:rsid w:val="15761EAC"/>
    <w:rsid w:val="1577888E"/>
    <w:rsid w:val="157AEFB7"/>
    <w:rsid w:val="157C508C"/>
    <w:rsid w:val="157ECD7A"/>
    <w:rsid w:val="157ED984"/>
    <w:rsid w:val="15804EB6"/>
    <w:rsid w:val="15820E6A"/>
    <w:rsid w:val="158A3500"/>
    <w:rsid w:val="158CEF48"/>
    <w:rsid w:val="1591985B"/>
    <w:rsid w:val="159438CD"/>
    <w:rsid w:val="15989EF2"/>
    <w:rsid w:val="1598C324"/>
    <w:rsid w:val="159B21AC"/>
    <w:rsid w:val="159D7299"/>
    <w:rsid w:val="15A30328"/>
    <w:rsid w:val="15AE7F9E"/>
    <w:rsid w:val="15B1AD4A"/>
    <w:rsid w:val="15B51624"/>
    <w:rsid w:val="15B66B80"/>
    <w:rsid w:val="15BA3272"/>
    <w:rsid w:val="15BD3517"/>
    <w:rsid w:val="15C690BD"/>
    <w:rsid w:val="15C69F3D"/>
    <w:rsid w:val="15C96D20"/>
    <w:rsid w:val="15CD5779"/>
    <w:rsid w:val="15CD8A67"/>
    <w:rsid w:val="15CF4274"/>
    <w:rsid w:val="15D55376"/>
    <w:rsid w:val="15D5A454"/>
    <w:rsid w:val="15D5DB19"/>
    <w:rsid w:val="15D6E282"/>
    <w:rsid w:val="15D7D6AB"/>
    <w:rsid w:val="15DDC91F"/>
    <w:rsid w:val="15DFAA28"/>
    <w:rsid w:val="15DFDB42"/>
    <w:rsid w:val="15E27B01"/>
    <w:rsid w:val="15E4B073"/>
    <w:rsid w:val="15E5B6A5"/>
    <w:rsid w:val="15E6220A"/>
    <w:rsid w:val="15E69466"/>
    <w:rsid w:val="15E7BFF6"/>
    <w:rsid w:val="15EC2C3F"/>
    <w:rsid w:val="15EFD719"/>
    <w:rsid w:val="15F37D35"/>
    <w:rsid w:val="15F60888"/>
    <w:rsid w:val="15FA0D30"/>
    <w:rsid w:val="1600C679"/>
    <w:rsid w:val="16013ABF"/>
    <w:rsid w:val="16033454"/>
    <w:rsid w:val="1606CC24"/>
    <w:rsid w:val="1609E0A9"/>
    <w:rsid w:val="160F9B4B"/>
    <w:rsid w:val="161023F2"/>
    <w:rsid w:val="1611918E"/>
    <w:rsid w:val="1613BB06"/>
    <w:rsid w:val="1613F00D"/>
    <w:rsid w:val="1617469F"/>
    <w:rsid w:val="161A03E4"/>
    <w:rsid w:val="161D45CE"/>
    <w:rsid w:val="16247C78"/>
    <w:rsid w:val="162D03A2"/>
    <w:rsid w:val="162E14EC"/>
    <w:rsid w:val="162E2DD6"/>
    <w:rsid w:val="1630AED7"/>
    <w:rsid w:val="1636C1C0"/>
    <w:rsid w:val="1638DE12"/>
    <w:rsid w:val="16395EED"/>
    <w:rsid w:val="163AE752"/>
    <w:rsid w:val="16435081"/>
    <w:rsid w:val="16454E07"/>
    <w:rsid w:val="16464F0F"/>
    <w:rsid w:val="16467F3C"/>
    <w:rsid w:val="164ADEC9"/>
    <w:rsid w:val="1652EAB3"/>
    <w:rsid w:val="165C7622"/>
    <w:rsid w:val="165EB700"/>
    <w:rsid w:val="1661C819"/>
    <w:rsid w:val="1663BB1D"/>
    <w:rsid w:val="16648A21"/>
    <w:rsid w:val="1669CAD7"/>
    <w:rsid w:val="166E21FF"/>
    <w:rsid w:val="166FD27F"/>
    <w:rsid w:val="1673F7F5"/>
    <w:rsid w:val="1675813D"/>
    <w:rsid w:val="16789256"/>
    <w:rsid w:val="16804A99"/>
    <w:rsid w:val="168D9F33"/>
    <w:rsid w:val="168EC4AE"/>
    <w:rsid w:val="16913029"/>
    <w:rsid w:val="1692F8A9"/>
    <w:rsid w:val="169592D5"/>
    <w:rsid w:val="1697C28B"/>
    <w:rsid w:val="1699AF24"/>
    <w:rsid w:val="169B45F6"/>
    <w:rsid w:val="169B4B34"/>
    <w:rsid w:val="16A24B17"/>
    <w:rsid w:val="16A8FD0D"/>
    <w:rsid w:val="16AB2315"/>
    <w:rsid w:val="16AD0D51"/>
    <w:rsid w:val="16B77C56"/>
    <w:rsid w:val="16B84D2A"/>
    <w:rsid w:val="16BE7794"/>
    <w:rsid w:val="16C156B6"/>
    <w:rsid w:val="16C1B194"/>
    <w:rsid w:val="16C6B0AA"/>
    <w:rsid w:val="16C6CBF2"/>
    <w:rsid w:val="16CC98CB"/>
    <w:rsid w:val="16D0A283"/>
    <w:rsid w:val="16D62614"/>
    <w:rsid w:val="16D728AE"/>
    <w:rsid w:val="16D7926D"/>
    <w:rsid w:val="16D96FD9"/>
    <w:rsid w:val="16DAA5B2"/>
    <w:rsid w:val="16DADAEF"/>
    <w:rsid w:val="16DDB855"/>
    <w:rsid w:val="16DF6F61"/>
    <w:rsid w:val="16E16206"/>
    <w:rsid w:val="16E37BC9"/>
    <w:rsid w:val="16E3A202"/>
    <w:rsid w:val="16E69E18"/>
    <w:rsid w:val="16EBC379"/>
    <w:rsid w:val="16ED1A45"/>
    <w:rsid w:val="16EF9672"/>
    <w:rsid w:val="16F553D1"/>
    <w:rsid w:val="16F9B837"/>
    <w:rsid w:val="16FB5C47"/>
    <w:rsid w:val="17004C23"/>
    <w:rsid w:val="17010D4A"/>
    <w:rsid w:val="170282D0"/>
    <w:rsid w:val="17075EE6"/>
    <w:rsid w:val="170AA0E2"/>
    <w:rsid w:val="170B7A19"/>
    <w:rsid w:val="170C2254"/>
    <w:rsid w:val="170D131E"/>
    <w:rsid w:val="170E675D"/>
    <w:rsid w:val="171358EF"/>
    <w:rsid w:val="1713D3F5"/>
    <w:rsid w:val="171820ED"/>
    <w:rsid w:val="17197063"/>
    <w:rsid w:val="171A55FA"/>
    <w:rsid w:val="171B8C83"/>
    <w:rsid w:val="1723DA52"/>
    <w:rsid w:val="1723FF07"/>
    <w:rsid w:val="1726DA42"/>
    <w:rsid w:val="17270BEE"/>
    <w:rsid w:val="172C041C"/>
    <w:rsid w:val="172D9A8C"/>
    <w:rsid w:val="1731EC69"/>
    <w:rsid w:val="173F63D2"/>
    <w:rsid w:val="1741D5EE"/>
    <w:rsid w:val="1744AA8A"/>
    <w:rsid w:val="1745D465"/>
    <w:rsid w:val="17462F0F"/>
    <w:rsid w:val="1746ADA6"/>
    <w:rsid w:val="17489708"/>
    <w:rsid w:val="174D711F"/>
    <w:rsid w:val="174FD53A"/>
    <w:rsid w:val="1750BF15"/>
    <w:rsid w:val="175323A6"/>
    <w:rsid w:val="175508CC"/>
    <w:rsid w:val="1756E7A8"/>
    <w:rsid w:val="175974D1"/>
    <w:rsid w:val="175A9450"/>
    <w:rsid w:val="175AC406"/>
    <w:rsid w:val="175C1E5E"/>
    <w:rsid w:val="175F16F4"/>
    <w:rsid w:val="17641CF6"/>
    <w:rsid w:val="1765FCEF"/>
    <w:rsid w:val="176602CA"/>
    <w:rsid w:val="1768D6DE"/>
    <w:rsid w:val="1778F353"/>
    <w:rsid w:val="177AE556"/>
    <w:rsid w:val="177D5018"/>
    <w:rsid w:val="177E0D64"/>
    <w:rsid w:val="17801ADC"/>
    <w:rsid w:val="17814485"/>
    <w:rsid w:val="1784FC8C"/>
    <w:rsid w:val="17859EEF"/>
    <w:rsid w:val="178CAF12"/>
    <w:rsid w:val="1799463A"/>
    <w:rsid w:val="179B1EEE"/>
    <w:rsid w:val="179D1D5B"/>
    <w:rsid w:val="17A64ED4"/>
    <w:rsid w:val="17A87B49"/>
    <w:rsid w:val="17A97525"/>
    <w:rsid w:val="17AB1894"/>
    <w:rsid w:val="17ACEF89"/>
    <w:rsid w:val="17AD3B5B"/>
    <w:rsid w:val="17B34A6D"/>
    <w:rsid w:val="17B5B3D9"/>
    <w:rsid w:val="17B5D445"/>
    <w:rsid w:val="17BB3AE9"/>
    <w:rsid w:val="17C31DDB"/>
    <w:rsid w:val="17C42761"/>
    <w:rsid w:val="17C4E701"/>
    <w:rsid w:val="17C51BC7"/>
    <w:rsid w:val="17C60323"/>
    <w:rsid w:val="17C8DDD3"/>
    <w:rsid w:val="17CA6A54"/>
    <w:rsid w:val="17CA7AE2"/>
    <w:rsid w:val="17CBFBBC"/>
    <w:rsid w:val="17CE49BD"/>
    <w:rsid w:val="17D10FF8"/>
    <w:rsid w:val="17D1B269"/>
    <w:rsid w:val="17D2F32C"/>
    <w:rsid w:val="17DDCF4B"/>
    <w:rsid w:val="17E3139A"/>
    <w:rsid w:val="17E9A5A6"/>
    <w:rsid w:val="17EAF4C8"/>
    <w:rsid w:val="17EE5D87"/>
    <w:rsid w:val="17F173CC"/>
    <w:rsid w:val="17F1E678"/>
    <w:rsid w:val="17F5DED7"/>
    <w:rsid w:val="17F8E324"/>
    <w:rsid w:val="17FA6D7C"/>
    <w:rsid w:val="17FAF594"/>
    <w:rsid w:val="17FF48A4"/>
    <w:rsid w:val="1806DA21"/>
    <w:rsid w:val="1807C751"/>
    <w:rsid w:val="180BC343"/>
    <w:rsid w:val="180CC819"/>
    <w:rsid w:val="180EBB40"/>
    <w:rsid w:val="180EF4CA"/>
    <w:rsid w:val="18105F0C"/>
    <w:rsid w:val="1813AFBE"/>
    <w:rsid w:val="181DD1B0"/>
    <w:rsid w:val="18230747"/>
    <w:rsid w:val="18270382"/>
    <w:rsid w:val="182881BD"/>
    <w:rsid w:val="18288F25"/>
    <w:rsid w:val="18299057"/>
    <w:rsid w:val="182C1793"/>
    <w:rsid w:val="1830B649"/>
    <w:rsid w:val="1835E1B5"/>
    <w:rsid w:val="18475C53"/>
    <w:rsid w:val="1847A99B"/>
    <w:rsid w:val="18485349"/>
    <w:rsid w:val="18488405"/>
    <w:rsid w:val="184A67D6"/>
    <w:rsid w:val="184DBED2"/>
    <w:rsid w:val="18574E4B"/>
    <w:rsid w:val="1858789C"/>
    <w:rsid w:val="185DFE83"/>
    <w:rsid w:val="185E4147"/>
    <w:rsid w:val="185F11B2"/>
    <w:rsid w:val="186384A0"/>
    <w:rsid w:val="1869B4C0"/>
    <w:rsid w:val="1869EB69"/>
    <w:rsid w:val="186C7A29"/>
    <w:rsid w:val="1871CD96"/>
    <w:rsid w:val="18779A30"/>
    <w:rsid w:val="187855E4"/>
    <w:rsid w:val="1879935C"/>
    <w:rsid w:val="1879BB81"/>
    <w:rsid w:val="18802930"/>
    <w:rsid w:val="1882514D"/>
    <w:rsid w:val="1891A2A9"/>
    <w:rsid w:val="18925FCD"/>
    <w:rsid w:val="1893D6DE"/>
    <w:rsid w:val="1897FDC0"/>
    <w:rsid w:val="1898038B"/>
    <w:rsid w:val="18990625"/>
    <w:rsid w:val="189A762E"/>
    <w:rsid w:val="189BA05F"/>
    <w:rsid w:val="189F256C"/>
    <w:rsid w:val="18A2D197"/>
    <w:rsid w:val="18A3B325"/>
    <w:rsid w:val="18A3D5D0"/>
    <w:rsid w:val="18AA6694"/>
    <w:rsid w:val="18AF4772"/>
    <w:rsid w:val="18B03C8D"/>
    <w:rsid w:val="18B3D061"/>
    <w:rsid w:val="18B3FF82"/>
    <w:rsid w:val="18B4521B"/>
    <w:rsid w:val="18BE7C06"/>
    <w:rsid w:val="18C7927A"/>
    <w:rsid w:val="18C7B35E"/>
    <w:rsid w:val="18C8B4A6"/>
    <w:rsid w:val="18C8B82B"/>
    <w:rsid w:val="18C8D0C6"/>
    <w:rsid w:val="18D00A71"/>
    <w:rsid w:val="18D38F1B"/>
    <w:rsid w:val="18D3B100"/>
    <w:rsid w:val="18D71C5B"/>
    <w:rsid w:val="18D8B076"/>
    <w:rsid w:val="18D8DB35"/>
    <w:rsid w:val="18DA0C5D"/>
    <w:rsid w:val="18DC5123"/>
    <w:rsid w:val="18DF4C84"/>
    <w:rsid w:val="18E07AEB"/>
    <w:rsid w:val="18E520D4"/>
    <w:rsid w:val="18EF8114"/>
    <w:rsid w:val="18F33817"/>
    <w:rsid w:val="18F37FD3"/>
    <w:rsid w:val="18F44DF8"/>
    <w:rsid w:val="18F546AF"/>
    <w:rsid w:val="18F64FAE"/>
    <w:rsid w:val="18F7E018"/>
    <w:rsid w:val="18FBC645"/>
    <w:rsid w:val="18FCD4DF"/>
    <w:rsid w:val="18FEFDBB"/>
    <w:rsid w:val="19004586"/>
    <w:rsid w:val="1905CE74"/>
    <w:rsid w:val="190722FA"/>
    <w:rsid w:val="19095D70"/>
    <w:rsid w:val="190C35FE"/>
    <w:rsid w:val="191D286F"/>
    <w:rsid w:val="19207E50"/>
    <w:rsid w:val="19214812"/>
    <w:rsid w:val="19287F73"/>
    <w:rsid w:val="192C14D3"/>
    <w:rsid w:val="192DAD83"/>
    <w:rsid w:val="19302424"/>
    <w:rsid w:val="19342793"/>
    <w:rsid w:val="193D532E"/>
    <w:rsid w:val="19424B54"/>
    <w:rsid w:val="19481C5E"/>
    <w:rsid w:val="194E3965"/>
    <w:rsid w:val="1955E9DF"/>
    <w:rsid w:val="195831E7"/>
    <w:rsid w:val="195A14D8"/>
    <w:rsid w:val="195C5631"/>
    <w:rsid w:val="195E72C6"/>
    <w:rsid w:val="195EFAD2"/>
    <w:rsid w:val="1960345A"/>
    <w:rsid w:val="19611DFE"/>
    <w:rsid w:val="19625D4E"/>
    <w:rsid w:val="1962BFF3"/>
    <w:rsid w:val="1962FD5C"/>
    <w:rsid w:val="19675CD9"/>
    <w:rsid w:val="196E0C93"/>
    <w:rsid w:val="196FE854"/>
    <w:rsid w:val="1972ADE1"/>
    <w:rsid w:val="1972C55F"/>
    <w:rsid w:val="19892B1A"/>
    <w:rsid w:val="198E45BB"/>
    <w:rsid w:val="198F04B4"/>
    <w:rsid w:val="198F3190"/>
    <w:rsid w:val="1991F2F2"/>
    <w:rsid w:val="1997B943"/>
    <w:rsid w:val="199C9AFB"/>
    <w:rsid w:val="19AB05B8"/>
    <w:rsid w:val="19AC5998"/>
    <w:rsid w:val="19AFA75D"/>
    <w:rsid w:val="19B0731F"/>
    <w:rsid w:val="19B3DBD6"/>
    <w:rsid w:val="19B73A94"/>
    <w:rsid w:val="19BD601A"/>
    <w:rsid w:val="19BD6E1A"/>
    <w:rsid w:val="19BE21E1"/>
    <w:rsid w:val="19BF5BF2"/>
    <w:rsid w:val="19C07DBA"/>
    <w:rsid w:val="19C2376C"/>
    <w:rsid w:val="19C2D886"/>
    <w:rsid w:val="19C2F13F"/>
    <w:rsid w:val="19C5963E"/>
    <w:rsid w:val="19CF04C7"/>
    <w:rsid w:val="19D232F6"/>
    <w:rsid w:val="19D3F5AE"/>
    <w:rsid w:val="19D6722A"/>
    <w:rsid w:val="19D77070"/>
    <w:rsid w:val="19D7A0F4"/>
    <w:rsid w:val="19E43816"/>
    <w:rsid w:val="19E9FA31"/>
    <w:rsid w:val="19EACD76"/>
    <w:rsid w:val="19F05F1C"/>
    <w:rsid w:val="19F3A8BC"/>
    <w:rsid w:val="19F8A645"/>
    <w:rsid w:val="19FA096C"/>
    <w:rsid w:val="19FBD552"/>
    <w:rsid w:val="1A03F8D2"/>
    <w:rsid w:val="1A041A34"/>
    <w:rsid w:val="1A065DB6"/>
    <w:rsid w:val="1A0EC441"/>
    <w:rsid w:val="1A10B292"/>
    <w:rsid w:val="1A14D798"/>
    <w:rsid w:val="1A1948EA"/>
    <w:rsid w:val="1A1D633B"/>
    <w:rsid w:val="1A1D6E16"/>
    <w:rsid w:val="1A20511D"/>
    <w:rsid w:val="1A22284C"/>
    <w:rsid w:val="1A257BA8"/>
    <w:rsid w:val="1A25EB31"/>
    <w:rsid w:val="1A2A3358"/>
    <w:rsid w:val="1A2A9C82"/>
    <w:rsid w:val="1A2DBA47"/>
    <w:rsid w:val="1A308BFB"/>
    <w:rsid w:val="1A32458A"/>
    <w:rsid w:val="1A33BD97"/>
    <w:rsid w:val="1A35D356"/>
    <w:rsid w:val="1A36374C"/>
    <w:rsid w:val="1A3E865A"/>
    <w:rsid w:val="1A3ECB94"/>
    <w:rsid w:val="1A41E795"/>
    <w:rsid w:val="1A43A80A"/>
    <w:rsid w:val="1A49D98C"/>
    <w:rsid w:val="1A4A80FA"/>
    <w:rsid w:val="1A4A828D"/>
    <w:rsid w:val="1A4AF753"/>
    <w:rsid w:val="1A4D6CD2"/>
    <w:rsid w:val="1A4E30B9"/>
    <w:rsid w:val="1A4FC1AF"/>
    <w:rsid w:val="1A50B70D"/>
    <w:rsid w:val="1A51548B"/>
    <w:rsid w:val="1A59E039"/>
    <w:rsid w:val="1A5A382D"/>
    <w:rsid w:val="1A624B9C"/>
    <w:rsid w:val="1A6BDAD2"/>
    <w:rsid w:val="1A6CC5CA"/>
    <w:rsid w:val="1A768055"/>
    <w:rsid w:val="1A7A5CFE"/>
    <w:rsid w:val="1A7B3336"/>
    <w:rsid w:val="1A86DDBB"/>
    <w:rsid w:val="1A870860"/>
    <w:rsid w:val="1A8892F3"/>
    <w:rsid w:val="1A8DB456"/>
    <w:rsid w:val="1A948A20"/>
    <w:rsid w:val="1A98C06F"/>
    <w:rsid w:val="1A9B8780"/>
    <w:rsid w:val="1A9F5BAA"/>
    <w:rsid w:val="1AA10DDB"/>
    <w:rsid w:val="1AA2A7AA"/>
    <w:rsid w:val="1AA7AA70"/>
    <w:rsid w:val="1AAD108D"/>
    <w:rsid w:val="1AAF0D31"/>
    <w:rsid w:val="1AB51AAA"/>
    <w:rsid w:val="1AB93EC0"/>
    <w:rsid w:val="1ABC7CAF"/>
    <w:rsid w:val="1ABF4486"/>
    <w:rsid w:val="1ABF91F4"/>
    <w:rsid w:val="1ABFE7DA"/>
    <w:rsid w:val="1AC44FD4"/>
    <w:rsid w:val="1AC68DFD"/>
    <w:rsid w:val="1AC820F8"/>
    <w:rsid w:val="1ACE5767"/>
    <w:rsid w:val="1ACF1D93"/>
    <w:rsid w:val="1ACF2DF1"/>
    <w:rsid w:val="1AD02692"/>
    <w:rsid w:val="1AD0D536"/>
    <w:rsid w:val="1AD2FDCD"/>
    <w:rsid w:val="1AD67CA2"/>
    <w:rsid w:val="1AE1B894"/>
    <w:rsid w:val="1AE91373"/>
    <w:rsid w:val="1AF2F5C8"/>
    <w:rsid w:val="1AF2FF53"/>
    <w:rsid w:val="1AF59EEB"/>
    <w:rsid w:val="1AFBEB26"/>
    <w:rsid w:val="1AFC4488"/>
    <w:rsid w:val="1AFCB136"/>
    <w:rsid w:val="1AFD3E9D"/>
    <w:rsid w:val="1AFF9D12"/>
    <w:rsid w:val="1B00A914"/>
    <w:rsid w:val="1B03A945"/>
    <w:rsid w:val="1B0745E5"/>
    <w:rsid w:val="1B09B4DB"/>
    <w:rsid w:val="1B09FC59"/>
    <w:rsid w:val="1B100B77"/>
    <w:rsid w:val="1B163041"/>
    <w:rsid w:val="1B164FDB"/>
    <w:rsid w:val="1B1F96DE"/>
    <w:rsid w:val="1B249D6A"/>
    <w:rsid w:val="1B281049"/>
    <w:rsid w:val="1B2A161C"/>
    <w:rsid w:val="1B2E81C1"/>
    <w:rsid w:val="1B33CE38"/>
    <w:rsid w:val="1B39EE98"/>
    <w:rsid w:val="1B39FC20"/>
    <w:rsid w:val="1B3AF4E2"/>
    <w:rsid w:val="1B3D6253"/>
    <w:rsid w:val="1B41E832"/>
    <w:rsid w:val="1B44594D"/>
    <w:rsid w:val="1B44CF53"/>
    <w:rsid w:val="1B460D9A"/>
    <w:rsid w:val="1B490FA2"/>
    <w:rsid w:val="1B4C9C43"/>
    <w:rsid w:val="1B4E5979"/>
    <w:rsid w:val="1B4FBEDB"/>
    <w:rsid w:val="1B5456F8"/>
    <w:rsid w:val="1B5637BC"/>
    <w:rsid w:val="1B58EF38"/>
    <w:rsid w:val="1B59AB47"/>
    <w:rsid w:val="1B611AEE"/>
    <w:rsid w:val="1B62703A"/>
    <w:rsid w:val="1B64B1CC"/>
    <w:rsid w:val="1B65B4FD"/>
    <w:rsid w:val="1B665D89"/>
    <w:rsid w:val="1B691D7A"/>
    <w:rsid w:val="1B7688C2"/>
    <w:rsid w:val="1B78EB44"/>
    <w:rsid w:val="1B7903E4"/>
    <w:rsid w:val="1B7911FB"/>
    <w:rsid w:val="1B7C7C46"/>
    <w:rsid w:val="1B7CFE8B"/>
    <w:rsid w:val="1B7F67F6"/>
    <w:rsid w:val="1B855906"/>
    <w:rsid w:val="1B8D90D7"/>
    <w:rsid w:val="1B916026"/>
    <w:rsid w:val="1B957433"/>
    <w:rsid w:val="1B95D325"/>
    <w:rsid w:val="1B96B288"/>
    <w:rsid w:val="1B97AE60"/>
    <w:rsid w:val="1B98F262"/>
    <w:rsid w:val="1B9AE059"/>
    <w:rsid w:val="1BA0BA71"/>
    <w:rsid w:val="1BA38644"/>
    <w:rsid w:val="1BA62025"/>
    <w:rsid w:val="1BA6A0EE"/>
    <w:rsid w:val="1BA93EBD"/>
    <w:rsid w:val="1BA98C9F"/>
    <w:rsid w:val="1BAEDCA8"/>
    <w:rsid w:val="1BB737F0"/>
    <w:rsid w:val="1BB84CF0"/>
    <w:rsid w:val="1BB88A59"/>
    <w:rsid w:val="1BB91BBB"/>
    <w:rsid w:val="1BB9B3C4"/>
    <w:rsid w:val="1BBA9406"/>
    <w:rsid w:val="1BBC217E"/>
    <w:rsid w:val="1BBCAD8F"/>
    <w:rsid w:val="1BBDED7F"/>
    <w:rsid w:val="1BC21C89"/>
    <w:rsid w:val="1BD18B4E"/>
    <w:rsid w:val="1BD23711"/>
    <w:rsid w:val="1BD2DC21"/>
    <w:rsid w:val="1BD4A1E9"/>
    <w:rsid w:val="1BD83939"/>
    <w:rsid w:val="1BDE4312"/>
    <w:rsid w:val="1BE20756"/>
    <w:rsid w:val="1BE2108E"/>
    <w:rsid w:val="1BE22CD9"/>
    <w:rsid w:val="1BE2FCB7"/>
    <w:rsid w:val="1BE4C331"/>
    <w:rsid w:val="1BE650BC"/>
    <w:rsid w:val="1BE98955"/>
    <w:rsid w:val="1BF66EC7"/>
    <w:rsid w:val="1BF94707"/>
    <w:rsid w:val="1BFAADA6"/>
    <w:rsid w:val="1BFB0E0B"/>
    <w:rsid w:val="1BFC8446"/>
    <w:rsid w:val="1C019F70"/>
    <w:rsid w:val="1C07A9CB"/>
    <w:rsid w:val="1C107DE6"/>
    <w:rsid w:val="1C1093BF"/>
    <w:rsid w:val="1C1187D8"/>
    <w:rsid w:val="1C14741C"/>
    <w:rsid w:val="1C16EEC2"/>
    <w:rsid w:val="1C186816"/>
    <w:rsid w:val="1C1DFE4B"/>
    <w:rsid w:val="1C2023CF"/>
    <w:rsid w:val="1C22D8C1"/>
    <w:rsid w:val="1C2349C1"/>
    <w:rsid w:val="1C25EB16"/>
    <w:rsid w:val="1C2CCCFA"/>
    <w:rsid w:val="1C33EFFB"/>
    <w:rsid w:val="1C3621B4"/>
    <w:rsid w:val="1C3795E7"/>
    <w:rsid w:val="1C39AAF5"/>
    <w:rsid w:val="1C3CDE3C"/>
    <w:rsid w:val="1C3D7571"/>
    <w:rsid w:val="1C3ED9CC"/>
    <w:rsid w:val="1C413008"/>
    <w:rsid w:val="1C4E7305"/>
    <w:rsid w:val="1C51290B"/>
    <w:rsid w:val="1C517A07"/>
    <w:rsid w:val="1C54F22B"/>
    <w:rsid w:val="1C584383"/>
    <w:rsid w:val="1C5BEF84"/>
    <w:rsid w:val="1C5ED84F"/>
    <w:rsid w:val="1C6C93E2"/>
    <w:rsid w:val="1C6E706E"/>
    <w:rsid w:val="1C7BEC6C"/>
    <w:rsid w:val="1C7C4ADF"/>
    <w:rsid w:val="1C8A04AD"/>
    <w:rsid w:val="1C9A32FC"/>
    <w:rsid w:val="1CA5249D"/>
    <w:rsid w:val="1CA94CEF"/>
    <w:rsid w:val="1CACE573"/>
    <w:rsid w:val="1CADFD89"/>
    <w:rsid w:val="1CAF9054"/>
    <w:rsid w:val="1CB5A9C7"/>
    <w:rsid w:val="1CB5AEC5"/>
    <w:rsid w:val="1CBA5B70"/>
    <w:rsid w:val="1CC13FDF"/>
    <w:rsid w:val="1CC586BC"/>
    <w:rsid w:val="1CC95481"/>
    <w:rsid w:val="1CCABF0A"/>
    <w:rsid w:val="1CCE3011"/>
    <w:rsid w:val="1CD46C5E"/>
    <w:rsid w:val="1CD9EEB6"/>
    <w:rsid w:val="1CDBDF40"/>
    <w:rsid w:val="1CDCE3EC"/>
    <w:rsid w:val="1CE4792B"/>
    <w:rsid w:val="1CE55BD0"/>
    <w:rsid w:val="1CE59014"/>
    <w:rsid w:val="1CE792BF"/>
    <w:rsid w:val="1CEB953B"/>
    <w:rsid w:val="1CF19025"/>
    <w:rsid w:val="1CF3C346"/>
    <w:rsid w:val="1CF57996"/>
    <w:rsid w:val="1CF78300"/>
    <w:rsid w:val="1CF9A629"/>
    <w:rsid w:val="1CFBE6DC"/>
    <w:rsid w:val="1CFE7EE6"/>
    <w:rsid w:val="1D072F3F"/>
    <w:rsid w:val="1D0DF396"/>
    <w:rsid w:val="1D12CEB3"/>
    <w:rsid w:val="1D1FBF29"/>
    <w:rsid w:val="1D304707"/>
    <w:rsid w:val="1D329035"/>
    <w:rsid w:val="1D3581CA"/>
    <w:rsid w:val="1D362045"/>
    <w:rsid w:val="1D3945F7"/>
    <w:rsid w:val="1D3A2539"/>
    <w:rsid w:val="1D3A51C4"/>
    <w:rsid w:val="1D3B237E"/>
    <w:rsid w:val="1D3F0704"/>
    <w:rsid w:val="1D3FBADB"/>
    <w:rsid w:val="1D41C948"/>
    <w:rsid w:val="1D4930A9"/>
    <w:rsid w:val="1D4D98EC"/>
    <w:rsid w:val="1D55EE3A"/>
    <w:rsid w:val="1D577DCB"/>
    <w:rsid w:val="1D586F8F"/>
    <w:rsid w:val="1D5DA906"/>
    <w:rsid w:val="1D5F1A88"/>
    <w:rsid w:val="1D6563BB"/>
    <w:rsid w:val="1D6AB4FF"/>
    <w:rsid w:val="1D6EAC82"/>
    <w:rsid w:val="1D745D4F"/>
    <w:rsid w:val="1D803B5A"/>
    <w:rsid w:val="1D806ABB"/>
    <w:rsid w:val="1D80F58A"/>
    <w:rsid w:val="1D8221BC"/>
    <w:rsid w:val="1D8233C7"/>
    <w:rsid w:val="1D86D695"/>
    <w:rsid w:val="1D87F60F"/>
    <w:rsid w:val="1D884A09"/>
    <w:rsid w:val="1D8E0DC5"/>
    <w:rsid w:val="1D8E154A"/>
    <w:rsid w:val="1D8E36BC"/>
    <w:rsid w:val="1D8F8A03"/>
    <w:rsid w:val="1D9084DC"/>
    <w:rsid w:val="1D96E931"/>
    <w:rsid w:val="1D98684F"/>
    <w:rsid w:val="1D98702E"/>
    <w:rsid w:val="1D9BB765"/>
    <w:rsid w:val="1DA97632"/>
    <w:rsid w:val="1DABD421"/>
    <w:rsid w:val="1DACB722"/>
    <w:rsid w:val="1DAE8F0A"/>
    <w:rsid w:val="1DB2BF23"/>
    <w:rsid w:val="1DB40871"/>
    <w:rsid w:val="1DB7CD25"/>
    <w:rsid w:val="1DBA3353"/>
    <w:rsid w:val="1DBAAA2E"/>
    <w:rsid w:val="1DC5A3FF"/>
    <w:rsid w:val="1DC6BB80"/>
    <w:rsid w:val="1DC719AB"/>
    <w:rsid w:val="1DC7AF84"/>
    <w:rsid w:val="1DC8BDDB"/>
    <w:rsid w:val="1DCAC9DD"/>
    <w:rsid w:val="1DD1EBA7"/>
    <w:rsid w:val="1DDA73C7"/>
    <w:rsid w:val="1DE7E23D"/>
    <w:rsid w:val="1DF17BE2"/>
    <w:rsid w:val="1DF28D8A"/>
    <w:rsid w:val="1DF925EB"/>
    <w:rsid w:val="1DFD5982"/>
    <w:rsid w:val="1E026524"/>
    <w:rsid w:val="1E0CE573"/>
    <w:rsid w:val="1E104F44"/>
    <w:rsid w:val="1E11A939"/>
    <w:rsid w:val="1E139305"/>
    <w:rsid w:val="1E13E27C"/>
    <w:rsid w:val="1E14242C"/>
    <w:rsid w:val="1E1623E0"/>
    <w:rsid w:val="1E195451"/>
    <w:rsid w:val="1E1994C3"/>
    <w:rsid w:val="1E1F5A6B"/>
    <w:rsid w:val="1E235930"/>
    <w:rsid w:val="1E23E34A"/>
    <w:rsid w:val="1E290727"/>
    <w:rsid w:val="1E29D577"/>
    <w:rsid w:val="1E2B8C72"/>
    <w:rsid w:val="1E39823E"/>
    <w:rsid w:val="1E3BD43F"/>
    <w:rsid w:val="1E3D3B01"/>
    <w:rsid w:val="1E45F9F9"/>
    <w:rsid w:val="1E4F3FD8"/>
    <w:rsid w:val="1E517A28"/>
    <w:rsid w:val="1E527CDB"/>
    <w:rsid w:val="1E5B1F45"/>
    <w:rsid w:val="1E5B2FD5"/>
    <w:rsid w:val="1E5E5CB3"/>
    <w:rsid w:val="1E6331EC"/>
    <w:rsid w:val="1E65BBAD"/>
    <w:rsid w:val="1E66ADA6"/>
    <w:rsid w:val="1E6756FD"/>
    <w:rsid w:val="1E676781"/>
    <w:rsid w:val="1E69F227"/>
    <w:rsid w:val="1E6AA919"/>
    <w:rsid w:val="1E6B6CCB"/>
    <w:rsid w:val="1E6D6C59"/>
    <w:rsid w:val="1E6F6B09"/>
    <w:rsid w:val="1E6FDB00"/>
    <w:rsid w:val="1E706D79"/>
    <w:rsid w:val="1E7087F2"/>
    <w:rsid w:val="1E74AE75"/>
    <w:rsid w:val="1E79EC1F"/>
    <w:rsid w:val="1E7A7F37"/>
    <w:rsid w:val="1E7FFBAA"/>
    <w:rsid w:val="1E80B064"/>
    <w:rsid w:val="1E874CF9"/>
    <w:rsid w:val="1E894959"/>
    <w:rsid w:val="1E8A5E3E"/>
    <w:rsid w:val="1E8CF2B4"/>
    <w:rsid w:val="1E8EF034"/>
    <w:rsid w:val="1E8FD452"/>
    <w:rsid w:val="1E910442"/>
    <w:rsid w:val="1E958E07"/>
    <w:rsid w:val="1E9649A9"/>
    <w:rsid w:val="1E966343"/>
    <w:rsid w:val="1E9A4F47"/>
    <w:rsid w:val="1E9B9EFA"/>
    <w:rsid w:val="1EA01F9D"/>
    <w:rsid w:val="1EA499B2"/>
    <w:rsid w:val="1EAC08E0"/>
    <w:rsid w:val="1EADC4DD"/>
    <w:rsid w:val="1EB175D1"/>
    <w:rsid w:val="1EC2FB81"/>
    <w:rsid w:val="1EC58493"/>
    <w:rsid w:val="1EC6F526"/>
    <w:rsid w:val="1ED083C0"/>
    <w:rsid w:val="1ED56910"/>
    <w:rsid w:val="1EE2E00C"/>
    <w:rsid w:val="1EE67D6A"/>
    <w:rsid w:val="1EE840D2"/>
    <w:rsid w:val="1EE95755"/>
    <w:rsid w:val="1EEB0A61"/>
    <w:rsid w:val="1EEF93A3"/>
    <w:rsid w:val="1EF92F4B"/>
    <w:rsid w:val="1EFAED74"/>
    <w:rsid w:val="1EFC5FCC"/>
    <w:rsid w:val="1EFDA47B"/>
    <w:rsid w:val="1EFF3D5A"/>
    <w:rsid w:val="1EFF756D"/>
    <w:rsid w:val="1F002DA5"/>
    <w:rsid w:val="1F007F46"/>
    <w:rsid w:val="1F012B6A"/>
    <w:rsid w:val="1F09E9E5"/>
    <w:rsid w:val="1F0A4989"/>
    <w:rsid w:val="1F0A8063"/>
    <w:rsid w:val="1F0C18E0"/>
    <w:rsid w:val="1F0D609A"/>
    <w:rsid w:val="1F106907"/>
    <w:rsid w:val="1F14AAEB"/>
    <w:rsid w:val="1F199CC8"/>
    <w:rsid w:val="1F1A19F8"/>
    <w:rsid w:val="1F1A9D79"/>
    <w:rsid w:val="1F1BDA28"/>
    <w:rsid w:val="1F1D8CD7"/>
    <w:rsid w:val="1F1F1226"/>
    <w:rsid w:val="1F2087DE"/>
    <w:rsid w:val="1F226F57"/>
    <w:rsid w:val="1F2346A3"/>
    <w:rsid w:val="1F2C553D"/>
    <w:rsid w:val="1F2CA458"/>
    <w:rsid w:val="1F325C7D"/>
    <w:rsid w:val="1F32AECD"/>
    <w:rsid w:val="1F3573B1"/>
    <w:rsid w:val="1F37A724"/>
    <w:rsid w:val="1F3A93D3"/>
    <w:rsid w:val="1F3BD444"/>
    <w:rsid w:val="1F4BC304"/>
    <w:rsid w:val="1F4BDE15"/>
    <w:rsid w:val="1F4E8E08"/>
    <w:rsid w:val="1F513604"/>
    <w:rsid w:val="1F54FCA1"/>
    <w:rsid w:val="1F5AFEE2"/>
    <w:rsid w:val="1F5B14F1"/>
    <w:rsid w:val="1F5E510C"/>
    <w:rsid w:val="1F630CF6"/>
    <w:rsid w:val="1F66962F"/>
    <w:rsid w:val="1F6B1DF4"/>
    <w:rsid w:val="1F7A0382"/>
    <w:rsid w:val="1F7B1B93"/>
    <w:rsid w:val="1F7C511C"/>
    <w:rsid w:val="1F801120"/>
    <w:rsid w:val="1F863D4B"/>
    <w:rsid w:val="1F8B25BB"/>
    <w:rsid w:val="1F8C566A"/>
    <w:rsid w:val="1F8F92FA"/>
    <w:rsid w:val="1F9AB072"/>
    <w:rsid w:val="1F9BA109"/>
    <w:rsid w:val="1F9EAEDB"/>
    <w:rsid w:val="1F9EC212"/>
    <w:rsid w:val="1FA1AF77"/>
    <w:rsid w:val="1FA4ACF9"/>
    <w:rsid w:val="1FA84029"/>
    <w:rsid w:val="1FAB4920"/>
    <w:rsid w:val="1FAF0299"/>
    <w:rsid w:val="1FB2672C"/>
    <w:rsid w:val="1FB387D8"/>
    <w:rsid w:val="1FB3A53C"/>
    <w:rsid w:val="1FC08966"/>
    <w:rsid w:val="1FC093CF"/>
    <w:rsid w:val="1FC0E62A"/>
    <w:rsid w:val="1FC1BE1C"/>
    <w:rsid w:val="1FC46BAB"/>
    <w:rsid w:val="1FCA054A"/>
    <w:rsid w:val="1FCADBEA"/>
    <w:rsid w:val="1FCB637A"/>
    <w:rsid w:val="1FCC63A2"/>
    <w:rsid w:val="1FCDFF90"/>
    <w:rsid w:val="1FCEE288"/>
    <w:rsid w:val="1FD6158A"/>
    <w:rsid w:val="1FD6ACE9"/>
    <w:rsid w:val="1FDB8F2E"/>
    <w:rsid w:val="1FDCD05A"/>
    <w:rsid w:val="1FDE2C92"/>
    <w:rsid w:val="1FDF0C0B"/>
    <w:rsid w:val="1FE1C841"/>
    <w:rsid w:val="1FE71C12"/>
    <w:rsid w:val="1FE78BF1"/>
    <w:rsid w:val="1FE7EF5F"/>
    <w:rsid w:val="1FEA9EB5"/>
    <w:rsid w:val="1FEF3A26"/>
    <w:rsid w:val="1FF00FCA"/>
    <w:rsid w:val="1FF0B138"/>
    <w:rsid w:val="1FF34196"/>
    <w:rsid w:val="1FF6B11F"/>
    <w:rsid w:val="1FF74321"/>
    <w:rsid w:val="1FF9419A"/>
    <w:rsid w:val="20039F1D"/>
    <w:rsid w:val="2007DFEA"/>
    <w:rsid w:val="200869CF"/>
    <w:rsid w:val="200A3AD8"/>
    <w:rsid w:val="200E557F"/>
    <w:rsid w:val="20138002"/>
    <w:rsid w:val="2014F5BE"/>
    <w:rsid w:val="2018072E"/>
    <w:rsid w:val="20187D9F"/>
    <w:rsid w:val="2019C585"/>
    <w:rsid w:val="201CDA7B"/>
    <w:rsid w:val="201FB665"/>
    <w:rsid w:val="202BCF85"/>
    <w:rsid w:val="202DB96B"/>
    <w:rsid w:val="20324BE0"/>
    <w:rsid w:val="2038113E"/>
    <w:rsid w:val="203ACDEB"/>
    <w:rsid w:val="203B7520"/>
    <w:rsid w:val="203C4E77"/>
    <w:rsid w:val="203D0797"/>
    <w:rsid w:val="20489A8B"/>
    <w:rsid w:val="2049D7FD"/>
    <w:rsid w:val="204A41C9"/>
    <w:rsid w:val="204A85CA"/>
    <w:rsid w:val="2050EA80"/>
    <w:rsid w:val="2054AA77"/>
    <w:rsid w:val="20568EBA"/>
    <w:rsid w:val="205A8315"/>
    <w:rsid w:val="205B0337"/>
    <w:rsid w:val="205F2387"/>
    <w:rsid w:val="206123DD"/>
    <w:rsid w:val="20624BFA"/>
    <w:rsid w:val="206453BC"/>
    <w:rsid w:val="2065749C"/>
    <w:rsid w:val="206594BE"/>
    <w:rsid w:val="20724DB5"/>
    <w:rsid w:val="20742B94"/>
    <w:rsid w:val="2076BCB5"/>
    <w:rsid w:val="2077E61E"/>
    <w:rsid w:val="20788F9E"/>
    <w:rsid w:val="207DE5C2"/>
    <w:rsid w:val="208793C2"/>
    <w:rsid w:val="20891630"/>
    <w:rsid w:val="208CBDFA"/>
    <w:rsid w:val="208E05C8"/>
    <w:rsid w:val="2091AE19"/>
    <w:rsid w:val="2094FFAC"/>
    <w:rsid w:val="2096AA21"/>
    <w:rsid w:val="20978F2A"/>
    <w:rsid w:val="209A3EF4"/>
    <w:rsid w:val="209D457D"/>
    <w:rsid w:val="20A40C90"/>
    <w:rsid w:val="20A7E45B"/>
    <w:rsid w:val="20AD2527"/>
    <w:rsid w:val="20AF1C15"/>
    <w:rsid w:val="20B16488"/>
    <w:rsid w:val="20B35132"/>
    <w:rsid w:val="20B46672"/>
    <w:rsid w:val="20B8F574"/>
    <w:rsid w:val="20BEC1C6"/>
    <w:rsid w:val="20C34825"/>
    <w:rsid w:val="20CECDAD"/>
    <w:rsid w:val="20D0C9F4"/>
    <w:rsid w:val="20D33F42"/>
    <w:rsid w:val="20D8643E"/>
    <w:rsid w:val="20DE8317"/>
    <w:rsid w:val="20E5F93E"/>
    <w:rsid w:val="20E79365"/>
    <w:rsid w:val="20E7C32F"/>
    <w:rsid w:val="20EAC703"/>
    <w:rsid w:val="20EEF323"/>
    <w:rsid w:val="20F763BB"/>
    <w:rsid w:val="20F82541"/>
    <w:rsid w:val="20F95C39"/>
    <w:rsid w:val="20FA9FD4"/>
    <w:rsid w:val="20FCBDC6"/>
    <w:rsid w:val="20FEF7CE"/>
    <w:rsid w:val="21005E9D"/>
    <w:rsid w:val="2101712A"/>
    <w:rsid w:val="2105C723"/>
    <w:rsid w:val="21095EB0"/>
    <w:rsid w:val="210BCAD7"/>
    <w:rsid w:val="2110D26D"/>
    <w:rsid w:val="2117C195"/>
    <w:rsid w:val="211A1869"/>
    <w:rsid w:val="211E4903"/>
    <w:rsid w:val="211FFB9E"/>
    <w:rsid w:val="21200636"/>
    <w:rsid w:val="2120F8F6"/>
    <w:rsid w:val="2126F61C"/>
    <w:rsid w:val="21301451"/>
    <w:rsid w:val="2130621C"/>
    <w:rsid w:val="21374600"/>
    <w:rsid w:val="2139AC76"/>
    <w:rsid w:val="213B3609"/>
    <w:rsid w:val="213F3978"/>
    <w:rsid w:val="213FA3DF"/>
    <w:rsid w:val="2148120A"/>
    <w:rsid w:val="214A9A14"/>
    <w:rsid w:val="2150F513"/>
    <w:rsid w:val="2153F520"/>
    <w:rsid w:val="21566367"/>
    <w:rsid w:val="2159BC63"/>
    <w:rsid w:val="215B2A26"/>
    <w:rsid w:val="215C2EED"/>
    <w:rsid w:val="21627FD4"/>
    <w:rsid w:val="216431A1"/>
    <w:rsid w:val="2164EC2B"/>
    <w:rsid w:val="2164F2A1"/>
    <w:rsid w:val="21652697"/>
    <w:rsid w:val="21699B82"/>
    <w:rsid w:val="21708F82"/>
    <w:rsid w:val="2173687C"/>
    <w:rsid w:val="21741BA1"/>
    <w:rsid w:val="217571B1"/>
    <w:rsid w:val="2175A5AD"/>
    <w:rsid w:val="21777DEF"/>
    <w:rsid w:val="217B5E83"/>
    <w:rsid w:val="21811B5C"/>
    <w:rsid w:val="21845AE9"/>
    <w:rsid w:val="2188B668"/>
    <w:rsid w:val="218C0DE4"/>
    <w:rsid w:val="218DDC43"/>
    <w:rsid w:val="2193DBD8"/>
    <w:rsid w:val="219B800F"/>
    <w:rsid w:val="219DBCE5"/>
    <w:rsid w:val="219F28C9"/>
    <w:rsid w:val="21A277D7"/>
    <w:rsid w:val="21A316A7"/>
    <w:rsid w:val="21A37704"/>
    <w:rsid w:val="21A55D2C"/>
    <w:rsid w:val="21A7164F"/>
    <w:rsid w:val="21A984FF"/>
    <w:rsid w:val="21ABEFF4"/>
    <w:rsid w:val="21ADB2BA"/>
    <w:rsid w:val="21ADFE28"/>
    <w:rsid w:val="21AE4A96"/>
    <w:rsid w:val="21B14FA2"/>
    <w:rsid w:val="21B94227"/>
    <w:rsid w:val="21BA3955"/>
    <w:rsid w:val="21BA9204"/>
    <w:rsid w:val="21BA9EFD"/>
    <w:rsid w:val="21BCCE20"/>
    <w:rsid w:val="21C016FC"/>
    <w:rsid w:val="21C1E25E"/>
    <w:rsid w:val="21C2A6C8"/>
    <w:rsid w:val="21CA6DD7"/>
    <w:rsid w:val="21D8AF95"/>
    <w:rsid w:val="21DAE533"/>
    <w:rsid w:val="21DBA2FC"/>
    <w:rsid w:val="21DBCCFD"/>
    <w:rsid w:val="21DF2ED1"/>
    <w:rsid w:val="21E35736"/>
    <w:rsid w:val="21E48F59"/>
    <w:rsid w:val="21EE3136"/>
    <w:rsid w:val="21F42190"/>
    <w:rsid w:val="21F63040"/>
    <w:rsid w:val="21FF3C68"/>
    <w:rsid w:val="22022301"/>
    <w:rsid w:val="22041002"/>
    <w:rsid w:val="2205D561"/>
    <w:rsid w:val="220A8657"/>
    <w:rsid w:val="220BB574"/>
    <w:rsid w:val="220C2C53"/>
    <w:rsid w:val="220E3E6C"/>
    <w:rsid w:val="220F9F32"/>
    <w:rsid w:val="22121823"/>
    <w:rsid w:val="2216B65A"/>
    <w:rsid w:val="2218C290"/>
    <w:rsid w:val="221A07EE"/>
    <w:rsid w:val="221A4F3F"/>
    <w:rsid w:val="22273256"/>
    <w:rsid w:val="2229E0DA"/>
    <w:rsid w:val="222B5D43"/>
    <w:rsid w:val="222C7520"/>
    <w:rsid w:val="22368BC7"/>
    <w:rsid w:val="223AA380"/>
    <w:rsid w:val="223AE7C0"/>
    <w:rsid w:val="223AF33B"/>
    <w:rsid w:val="223B13E4"/>
    <w:rsid w:val="22409274"/>
    <w:rsid w:val="22445B18"/>
    <w:rsid w:val="224F814D"/>
    <w:rsid w:val="22518FE9"/>
    <w:rsid w:val="225484FA"/>
    <w:rsid w:val="225547F8"/>
    <w:rsid w:val="2256756D"/>
    <w:rsid w:val="225ABD3F"/>
    <w:rsid w:val="225E7D77"/>
    <w:rsid w:val="225EF5DF"/>
    <w:rsid w:val="22628DF9"/>
    <w:rsid w:val="22636699"/>
    <w:rsid w:val="22744EA4"/>
    <w:rsid w:val="22748EC3"/>
    <w:rsid w:val="22755C8D"/>
    <w:rsid w:val="2276B0CA"/>
    <w:rsid w:val="227CCD34"/>
    <w:rsid w:val="227D620E"/>
    <w:rsid w:val="227FA6F8"/>
    <w:rsid w:val="228119B2"/>
    <w:rsid w:val="2281923A"/>
    <w:rsid w:val="228193A3"/>
    <w:rsid w:val="2282AD4C"/>
    <w:rsid w:val="228363C6"/>
    <w:rsid w:val="22838D49"/>
    <w:rsid w:val="22842053"/>
    <w:rsid w:val="2285D639"/>
    <w:rsid w:val="228840F9"/>
    <w:rsid w:val="228B95EA"/>
    <w:rsid w:val="228C1905"/>
    <w:rsid w:val="22916291"/>
    <w:rsid w:val="22917224"/>
    <w:rsid w:val="22954E42"/>
    <w:rsid w:val="2296893F"/>
    <w:rsid w:val="229865D9"/>
    <w:rsid w:val="2298D63D"/>
    <w:rsid w:val="229C793E"/>
    <w:rsid w:val="22A65D06"/>
    <w:rsid w:val="22AD234C"/>
    <w:rsid w:val="22B02C75"/>
    <w:rsid w:val="22BA692F"/>
    <w:rsid w:val="22BA74B5"/>
    <w:rsid w:val="22BBD697"/>
    <w:rsid w:val="22BC4470"/>
    <w:rsid w:val="22BE76C9"/>
    <w:rsid w:val="22C4FD8C"/>
    <w:rsid w:val="22C53960"/>
    <w:rsid w:val="22C70B2C"/>
    <w:rsid w:val="22C8718E"/>
    <w:rsid w:val="22CA7374"/>
    <w:rsid w:val="22D31661"/>
    <w:rsid w:val="22D96F2B"/>
    <w:rsid w:val="22DB38D8"/>
    <w:rsid w:val="22E25F75"/>
    <w:rsid w:val="22E934A8"/>
    <w:rsid w:val="22EC3C30"/>
    <w:rsid w:val="22F742E0"/>
    <w:rsid w:val="22F7929A"/>
    <w:rsid w:val="22F7FF4E"/>
    <w:rsid w:val="22FA0567"/>
    <w:rsid w:val="22FBA507"/>
    <w:rsid w:val="22FD24E8"/>
    <w:rsid w:val="22FE688E"/>
    <w:rsid w:val="2309EF81"/>
    <w:rsid w:val="2312F6DD"/>
    <w:rsid w:val="23183EFC"/>
    <w:rsid w:val="231C8AEF"/>
    <w:rsid w:val="231CA752"/>
    <w:rsid w:val="231F2D55"/>
    <w:rsid w:val="231FF5C3"/>
    <w:rsid w:val="23201634"/>
    <w:rsid w:val="2321BB17"/>
    <w:rsid w:val="232220E6"/>
    <w:rsid w:val="232433B4"/>
    <w:rsid w:val="23245D4B"/>
    <w:rsid w:val="233140D8"/>
    <w:rsid w:val="2334845C"/>
    <w:rsid w:val="23352D2A"/>
    <w:rsid w:val="233BD552"/>
    <w:rsid w:val="233C9678"/>
    <w:rsid w:val="233DE54E"/>
    <w:rsid w:val="233EDDD8"/>
    <w:rsid w:val="2343C1B3"/>
    <w:rsid w:val="2344A2CD"/>
    <w:rsid w:val="235AED80"/>
    <w:rsid w:val="23625C22"/>
    <w:rsid w:val="2362A9CA"/>
    <w:rsid w:val="23633395"/>
    <w:rsid w:val="23655A73"/>
    <w:rsid w:val="236609BE"/>
    <w:rsid w:val="2369ECA2"/>
    <w:rsid w:val="236BF75F"/>
    <w:rsid w:val="236C8408"/>
    <w:rsid w:val="236DAB8D"/>
    <w:rsid w:val="23716F6E"/>
    <w:rsid w:val="23746AF1"/>
    <w:rsid w:val="237D5C30"/>
    <w:rsid w:val="237E560A"/>
    <w:rsid w:val="23801823"/>
    <w:rsid w:val="23821085"/>
    <w:rsid w:val="23858B6D"/>
    <w:rsid w:val="23876CDF"/>
    <w:rsid w:val="23906AEB"/>
    <w:rsid w:val="23908D5C"/>
    <w:rsid w:val="2390A695"/>
    <w:rsid w:val="2394365D"/>
    <w:rsid w:val="2397E26F"/>
    <w:rsid w:val="2398730A"/>
    <w:rsid w:val="239AAF1E"/>
    <w:rsid w:val="239C7203"/>
    <w:rsid w:val="23A11EF5"/>
    <w:rsid w:val="23A804F5"/>
    <w:rsid w:val="23BDA018"/>
    <w:rsid w:val="23BE0339"/>
    <w:rsid w:val="23BE45E4"/>
    <w:rsid w:val="23C00B15"/>
    <w:rsid w:val="23C20AF4"/>
    <w:rsid w:val="23C73363"/>
    <w:rsid w:val="23C9033E"/>
    <w:rsid w:val="23CAD722"/>
    <w:rsid w:val="23CD1EF0"/>
    <w:rsid w:val="23CF85F5"/>
    <w:rsid w:val="23CFA7E5"/>
    <w:rsid w:val="23D205D9"/>
    <w:rsid w:val="23D35DCF"/>
    <w:rsid w:val="23D6947A"/>
    <w:rsid w:val="23D746C0"/>
    <w:rsid w:val="23D8C0FB"/>
    <w:rsid w:val="23D9A7C2"/>
    <w:rsid w:val="23DC8A13"/>
    <w:rsid w:val="23DE6743"/>
    <w:rsid w:val="23E3DA2A"/>
    <w:rsid w:val="23E8A918"/>
    <w:rsid w:val="23ED6CF9"/>
    <w:rsid w:val="23EDF469"/>
    <w:rsid w:val="23F4FB71"/>
    <w:rsid w:val="23F5656E"/>
    <w:rsid w:val="23F82382"/>
    <w:rsid w:val="23F928E9"/>
    <w:rsid w:val="23FA28DB"/>
    <w:rsid w:val="23FB88DC"/>
    <w:rsid w:val="23FBF905"/>
    <w:rsid w:val="24021E2F"/>
    <w:rsid w:val="24039A70"/>
    <w:rsid w:val="2406F8E9"/>
    <w:rsid w:val="24086AB6"/>
    <w:rsid w:val="240C079E"/>
    <w:rsid w:val="240D99A5"/>
    <w:rsid w:val="240F08C7"/>
    <w:rsid w:val="2413FC11"/>
    <w:rsid w:val="241512D2"/>
    <w:rsid w:val="2415DA90"/>
    <w:rsid w:val="241AB950"/>
    <w:rsid w:val="241F4F38"/>
    <w:rsid w:val="2422031E"/>
    <w:rsid w:val="2422519A"/>
    <w:rsid w:val="24228F03"/>
    <w:rsid w:val="2424AFE7"/>
    <w:rsid w:val="242A6D1C"/>
    <w:rsid w:val="2432F462"/>
    <w:rsid w:val="2437EE8F"/>
    <w:rsid w:val="24397355"/>
    <w:rsid w:val="2440F5E6"/>
    <w:rsid w:val="24464A39"/>
    <w:rsid w:val="244CB161"/>
    <w:rsid w:val="2454922F"/>
    <w:rsid w:val="2454A812"/>
    <w:rsid w:val="2457A6F8"/>
    <w:rsid w:val="24582E96"/>
    <w:rsid w:val="245AA79B"/>
    <w:rsid w:val="245BFDA3"/>
    <w:rsid w:val="245F12E6"/>
    <w:rsid w:val="2460D2EF"/>
    <w:rsid w:val="24629095"/>
    <w:rsid w:val="246CAD18"/>
    <w:rsid w:val="246DEF36"/>
    <w:rsid w:val="246F4765"/>
    <w:rsid w:val="24702F15"/>
    <w:rsid w:val="24703757"/>
    <w:rsid w:val="2472726D"/>
    <w:rsid w:val="2472F91E"/>
    <w:rsid w:val="2474C4FA"/>
    <w:rsid w:val="2474D92E"/>
    <w:rsid w:val="247668CA"/>
    <w:rsid w:val="2476CA8D"/>
    <w:rsid w:val="2478B605"/>
    <w:rsid w:val="24790E92"/>
    <w:rsid w:val="247C06E2"/>
    <w:rsid w:val="248125B4"/>
    <w:rsid w:val="2487A489"/>
    <w:rsid w:val="24892C1D"/>
    <w:rsid w:val="2489BA1A"/>
    <w:rsid w:val="248D5034"/>
    <w:rsid w:val="248DD071"/>
    <w:rsid w:val="2491051B"/>
    <w:rsid w:val="249941E3"/>
    <w:rsid w:val="249A89F9"/>
    <w:rsid w:val="249B4CA2"/>
    <w:rsid w:val="24A2EC6D"/>
    <w:rsid w:val="24A41CF1"/>
    <w:rsid w:val="24A4BAB3"/>
    <w:rsid w:val="24A7C745"/>
    <w:rsid w:val="24A9E300"/>
    <w:rsid w:val="24AAFAEA"/>
    <w:rsid w:val="24AF0051"/>
    <w:rsid w:val="24B129A1"/>
    <w:rsid w:val="24B3A0BA"/>
    <w:rsid w:val="24BB9E03"/>
    <w:rsid w:val="24BF65FF"/>
    <w:rsid w:val="24C1F85B"/>
    <w:rsid w:val="24C34DEF"/>
    <w:rsid w:val="24C3E46C"/>
    <w:rsid w:val="24C64B4F"/>
    <w:rsid w:val="24CAC066"/>
    <w:rsid w:val="24CD3FCE"/>
    <w:rsid w:val="24D20A93"/>
    <w:rsid w:val="24D31218"/>
    <w:rsid w:val="24D578B8"/>
    <w:rsid w:val="24D6C98B"/>
    <w:rsid w:val="24D9D3D5"/>
    <w:rsid w:val="24DE4C6A"/>
    <w:rsid w:val="24DEB711"/>
    <w:rsid w:val="24E0F3FF"/>
    <w:rsid w:val="24E5537C"/>
    <w:rsid w:val="24E667FA"/>
    <w:rsid w:val="24E9FDCD"/>
    <w:rsid w:val="24ED827E"/>
    <w:rsid w:val="24F08407"/>
    <w:rsid w:val="24F0DDEA"/>
    <w:rsid w:val="24F215E0"/>
    <w:rsid w:val="24F3397D"/>
    <w:rsid w:val="24F9FA29"/>
    <w:rsid w:val="25015D6E"/>
    <w:rsid w:val="2502C6BB"/>
    <w:rsid w:val="2508DDF9"/>
    <w:rsid w:val="250AD4EB"/>
    <w:rsid w:val="250B8261"/>
    <w:rsid w:val="250B8AED"/>
    <w:rsid w:val="250F8D09"/>
    <w:rsid w:val="25130573"/>
    <w:rsid w:val="25154CF2"/>
    <w:rsid w:val="25173BBF"/>
    <w:rsid w:val="25199A46"/>
    <w:rsid w:val="251BA9FE"/>
    <w:rsid w:val="2522EAFE"/>
    <w:rsid w:val="2524A638"/>
    <w:rsid w:val="252C3B4C"/>
    <w:rsid w:val="252D0D1C"/>
    <w:rsid w:val="25300917"/>
    <w:rsid w:val="2530D035"/>
    <w:rsid w:val="2536EBC8"/>
    <w:rsid w:val="25380F9E"/>
    <w:rsid w:val="253ADE23"/>
    <w:rsid w:val="253DDC4D"/>
    <w:rsid w:val="253F39A7"/>
    <w:rsid w:val="25445DCF"/>
    <w:rsid w:val="2547D605"/>
    <w:rsid w:val="2549AA03"/>
    <w:rsid w:val="254A8EFF"/>
    <w:rsid w:val="254C2064"/>
    <w:rsid w:val="254C5860"/>
    <w:rsid w:val="25514A53"/>
    <w:rsid w:val="25515889"/>
    <w:rsid w:val="2553D336"/>
    <w:rsid w:val="2559D9BE"/>
    <w:rsid w:val="255B04E5"/>
    <w:rsid w:val="255D73F4"/>
    <w:rsid w:val="255E84D3"/>
    <w:rsid w:val="25673899"/>
    <w:rsid w:val="2573CD9A"/>
    <w:rsid w:val="2578BE07"/>
    <w:rsid w:val="257A1DF7"/>
    <w:rsid w:val="257D0DCC"/>
    <w:rsid w:val="257FAA8B"/>
    <w:rsid w:val="25825E7F"/>
    <w:rsid w:val="258358D1"/>
    <w:rsid w:val="25841C6F"/>
    <w:rsid w:val="2584F450"/>
    <w:rsid w:val="2586FCD5"/>
    <w:rsid w:val="25875CC3"/>
    <w:rsid w:val="2589E7B3"/>
    <w:rsid w:val="258A7176"/>
    <w:rsid w:val="258C7700"/>
    <w:rsid w:val="2590CBD2"/>
    <w:rsid w:val="25917509"/>
    <w:rsid w:val="2594FB8F"/>
    <w:rsid w:val="259553C6"/>
    <w:rsid w:val="2595D45B"/>
    <w:rsid w:val="259A61DC"/>
    <w:rsid w:val="25A0CB1C"/>
    <w:rsid w:val="25A48340"/>
    <w:rsid w:val="25A5DC16"/>
    <w:rsid w:val="25A769CF"/>
    <w:rsid w:val="25B2D4C9"/>
    <w:rsid w:val="25B689B1"/>
    <w:rsid w:val="25B716ED"/>
    <w:rsid w:val="25BD4E82"/>
    <w:rsid w:val="25BFEE12"/>
    <w:rsid w:val="25C2BAC4"/>
    <w:rsid w:val="25CC2D0E"/>
    <w:rsid w:val="25CCE62B"/>
    <w:rsid w:val="25CCED69"/>
    <w:rsid w:val="25D21B68"/>
    <w:rsid w:val="25D320EA"/>
    <w:rsid w:val="25D4951D"/>
    <w:rsid w:val="25D600C6"/>
    <w:rsid w:val="25D79A3C"/>
    <w:rsid w:val="25D981D3"/>
    <w:rsid w:val="25D986E7"/>
    <w:rsid w:val="25DA0BBC"/>
    <w:rsid w:val="25E00C04"/>
    <w:rsid w:val="25E02267"/>
    <w:rsid w:val="25E17C06"/>
    <w:rsid w:val="25EA1933"/>
    <w:rsid w:val="25F2A98B"/>
    <w:rsid w:val="25F37759"/>
    <w:rsid w:val="25F3F53C"/>
    <w:rsid w:val="25F65414"/>
    <w:rsid w:val="25FB3D88"/>
    <w:rsid w:val="25FBA731"/>
    <w:rsid w:val="25FC65E7"/>
    <w:rsid w:val="260012D8"/>
    <w:rsid w:val="26040AC3"/>
    <w:rsid w:val="260AB723"/>
    <w:rsid w:val="26118CC6"/>
    <w:rsid w:val="26125158"/>
    <w:rsid w:val="26129AEE"/>
    <w:rsid w:val="261433AE"/>
    <w:rsid w:val="26144888"/>
    <w:rsid w:val="261644B5"/>
    <w:rsid w:val="2618E398"/>
    <w:rsid w:val="261BDB9A"/>
    <w:rsid w:val="261EDBD5"/>
    <w:rsid w:val="262041FA"/>
    <w:rsid w:val="2629144B"/>
    <w:rsid w:val="262E6913"/>
    <w:rsid w:val="2630774F"/>
    <w:rsid w:val="2634202B"/>
    <w:rsid w:val="2635416B"/>
    <w:rsid w:val="263988C9"/>
    <w:rsid w:val="263B6662"/>
    <w:rsid w:val="263F26D3"/>
    <w:rsid w:val="26415CD6"/>
    <w:rsid w:val="264EB7E5"/>
    <w:rsid w:val="26544814"/>
    <w:rsid w:val="2658C461"/>
    <w:rsid w:val="265952A4"/>
    <w:rsid w:val="265C4CE5"/>
    <w:rsid w:val="265C6E34"/>
    <w:rsid w:val="265CC070"/>
    <w:rsid w:val="265F3E60"/>
    <w:rsid w:val="26638432"/>
    <w:rsid w:val="26673232"/>
    <w:rsid w:val="2668541F"/>
    <w:rsid w:val="2672389D"/>
    <w:rsid w:val="267A385A"/>
    <w:rsid w:val="267A8772"/>
    <w:rsid w:val="267E804E"/>
    <w:rsid w:val="2680F694"/>
    <w:rsid w:val="268123DD"/>
    <w:rsid w:val="2682A710"/>
    <w:rsid w:val="2682DCCE"/>
    <w:rsid w:val="268685DB"/>
    <w:rsid w:val="2688C041"/>
    <w:rsid w:val="268CAE4B"/>
    <w:rsid w:val="268D2946"/>
    <w:rsid w:val="268E0327"/>
    <w:rsid w:val="26900214"/>
    <w:rsid w:val="26930F23"/>
    <w:rsid w:val="26931EA3"/>
    <w:rsid w:val="2693881F"/>
    <w:rsid w:val="26947EB0"/>
    <w:rsid w:val="269A4A8C"/>
    <w:rsid w:val="269DB106"/>
    <w:rsid w:val="269DD7B1"/>
    <w:rsid w:val="269E174F"/>
    <w:rsid w:val="269E5261"/>
    <w:rsid w:val="269F3DFE"/>
    <w:rsid w:val="26A419D2"/>
    <w:rsid w:val="26A51D05"/>
    <w:rsid w:val="26A68D0D"/>
    <w:rsid w:val="26A91030"/>
    <w:rsid w:val="26AADEC4"/>
    <w:rsid w:val="26AB3E79"/>
    <w:rsid w:val="26AB4AE1"/>
    <w:rsid w:val="26B143B9"/>
    <w:rsid w:val="26B3F357"/>
    <w:rsid w:val="26B707EE"/>
    <w:rsid w:val="26B9EDCF"/>
    <w:rsid w:val="26BA1A75"/>
    <w:rsid w:val="26BACAE3"/>
    <w:rsid w:val="26BB82F4"/>
    <w:rsid w:val="26BC0800"/>
    <w:rsid w:val="26BDAAD8"/>
    <w:rsid w:val="26BE2021"/>
    <w:rsid w:val="26C4BADB"/>
    <w:rsid w:val="26C4BB3F"/>
    <w:rsid w:val="26C791E4"/>
    <w:rsid w:val="26C792B3"/>
    <w:rsid w:val="26CAC40E"/>
    <w:rsid w:val="26D0568A"/>
    <w:rsid w:val="26D53181"/>
    <w:rsid w:val="26D789AD"/>
    <w:rsid w:val="26D79EB3"/>
    <w:rsid w:val="26DA2D23"/>
    <w:rsid w:val="26DC3DF7"/>
    <w:rsid w:val="26E06D16"/>
    <w:rsid w:val="26E1340A"/>
    <w:rsid w:val="26E22159"/>
    <w:rsid w:val="26E37C59"/>
    <w:rsid w:val="26E509FB"/>
    <w:rsid w:val="26E57FE7"/>
    <w:rsid w:val="26E76673"/>
    <w:rsid w:val="26E8FBB2"/>
    <w:rsid w:val="26EC8F46"/>
    <w:rsid w:val="26EF81F5"/>
    <w:rsid w:val="26EFBE7C"/>
    <w:rsid w:val="26EFDBDC"/>
    <w:rsid w:val="26F051AA"/>
    <w:rsid w:val="26F199E7"/>
    <w:rsid w:val="26F6FA88"/>
    <w:rsid w:val="26FD3639"/>
    <w:rsid w:val="2702FAAC"/>
    <w:rsid w:val="2707217D"/>
    <w:rsid w:val="2708D5D7"/>
    <w:rsid w:val="270AC244"/>
    <w:rsid w:val="270B5F12"/>
    <w:rsid w:val="27135EA6"/>
    <w:rsid w:val="271463F5"/>
    <w:rsid w:val="27183089"/>
    <w:rsid w:val="271A45CD"/>
    <w:rsid w:val="271B0FA0"/>
    <w:rsid w:val="271BED70"/>
    <w:rsid w:val="2722309E"/>
    <w:rsid w:val="27263B40"/>
    <w:rsid w:val="27280744"/>
    <w:rsid w:val="27284761"/>
    <w:rsid w:val="272A2E56"/>
    <w:rsid w:val="272E5020"/>
    <w:rsid w:val="272E9CBE"/>
    <w:rsid w:val="272ECFA9"/>
    <w:rsid w:val="272F6FD2"/>
    <w:rsid w:val="2732A093"/>
    <w:rsid w:val="27343F7E"/>
    <w:rsid w:val="2739DF83"/>
    <w:rsid w:val="273BE1BD"/>
    <w:rsid w:val="273F5274"/>
    <w:rsid w:val="27497E42"/>
    <w:rsid w:val="274AC63A"/>
    <w:rsid w:val="274EEA60"/>
    <w:rsid w:val="2752E54A"/>
    <w:rsid w:val="27537DCE"/>
    <w:rsid w:val="27567BC8"/>
    <w:rsid w:val="2756D4E9"/>
    <w:rsid w:val="2756FE6C"/>
    <w:rsid w:val="275A3A5D"/>
    <w:rsid w:val="275A8A13"/>
    <w:rsid w:val="275F8A28"/>
    <w:rsid w:val="27625850"/>
    <w:rsid w:val="2763F36D"/>
    <w:rsid w:val="27652635"/>
    <w:rsid w:val="2768C4FB"/>
    <w:rsid w:val="276BCF79"/>
    <w:rsid w:val="27778CD8"/>
    <w:rsid w:val="277F2418"/>
    <w:rsid w:val="278304BB"/>
    <w:rsid w:val="278361DE"/>
    <w:rsid w:val="2785D398"/>
    <w:rsid w:val="278D155A"/>
    <w:rsid w:val="278F849D"/>
    <w:rsid w:val="27939B94"/>
    <w:rsid w:val="2798DF6D"/>
    <w:rsid w:val="279B1368"/>
    <w:rsid w:val="279F52EE"/>
    <w:rsid w:val="27A0E847"/>
    <w:rsid w:val="27A59EEF"/>
    <w:rsid w:val="27A5BA5C"/>
    <w:rsid w:val="27AC456A"/>
    <w:rsid w:val="27AC59CC"/>
    <w:rsid w:val="27B0AA3D"/>
    <w:rsid w:val="27B1A1A4"/>
    <w:rsid w:val="27B4FD3E"/>
    <w:rsid w:val="27B72AB9"/>
    <w:rsid w:val="27B7318A"/>
    <w:rsid w:val="27BAA737"/>
    <w:rsid w:val="27C35BD6"/>
    <w:rsid w:val="27C5A1BD"/>
    <w:rsid w:val="27CEFCCC"/>
    <w:rsid w:val="27CF0679"/>
    <w:rsid w:val="27CF7D90"/>
    <w:rsid w:val="27D09D03"/>
    <w:rsid w:val="27D1DF9B"/>
    <w:rsid w:val="27D22ABB"/>
    <w:rsid w:val="27D2B120"/>
    <w:rsid w:val="27D337F8"/>
    <w:rsid w:val="27D4BAF7"/>
    <w:rsid w:val="27D6E1A3"/>
    <w:rsid w:val="27D783CF"/>
    <w:rsid w:val="27DB08E6"/>
    <w:rsid w:val="27E11849"/>
    <w:rsid w:val="27E8742E"/>
    <w:rsid w:val="27E9B9E5"/>
    <w:rsid w:val="27EB3BF7"/>
    <w:rsid w:val="27EB55AA"/>
    <w:rsid w:val="27EC525B"/>
    <w:rsid w:val="27F0ED99"/>
    <w:rsid w:val="27F2BA7C"/>
    <w:rsid w:val="27FD132F"/>
    <w:rsid w:val="27FD29D7"/>
    <w:rsid w:val="27FE73F5"/>
    <w:rsid w:val="28037552"/>
    <w:rsid w:val="2803CBE1"/>
    <w:rsid w:val="28056087"/>
    <w:rsid w:val="28089E4D"/>
    <w:rsid w:val="2809069F"/>
    <w:rsid w:val="280A07A1"/>
    <w:rsid w:val="280B145A"/>
    <w:rsid w:val="280CCBC5"/>
    <w:rsid w:val="281145A3"/>
    <w:rsid w:val="28177FAC"/>
    <w:rsid w:val="281CA15D"/>
    <w:rsid w:val="281CF43E"/>
    <w:rsid w:val="28209126"/>
    <w:rsid w:val="282332C0"/>
    <w:rsid w:val="282951FB"/>
    <w:rsid w:val="2829D388"/>
    <w:rsid w:val="282A27A3"/>
    <w:rsid w:val="282BF88D"/>
    <w:rsid w:val="282BFFA4"/>
    <w:rsid w:val="282EE797"/>
    <w:rsid w:val="2831923A"/>
    <w:rsid w:val="28319F74"/>
    <w:rsid w:val="28337178"/>
    <w:rsid w:val="283BBC5E"/>
    <w:rsid w:val="283EC24E"/>
    <w:rsid w:val="28404E93"/>
    <w:rsid w:val="28405102"/>
    <w:rsid w:val="2841720C"/>
    <w:rsid w:val="2845D66D"/>
    <w:rsid w:val="28470076"/>
    <w:rsid w:val="28486DAA"/>
    <w:rsid w:val="284C0162"/>
    <w:rsid w:val="284C609F"/>
    <w:rsid w:val="284F30FA"/>
    <w:rsid w:val="28517247"/>
    <w:rsid w:val="2851D47F"/>
    <w:rsid w:val="28569A35"/>
    <w:rsid w:val="2856B58C"/>
    <w:rsid w:val="2859D7A2"/>
    <w:rsid w:val="285D21D3"/>
    <w:rsid w:val="286044C5"/>
    <w:rsid w:val="2862BF70"/>
    <w:rsid w:val="2863CBAE"/>
    <w:rsid w:val="286504C6"/>
    <w:rsid w:val="286837A7"/>
    <w:rsid w:val="286910FE"/>
    <w:rsid w:val="286CBB02"/>
    <w:rsid w:val="286FE3AC"/>
    <w:rsid w:val="2878EF28"/>
    <w:rsid w:val="287C0C06"/>
    <w:rsid w:val="28808C7C"/>
    <w:rsid w:val="28842028"/>
    <w:rsid w:val="2887A00B"/>
    <w:rsid w:val="2887B512"/>
    <w:rsid w:val="288D2091"/>
    <w:rsid w:val="28947D3E"/>
    <w:rsid w:val="2895F923"/>
    <w:rsid w:val="28969370"/>
    <w:rsid w:val="289A4E9F"/>
    <w:rsid w:val="289C8899"/>
    <w:rsid w:val="289FD5E9"/>
    <w:rsid w:val="28A1D661"/>
    <w:rsid w:val="28A486C1"/>
    <w:rsid w:val="28A4D11C"/>
    <w:rsid w:val="28A5A352"/>
    <w:rsid w:val="28A68946"/>
    <w:rsid w:val="28A85762"/>
    <w:rsid w:val="28AC7D69"/>
    <w:rsid w:val="28AEB310"/>
    <w:rsid w:val="28B86B45"/>
    <w:rsid w:val="28BEF886"/>
    <w:rsid w:val="28C07EC3"/>
    <w:rsid w:val="28C0B593"/>
    <w:rsid w:val="28C230E0"/>
    <w:rsid w:val="28C7235C"/>
    <w:rsid w:val="28C7EF37"/>
    <w:rsid w:val="28CF332D"/>
    <w:rsid w:val="28D0E8D7"/>
    <w:rsid w:val="28D236A2"/>
    <w:rsid w:val="28D266BF"/>
    <w:rsid w:val="28D3709D"/>
    <w:rsid w:val="28D4615D"/>
    <w:rsid w:val="28D5C01F"/>
    <w:rsid w:val="28E3D897"/>
    <w:rsid w:val="28E535F6"/>
    <w:rsid w:val="28E766FA"/>
    <w:rsid w:val="28EAF705"/>
    <w:rsid w:val="28EE7842"/>
    <w:rsid w:val="28EF096D"/>
    <w:rsid w:val="28EF7F9C"/>
    <w:rsid w:val="28F10396"/>
    <w:rsid w:val="28F1E479"/>
    <w:rsid w:val="28F2050E"/>
    <w:rsid w:val="28F36898"/>
    <w:rsid w:val="28F624AF"/>
    <w:rsid w:val="29131525"/>
    <w:rsid w:val="2913A22F"/>
    <w:rsid w:val="291764F2"/>
    <w:rsid w:val="291C7DC6"/>
    <w:rsid w:val="291E897B"/>
    <w:rsid w:val="29207B6E"/>
    <w:rsid w:val="292C6A88"/>
    <w:rsid w:val="292CBC2E"/>
    <w:rsid w:val="29311C48"/>
    <w:rsid w:val="2933DE70"/>
    <w:rsid w:val="2938E919"/>
    <w:rsid w:val="293FB9A0"/>
    <w:rsid w:val="2944AE7E"/>
    <w:rsid w:val="294585A2"/>
    <w:rsid w:val="295034B9"/>
    <w:rsid w:val="2953D44A"/>
    <w:rsid w:val="295636BF"/>
    <w:rsid w:val="29565DD9"/>
    <w:rsid w:val="29574303"/>
    <w:rsid w:val="295FDBE4"/>
    <w:rsid w:val="295FE6ED"/>
    <w:rsid w:val="296593B0"/>
    <w:rsid w:val="29676502"/>
    <w:rsid w:val="296B9195"/>
    <w:rsid w:val="296D4253"/>
    <w:rsid w:val="29705FBA"/>
    <w:rsid w:val="2970F570"/>
    <w:rsid w:val="297E501C"/>
    <w:rsid w:val="29849AC4"/>
    <w:rsid w:val="298611D0"/>
    <w:rsid w:val="298EEAE1"/>
    <w:rsid w:val="2992CD2E"/>
    <w:rsid w:val="29977B28"/>
    <w:rsid w:val="299856B0"/>
    <w:rsid w:val="299C7A2B"/>
    <w:rsid w:val="299CE65D"/>
    <w:rsid w:val="29A3DE3D"/>
    <w:rsid w:val="29A46EAE"/>
    <w:rsid w:val="29AD4231"/>
    <w:rsid w:val="29B239E9"/>
    <w:rsid w:val="29BB2119"/>
    <w:rsid w:val="29C480E8"/>
    <w:rsid w:val="29C61BAC"/>
    <w:rsid w:val="29C7A67F"/>
    <w:rsid w:val="29CA6126"/>
    <w:rsid w:val="29D19E38"/>
    <w:rsid w:val="29D59684"/>
    <w:rsid w:val="29D9DAC0"/>
    <w:rsid w:val="29DC2163"/>
    <w:rsid w:val="29DCBDC7"/>
    <w:rsid w:val="29DD4D9F"/>
    <w:rsid w:val="29DD6744"/>
    <w:rsid w:val="29E25848"/>
    <w:rsid w:val="29E35761"/>
    <w:rsid w:val="29EE246B"/>
    <w:rsid w:val="29EED43D"/>
    <w:rsid w:val="29F0E980"/>
    <w:rsid w:val="29F17474"/>
    <w:rsid w:val="29FD860A"/>
    <w:rsid w:val="29FD9AF2"/>
    <w:rsid w:val="29FEE024"/>
    <w:rsid w:val="29FF3375"/>
    <w:rsid w:val="2A0A2033"/>
    <w:rsid w:val="2A0ECA0F"/>
    <w:rsid w:val="2A18D4CC"/>
    <w:rsid w:val="2A1DF0CA"/>
    <w:rsid w:val="2A268C64"/>
    <w:rsid w:val="2A2CFE38"/>
    <w:rsid w:val="2A2EB934"/>
    <w:rsid w:val="2A2FA09B"/>
    <w:rsid w:val="2A346D4F"/>
    <w:rsid w:val="2A358CF4"/>
    <w:rsid w:val="2A385418"/>
    <w:rsid w:val="2A393CDA"/>
    <w:rsid w:val="2A3F1E63"/>
    <w:rsid w:val="2A3FA84C"/>
    <w:rsid w:val="2A45B65B"/>
    <w:rsid w:val="2A46CC6B"/>
    <w:rsid w:val="2A521049"/>
    <w:rsid w:val="2A52B062"/>
    <w:rsid w:val="2A52EE88"/>
    <w:rsid w:val="2A531BAE"/>
    <w:rsid w:val="2A544CB9"/>
    <w:rsid w:val="2A569DBC"/>
    <w:rsid w:val="2A571696"/>
    <w:rsid w:val="2A58A8CC"/>
    <w:rsid w:val="2A5D5020"/>
    <w:rsid w:val="2A5DF200"/>
    <w:rsid w:val="2A6055A9"/>
    <w:rsid w:val="2A615886"/>
    <w:rsid w:val="2A62DC19"/>
    <w:rsid w:val="2A636543"/>
    <w:rsid w:val="2A663A5C"/>
    <w:rsid w:val="2A67AC57"/>
    <w:rsid w:val="2A6E0BD6"/>
    <w:rsid w:val="2A7851FA"/>
    <w:rsid w:val="2A788F4A"/>
    <w:rsid w:val="2A793672"/>
    <w:rsid w:val="2A877C20"/>
    <w:rsid w:val="2A8FDD2F"/>
    <w:rsid w:val="2A947E4B"/>
    <w:rsid w:val="2A97EDA9"/>
    <w:rsid w:val="2A994FBF"/>
    <w:rsid w:val="2A9D4145"/>
    <w:rsid w:val="2A9EFF08"/>
    <w:rsid w:val="2AA03E7F"/>
    <w:rsid w:val="2AA06B0D"/>
    <w:rsid w:val="2AA18B47"/>
    <w:rsid w:val="2AA33BEE"/>
    <w:rsid w:val="2AA39776"/>
    <w:rsid w:val="2AA552B7"/>
    <w:rsid w:val="2AA61E0C"/>
    <w:rsid w:val="2AADBBD8"/>
    <w:rsid w:val="2AAE40D1"/>
    <w:rsid w:val="2AAFA410"/>
    <w:rsid w:val="2AB4A3AB"/>
    <w:rsid w:val="2AB57F74"/>
    <w:rsid w:val="2AB67AFE"/>
    <w:rsid w:val="2ABEDB22"/>
    <w:rsid w:val="2AC05E21"/>
    <w:rsid w:val="2AC08452"/>
    <w:rsid w:val="2AC27371"/>
    <w:rsid w:val="2AC44F92"/>
    <w:rsid w:val="2AC9E91F"/>
    <w:rsid w:val="2ACCE870"/>
    <w:rsid w:val="2ACF1B80"/>
    <w:rsid w:val="2ACF5E3A"/>
    <w:rsid w:val="2AD7F547"/>
    <w:rsid w:val="2AD99BF7"/>
    <w:rsid w:val="2ADBB50C"/>
    <w:rsid w:val="2ADC9485"/>
    <w:rsid w:val="2AE30A1F"/>
    <w:rsid w:val="2AE5BE5E"/>
    <w:rsid w:val="2AE5C27B"/>
    <w:rsid w:val="2AEF64FD"/>
    <w:rsid w:val="2AF1408F"/>
    <w:rsid w:val="2AF5A797"/>
    <w:rsid w:val="2AFBB74E"/>
    <w:rsid w:val="2AFD34B6"/>
    <w:rsid w:val="2B02DB95"/>
    <w:rsid w:val="2B0425BA"/>
    <w:rsid w:val="2B04503B"/>
    <w:rsid w:val="2B09880B"/>
    <w:rsid w:val="2B099207"/>
    <w:rsid w:val="2B09E5F2"/>
    <w:rsid w:val="2B0A68EC"/>
    <w:rsid w:val="2B0AB355"/>
    <w:rsid w:val="2B1058B6"/>
    <w:rsid w:val="2B132E32"/>
    <w:rsid w:val="2B176497"/>
    <w:rsid w:val="2B17844F"/>
    <w:rsid w:val="2B25136F"/>
    <w:rsid w:val="2B294279"/>
    <w:rsid w:val="2B294413"/>
    <w:rsid w:val="2B299F3D"/>
    <w:rsid w:val="2B2E0BB8"/>
    <w:rsid w:val="2B2E659B"/>
    <w:rsid w:val="2B2FBE08"/>
    <w:rsid w:val="2B3A062E"/>
    <w:rsid w:val="2B410CC5"/>
    <w:rsid w:val="2B4A1072"/>
    <w:rsid w:val="2B4AB0B0"/>
    <w:rsid w:val="2B51AD06"/>
    <w:rsid w:val="2B5BA454"/>
    <w:rsid w:val="2B618242"/>
    <w:rsid w:val="2B69CBEA"/>
    <w:rsid w:val="2B6D6E99"/>
    <w:rsid w:val="2B6F9951"/>
    <w:rsid w:val="2B740178"/>
    <w:rsid w:val="2B74FE87"/>
    <w:rsid w:val="2B7A3325"/>
    <w:rsid w:val="2B7B8FA7"/>
    <w:rsid w:val="2B7E0324"/>
    <w:rsid w:val="2B81315F"/>
    <w:rsid w:val="2B82D893"/>
    <w:rsid w:val="2B844583"/>
    <w:rsid w:val="2B939007"/>
    <w:rsid w:val="2B956F7E"/>
    <w:rsid w:val="2BA17D63"/>
    <w:rsid w:val="2BA41450"/>
    <w:rsid w:val="2BA73083"/>
    <w:rsid w:val="2BA83AAB"/>
    <w:rsid w:val="2BAC35A4"/>
    <w:rsid w:val="2BAC56CB"/>
    <w:rsid w:val="2BB3774B"/>
    <w:rsid w:val="2BB4452D"/>
    <w:rsid w:val="2BB4A52D"/>
    <w:rsid w:val="2BB5969B"/>
    <w:rsid w:val="2BBD6EC9"/>
    <w:rsid w:val="2BBDAC12"/>
    <w:rsid w:val="2BBE8375"/>
    <w:rsid w:val="2BC2443C"/>
    <w:rsid w:val="2BC24DC5"/>
    <w:rsid w:val="2BC50B0A"/>
    <w:rsid w:val="2BC6B8BB"/>
    <w:rsid w:val="2BC7CF82"/>
    <w:rsid w:val="2BCCEEAB"/>
    <w:rsid w:val="2BD053C7"/>
    <w:rsid w:val="2BD2A276"/>
    <w:rsid w:val="2BD333F7"/>
    <w:rsid w:val="2BD8325D"/>
    <w:rsid w:val="2BD8C1A0"/>
    <w:rsid w:val="2BDB36F0"/>
    <w:rsid w:val="2BDBE210"/>
    <w:rsid w:val="2BDD7C65"/>
    <w:rsid w:val="2BE7567A"/>
    <w:rsid w:val="2BEE79C2"/>
    <w:rsid w:val="2BEEEC0F"/>
    <w:rsid w:val="2BF56E45"/>
    <w:rsid w:val="2BF6387B"/>
    <w:rsid w:val="2BF6D995"/>
    <w:rsid w:val="2BF7C867"/>
    <w:rsid w:val="2BF836B0"/>
    <w:rsid w:val="2BF87972"/>
    <w:rsid w:val="2BF9340F"/>
    <w:rsid w:val="2C00EB8B"/>
    <w:rsid w:val="2C0C154F"/>
    <w:rsid w:val="2C0D2CA9"/>
    <w:rsid w:val="2C1475F6"/>
    <w:rsid w:val="2C151D9A"/>
    <w:rsid w:val="2C15348C"/>
    <w:rsid w:val="2C15F75F"/>
    <w:rsid w:val="2C19C4A8"/>
    <w:rsid w:val="2C1CF7E6"/>
    <w:rsid w:val="2C283EA4"/>
    <w:rsid w:val="2C287480"/>
    <w:rsid w:val="2C31D59E"/>
    <w:rsid w:val="2C31D66D"/>
    <w:rsid w:val="2C35B1FC"/>
    <w:rsid w:val="2C38261F"/>
    <w:rsid w:val="2C382778"/>
    <w:rsid w:val="2C39112A"/>
    <w:rsid w:val="2C39266D"/>
    <w:rsid w:val="2C3A2FB1"/>
    <w:rsid w:val="2C3DA20E"/>
    <w:rsid w:val="2C4240DC"/>
    <w:rsid w:val="2C42F75E"/>
    <w:rsid w:val="2C45099B"/>
    <w:rsid w:val="2C465B0E"/>
    <w:rsid w:val="2C474600"/>
    <w:rsid w:val="2C4AE267"/>
    <w:rsid w:val="2C4BFF49"/>
    <w:rsid w:val="2C4EC984"/>
    <w:rsid w:val="2C4F5430"/>
    <w:rsid w:val="2C50A2D1"/>
    <w:rsid w:val="2C515010"/>
    <w:rsid w:val="2C5628F1"/>
    <w:rsid w:val="2C5BEDE6"/>
    <w:rsid w:val="2C609E21"/>
    <w:rsid w:val="2C618C21"/>
    <w:rsid w:val="2C627215"/>
    <w:rsid w:val="2C64D654"/>
    <w:rsid w:val="2C702E23"/>
    <w:rsid w:val="2C7179DF"/>
    <w:rsid w:val="2C73991F"/>
    <w:rsid w:val="2C7A6B82"/>
    <w:rsid w:val="2C858639"/>
    <w:rsid w:val="2C87A7BC"/>
    <w:rsid w:val="2C8A757B"/>
    <w:rsid w:val="2C8D19FF"/>
    <w:rsid w:val="2C8D4E75"/>
    <w:rsid w:val="2C91A514"/>
    <w:rsid w:val="2C91BD11"/>
    <w:rsid w:val="2C9299D8"/>
    <w:rsid w:val="2C9787AF"/>
    <w:rsid w:val="2C98FD3F"/>
    <w:rsid w:val="2C99EB64"/>
    <w:rsid w:val="2CA1768E"/>
    <w:rsid w:val="2CAB62B6"/>
    <w:rsid w:val="2CAE1DD1"/>
    <w:rsid w:val="2CAFDEA9"/>
    <w:rsid w:val="2CB69343"/>
    <w:rsid w:val="2CBA0418"/>
    <w:rsid w:val="2CBEA3BB"/>
    <w:rsid w:val="2CC1FFBC"/>
    <w:rsid w:val="2CC4FEC8"/>
    <w:rsid w:val="2CC6083B"/>
    <w:rsid w:val="2CC72570"/>
    <w:rsid w:val="2CD10B9A"/>
    <w:rsid w:val="2CD4CA06"/>
    <w:rsid w:val="2CDFBAE8"/>
    <w:rsid w:val="2CE133DB"/>
    <w:rsid w:val="2CE1897E"/>
    <w:rsid w:val="2CE3D40B"/>
    <w:rsid w:val="2CE4B6C6"/>
    <w:rsid w:val="2CE6BEE5"/>
    <w:rsid w:val="2CE7FC9C"/>
    <w:rsid w:val="2CEA4D29"/>
    <w:rsid w:val="2CECA525"/>
    <w:rsid w:val="2CEF9EA3"/>
    <w:rsid w:val="2CF42540"/>
    <w:rsid w:val="2CF5F9F0"/>
    <w:rsid w:val="2CF65F04"/>
    <w:rsid w:val="2CFB6584"/>
    <w:rsid w:val="2CFC328E"/>
    <w:rsid w:val="2CFCF31C"/>
    <w:rsid w:val="2CFD1497"/>
    <w:rsid w:val="2D0845E6"/>
    <w:rsid w:val="2D08DA0D"/>
    <w:rsid w:val="2D095FD6"/>
    <w:rsid w:val="2D0D73F9"/>
    <w:rsid w:val="2D0D9122"/>
    <w:rsid w:val="2D10B4E9"/>
    <w:rsid w:val="2D10CEE8"/>
    <w:rsid w:val="2D110C22"/>
    <w:rsid w:val="2D17EAA1"/>
    <w:rsid w:val="2D1E437E"/>
    <w:rsid w:val="2D21BD4D"/>
    <w:rsid w:val="2D2898CA"/>
    <w:rsid w:val="2D296984"/>
    <w:rsid w:val="2D298DCF"/>
    <w:rsid w:val="2D29944A"/>
    <w:rsid w:val="2D2A8714"/>
    <w:rsid w:val="2D2CBF7E"/>
    <w:rsid w:val="2D30E23E"/>
    <w:rsid w:val="2D31ED78"/>
    <w:rsid w:val="2D34A31F"/>
    <w:rsid w:val="2D35C206"/>
    <w:rsid w:val="2D36C367"/>
    <w:rsid w:val="2D374D31"/>
    <w:rsid w:val="2D40D017"/>
    <w:rsid w:val="2D4199B7"/>
    <w:rsid w:val="2D434CDD"/>
    <w:rsid w:val="2D466AD1"/>
    <w:rsid w:val="2D4A1D2B"/>
    <w:rsid w:val="2D52F83D"/>
    <w:rsid w:val="2D542C08"/>
    <w:rsid w:val="2D599324"/>
    <w:rsid w:val="2D5A2A1E"/>
    <w:rsid w:val="2D5A50E8"/>
    <w:rsid w:val="2D5E0ECF"/>
    <w:rsid w:val="2D5E1E26"/>
    <w:rsid w:val="2D5E9A4A"/>
    <w:rsid w:val="2D61176D"/>
    <w:rsid w:val="2D64106C"/>
    <w:rsid w:val="2D65056F"/>
    <w:rsid w:val="2D65D9AD"/>
    <w:rsid w:val="2D6E84BE"/>
    <w:rsid w:val="2D727285"/>
    <w:rsid w:val="2D8587A2"/>
    <w:rsid w:val="2D876AAD"/>
    <w:rsid w:val="2D87FCD9"/>
    <w:rsid w:val="2D8A306C"/>
    <w:rsid w:val="2D8EAA23"/>
    <w:rsid w:val="2D916F8C"/>
    <w:rsid w:val="2D917D06"/>
    <w:rsid w:val="2D92301A"/>
    <w:rsid w:val="2D9477E5"/>
    <w:rsid w:val="2D949D41"/>
    <w:rsid w:val="2D97AE7A"/>
    <w:rsid w:val="2D982AB2"/>
    <w:rsid w:val="2D994FC0"/>
    <w:rsid w:val="2D9B4C6B"/>
    <w:rsid w:val="2DA00D74"/>
    <w:rsid w:val="2DAA54B9"/>
    <w:rsid w:val="2DAB5C40"/>
    <w:rsid w:val="2DAB97A1"/>
    <w:rsid w:val="2DB082DA"/>
    <w:rsid w:val="2DB19A8F"/>
    <w:rsid w:val="2DB3330F"/>
    <w:rsid w:val="2DB509BD"/>
    <w:rsid w:val="2DB626FC"/>
    <w:rsid w:val="2DBBA885"/>
    <w:rsid w:val="2DBE2BE4"/>
    <w:rsid w:val="2DC130CE"/>
    <w:rsid w:val="2DC292BC"/>
    <w:rsid w:val="2DC51100"/>
    <w:rsid w:val="2DC6166D"/>
    <w:rsid w:val="2DC79201"/>
    <w:rsid w:val="2DCB54C4"/>
    <w:rsid w:val="2DCFD8B4"/>
    <w:rsid w:val="2DD04CF2"/>
    <w:rsid w:val="2DD21D85"/>
    <w:rsid w:val="2DD4283E"/>
    <w:rsid w:val="2DD6DF32"/>
    <w:rsid w:val="2DD740A2"/>
    <w:rsid w:val="2DD8067F"/>
    <w:rsid w:val="2DDAEA12"/>
    <w:rsid w:val="2DDCD76F"/>
    <w:rsid w:val="2DE5E8C0"/>
    <w:rsid w:val="2DEA99E5"/>
    <w:rsid w:val="2DEBD234"/>
    <w:rsid w:val="2DEF0B70"/>
    <w:rsid w:val="2DF56E10"/>
    <w:rsid w:val="2DF7F00E"/>
    <w:rsid w:val="2DFA33F4"/>
    <w:rsid w:val="2DFAF7FA"/>
    <w:rsid w:val="2DFC1DCB"/>
    <w:rsid w:val="2DFD5C82"/>
    <w:rsid w:val="2DFFD362"/>
    <w:rsid w:val="2E02C004"/>
    <w:rsid w:val="2E085A29"/>
    <w:rsid w:val="2E0B5C14"/>
    <w:rsid w:val="2E0E3567"/>
    <w:rsid w:val="2E0F6D73"/>
    <w:rsid w:val="2E141F1C"/>
    <w:rsid w:val="2E14E073"/>
    <w:rsid w:val="2E16EDD2"/>
    <w:rsid w:val="2E1EE07F"/>
    <w:rsid w:val="2E1F8326"/>
    <w:rsid w:val="2E21F18F"/>
    <w:rsid w:val="2E23DBE8"/>
    <w:rsid w:val="2E2CC531"/>
    <w:rsid w:val="2E2DEFB8"/>
    <w:rsid w:val="2E310229"/>
    <w:rsid w:val="2E331F20"/>
    <w:rsid w:val="2E353367"/>
    <w:rsid w:val="2E375882"/>
    <w:rsid w:val="2E375E37"/>
    <w:rsid w:val="2E3C76F2"/>
    <w:rsid w:val="2E3CC7D0"/>
    <w:rsid w:val="2E3D0C5A"/>
    <w:rsid w:val="2E3E3E50"/>
    <w:rsid w:val="2E43EE20"/>
    <w:rsid w:val="2E48E6F8"/>
    <w:rsid w:val="2E4906F0"/>
    <w:rsid w:val="2E4AA109"/>
    <w:rsid w:val="2E50A35E"/>
    <w:rsid w:val="2E593165"/>
    <w:rsid w:val="2E5A7C75"/>
    <w:rsid w:val="2E60CD10"/>
    <w:rsid w:val="2E625C04"/>
    <w:rsid w:val="2E64E919"/>
    <w:rsid w:val="2E686838"/>
    <w:rsid w:val="2E6B5894"/>
    <w:rsid w:val="2E6E01C3"/>
    <w:rsid w:val="2E6E9617"/>
    <w:rsid w:val="2E727A4A"/>
    <w:rsid w:val="2E73D0C9"/>
    <w:rsid w:val="2E791916"/>
    <w:rsid w:val="2E7972A6"/>
    <w:rsid w:val="2E7AFAEB"/>
    <w:rsid w:val="2E804AAD"/>
    <w:rsid w:val="2E83CCFD"/>
    <w:rsid w:val="2E92AF56"/>
    <w:rsid w:val="2E95D199"/>
    <w:rsid w:val="2E990E8B"/>
    <w:rsid w:val="2E99ECED"/>
    <w:rsid w:val="2E9D5BE9"/>
    <w:rsid w:val="2E9F28C3"/>
    <w:rsid w:val="2EA1E9CB"/>
    <w:rsid w:val="2EA29D42"/>
    <w:rsid w:val="2EA30595"/>
    <w:rsid w:val="2EAACD24"/>
    <w:rsid w:val="2EAE4187"/>
    <w:rsid w:val="2EAEA14A"/>
    <w:rsid w:val="2EB17D06"/>
    <w:rsid w:val="2EB25917"/>
    <w:rsid w:val="2EB39523"/>
    <w:rsid w:val="2EBA9949"/>
    <w:rsid w:val="2EBCA83B"/>
    <w:rsid w:val="2EBD8E4B"/>
    <w:rsid w:val="2EBDBD6C"/>
    <w:rsid w:val="2EC15EAF"/>
    <w:rsid w:val="2EC4BD19"/>
    <w:rsid w:val="2EC6E0ED"/>
    <w:rsid w:val="2EC955D4"/>
    <w:rsid w:val="2ED2DC65"/>
    <w:rsid w:val="2ED31D92"/>
    <w:rsid w:val="2ED7E080"/>
    <w:rsid w:val="2ED9A4DA"/>
    <w:rsid w:val="2EDAE53A"/>
    <w:rsid w:val="2EDCBDC1"/>
    <w:rsid w:val="2EE30B1D"/>
    <w:rsid w:val="2EE4338E"/>
    <w:rsid w:val="2EE4BE1E"/>
    <w:rsid w:val="2EEBD3EC"/>
    <w:rsid w:val="2EEE7096"/>
    <w:rsid w:val="2EF22507"/>
    <w:rsid w:val="2EF92E9B"/>
    <w:rsid w:val="2EF9EE87"/>
    <w:rsid w:val="2EFB5F86"/>
    <w:rsid w:val="2EFDFC4B"/>
    <w:rsid w:val="2F00F2B8"/>
    <w:rsid w:val="2F0435A1"/>
    <w:rsid w:val="2F0D3E6C"/>
    <w:rsid w:val="2F10C0D1"/>
    <w:rsid w:val="2F11D6E0"/>
    <w:rsid w:val="2F1798E6"/>
    <w:rsid w:val="2F1A2A2E"/>
    <w:rsid w:val="2F1C616A"/>
    <w:rsid w:val="2F20A42D"/>
    <w:rsid w:val="2F24F692"/>
    <w:rsid w:val="2F250537"/>
    <w:rsid w:val="2F254329"/>
    <w:rsid w:val="2F268CD1"/>
    <w:rsid w:val="2F2A0F5D"/>
    <w:rsid w:val="2F2A7A84"/>
    <w:rsid w:val="2F2CF912"/>
    <w:rsid w:val="2F33D4DF"/>
    <w:rsid w:val="2F3580D5"/>
    <w:rsid w:val="2F368953"/>
    <w:rsid w:val="2F391335"/>
    <w:rsid w:val="2F3DA9B8"/>
    <w:rsid w:val="2F3E291E"/>
    <w:rsid w:val="2F408712"/>
    <w:rsid w:val="2F40FDD6"/>
    <w:rsid w:val="2F47D00E"/>
    <w:rsid w:val="2F49D469"/>
    <w:rsid w:val="2F4BA100"/>
    <w:rsid w:val="2F4CAD83"/>
    <w:rsid w:val="2F4F040D"/>
    <w:rsid w:val="2F52D304"/>
    <w:rsid w:val="2F569689"/>
    <w:rsid w:val="2F56B9ED"/>
    <w:rsid w:val="2F57F74F"/>
    <w:rsid w:val="2F5AA8ED"/>
    <w:rsid w:val="2F6A798B"/>
    <w:rsid w:val="2F6C5082"/>
    <w:rsid w:val="2F7135D7"/>
    <w:rsid w:val="2F71CF38"/>
    <w:rsid w:val="2F76AA95"/>
    <w:rsid w:val="2F7AABFD"/>
    <w:rsid w:val="2F7B63E3"/>
    <w:rsid w:val="2F810B13"/>
    <w:rsid w:val="2F817773"/>
    <w:rsid w:val="2F883B1E"/>
    <w:rsid w:val="2F8A1191"/>
    <w:rsid w:val="2F8E4CB1"/>
    <w:rsid w:val="2F93A683"/>
    <w:rsid w:val="2F98EE55"/>
    <w:rsid w:val="2F9E017C"/>
    <w:rsid w:val="2F9FC5AF"/>
    <w:rsid w:val="2FA38332"/>
    <w:rsid w:val="2FA544ED"/>
    <w:rsid w:val="2FA62CFC"/>
    <w:rsid w:val="2FAA23D6"/>
    <w:rsid w:val="2FAD59F9"/>
    <w:rsid w:val="2FB0918D"/>
    <w:rsid w:val="2FB90F41"/>
    <w:rsid w:val="2FBAC778"/>
    <w:rsid w:val="2FBC14A4"/>
    <w:rsid w:val="2FBC46D5"/>
    <w:rsid w:val="2FBD4F08"/>
    <w:rsid w:val="2FBD75FD"/>
    <w:rsid w:val="2FBD99C0"/>
    <w:rsid w:val="2FC0F87E"/>
    <w:rsid w:val="2FCB5CE8"/>
    <w:rsid w:val="2FCF4C2F"/>
    <w:rsid w:val="2FD19E7E"/>
    <w:rsid w:val="2FD94513"/>
    <w:rsid w:val="2FDDB398"/>
    <w:rsid w:val="2FE36E2F"/>
    <w:rsid w:val="2FE505B1"/>
    <w:rsid w:val="2FE53A2E"/>
    <w:rsid w:val="2FE7465E"/>
    <w:rsid w:val="2FE7B3A4"/>
    <w:rsid w:val="2FE85807"/>
    <w:rsid w:val="2FE9EDAB"/>
    <w:rsid w:val="2FE9FA2B"/>
    <w:rsid w:val="2FEDF600"/>
    <w:rsid w:val="2FEEEF70"/>
    <w:rsid w:val="2FF3E02E"/>
    <w:rsid w:val="2FF517E8"/>
    <w:rsid w:val="2FF71CB2"/>
    <w:rsid w:val="2FF89B08"/>
    <w:rsid w:val="2FFA8768"/>
    <w:rsid w:val="2FFE2C65"/>
    <w:rsid w:val="3000BC1B"/>
    <w:rsid w:val="3001667E"/>
    <w:rsid w:val="30069C15"/>
    <w:rsid w:val="300EC288"/>
    <w:rsid w:val="301509CD"/>
    <w:rsid w:val="301565BC"/>
    <w:rsid w:val="30184DC0"/>
    <w:rsid w:val="3018F06B"/>
    <w:rsid w:val="301BDEB8"/>
    <w:rsid w:val="3023A02B"/>
    <w:rsid w:val="3027B342"/>
    <w:rsid w:val="30309CBF"/>
    <w:rsid w:val="30327CDF"/>
    <w:rsid w:val="30376AB8"/>
    <w:rsid w:val="303FCDCE"/>
    <w:rsid w:val="303FF118"/>
    <w:rsid w:val="304107D3"/>
    <w:rsid w:val="30419351"/>
    <w:rsid w:val="30427D38"/>
    <w:rsid w:val="3047934D"/>
    <w:rsid w:val="304BC5D5"/>
    <w:rsid w:val="304F3D4D"/>
    <w:rsid w:val="3051BC26"/>
    <w:rsid w:val="30534455"/>
    <w:rsid w:val="305669AA"/>
    <w:rsid w:val="305A5A69"/>
    <w:rsid w:val="305CA1B4"/>
    <w:rsid w:val="305F2038"/>
    <w:rsid w:val="3060398C"/>
    <w:rsid w:val="3061AA42"/>
    <w:rsid w:val="30658F9F"/>
    <w:rsid w:val="3065CE58"/>
    <w:rsid w:val="3066AC55"/>
    <w:rsid w:val="30688973"/>
    <w:rsid w:val="30695D54"/>
    <w:rsid w:val="30698ECF"/>
    <w:rsid w:val="306BE05E"/>
    <w:rsid w:val="306EAC21"/>
    <w:rsid w:val="30783C16"/>
    <w:rsid w:val="30788E22"/>
    <w:rsid w:val="3078C357"/>
    <w:rsid w:val="307CD847"/>
    <w:rsid w:val="307CF420"/>
    <w:rsid w:val="307DBC2D"/>
    <w:rsid w:val="3080259A"/>
    <w:rsid w:val="30823C2B"/>
    <w:rsid w:val="3084A261"/>
    <w:rsid w:val="30852313"/>
    <w:rsid w:val="308555E4"/>
    <w:rsid w:val="308D763F"/>
    <w:rsid w:val="30972FE7"/>
    <w:rsid w:val="30981714"/>
    <w:rsid w:val="309C25B7"/>
    <w:rsid w:val="30A8F29F"/>
    <w:rsid w:val="30AC6594"/>
    <w:rsid w:val="30AE03C3"/>
    <w:rsid w:val="30AF0941"/>
    <w:rsid w:val="30B07015"/>
    <w:rsid w:val="30B42049"/>
    <w:rsid w:val="30B5F149"/>
    <w:rsid w:val="30BCE5A5"/>
    <w:rsid w:val="30C02FB4"/>
    <w:rsid w:val="30C2790C"/>
    <w:rsid w:val="30C87040"/>
    <w:rsid w:val="30CAD7EF"/>
    <w:rsid w:val="30CAE28A"/>
    <w:rsid w:val="30CCCFBD"/>
    <w:rsid w:val="30D61CCD"/>
    <w:rsid w:val="30D64680"/>
    <w:rsid w:val="30D7ED75"/>
    <w:rsid w:val="30E62AFF"/>
    <w:rsid w:val="30E69E5F"/>
    <w:rsid w:val="30ECEB97"/>
    <w:rsid w:val="30EDC86F"/>
    <w:rsid w:val="30EE8820"/>
    <w:rsid w:val="30EFB406"/>
    <w:rsid w:val="30F2FD6D"/>
    <w:rsid w:val="30F35DCA"/>
    <w:rsid w:val="30F50233"/>
    <w:rsid w:val="30F965FB"/>
    <w:rsid w:val="30F9A336"/>
    <w:rsid w:val="30FEF9A0"/>
    <w:rsid w:val="31056827"/>
    <w:rsid w:val="31065600"/>
    <w:rsid w:val="3107B6DC"/>
    <w:rsid w:val="310FFF23"/>
    <w:rsid w:val="31157B37"/>
    <w:rsid w:val="311A9630"/>
    <w:rsid w:val="312954C8"/>
    <w:rsid w:val="312C3F1E"/>
    <w:rsid w:val="3130D73B"/>
    <w:rsid w:val="313320B1"/>
    <w:rsid w:val="3134AEAA"/>
    <w:rsid w:val="313DE99E"/>
    <w:rsid w:val="313FC23E"/>
    <w:rsid w:val="3147E492"/>
    <w:rsid w:val="3149FA15"/>
    <w:rsid w:val="314C8135"/>
    <w:rsid w:val="314D69CA"/>
    <w:rsid w:val="31532FAC"/>
    <w:rsid w:val="3155834A"/>
    <w:rsid w:val="3158262E"/>
    <w:rsid w:val="3158A837"/>
    <w:rsid w:val="315A7F39"/>
    <w:rsid w:val="315A89EA"/>
    <w:rsid w:val="315C671C"/>
    <w:rsid w:val="315D1A94"/>
    <w:rsid w:val="315D8E53"/>
    <w:rsid w:val="315E14E2"/>
    <w:rsid w:val="3172E626"/>
    <w:rsid w:val="3178472E"/>
    <w:rsid w:val="31789BD2"/>
    <w:rsid w:val="317D631F"/>
    <w:rsid w:val="317D9875"/>
    <w:rsid w:val="318241CB"/>
    <w:rsid w:val="3185BE0C"/>
    <w:rsid w:val="3187C657"/>
    <w:rsid w:val="318ABEA6"/>
    <w:rsid w:val="318B4BB0"/>
    <w:rsid w:val="318B7B6A"/>
    <w:rsid w:val="318E338B"/>
    <w:rsid w:val="31916A8C"/>
    <w:rsid w:val="31949EF6"/>
    <w:rsid w:val="3194B332"/>
    <w:rsid w:val="31961318"/>
    <w:rsid w:val="31970BA4"/>
    <w:rsid w:val="3199EE6F"/>
    <w:rsid w:val="319C8C7C"/>
    <w:rsid w:val="31A09295"/>
    <w:rsid w:val="31B06F90"/>
    <w:rsid w:val="31B219AC"/>
    <w:rsid w:val="31B63D0E"/>
    <w:rsid w:val="31B78A7C"/>
    <w:rsid w:val="31BB3F8A"/>
    <w:rsid w:val="31BB6DBF"/>
    <w:rsid w:val="31BDFC50"/>
    <w:rsid w:val="31BF3D8E"/>
    <w:rsid w:val="31C1297D"/>
    <w:rsid w:val="31C1446D"/>
    <w:rsid w:val="31C53D9B"/>
    <w:rsid w:val="31C62104"/>
    <w:rsid w:val="31C7736C"/>
    <w:rsid w:val="31CD47C7"/>
    <w:rsid w:val="31CF9924"/>
    <w:rsid w:val="31D6288E"/>
    <w:rsid w:val="31D8A6DE"/>
    <w:rsid w:val="31D95A54"/>
    <w:rsid w:val="31DD1059"/>
    <w:rsid w:val="31E03D3D"/>
    <w:rsid w:val="31E1F0A5"/>
    <w:rsid w:val="31E1F603"/>
    <w:rsid w:val="31E3231E"/>
    <w:rsid w:val="31E511C5"/>
    <w:rsid w:val="31E78507"/>
    <w:rsid w:val="31EB448A"/>
    <w:rsid w:val="31EE21FB"/>
    <w:rsid w:val="31F5D87A"/>
    <w:rsid w:val="31FA1044"/>
    <w:rsid w:val="31FE1407"/>
    <w:rsid w:val="320102E4"/>
    <w:rsid w:val="32010DBF"/>
    <w:rsid w:val="320227C2"/>
    <w:rsid w:val="320A3285"/>
    <w:rsid w:val="320E2C30"/>
    <w:rsid w:val="3212442C"/>
    <w:rsid w:val="321AC55E"/>
    <w:rsid w:val="321C47D6"/>
    <w:rsid w:val="321D8EDD"/>
    <w:rsid w:val="321DC829"/>
    <w:rsid w:val="32213E2A"/>
    <w:rsid w:val="322214CF"/>
    <w:rsid w:val="3224D81F"/>
    <w:rsid w:val="32250C29"/>
    <w:rsid w:val="322519D9"/>
    <w:rsid w:val="3227EFB3"/>
    <w:rsid w:val="32294C1C"/>
    <w:rsid w:val="322E6738"/>
    <w:rsid w:val="322E92DF"/>
    <w:rsid w:val="3231513E"/>
    <w:rsid w:val="3231596A"/>
    <w:rsid w:val="3231C587"/>
    <w:rsid w:val="32330048"/>
    <w:rsid w:val="32331428"/>
    <w:rsid w:val="32368AE4"/>
    <w:rsid w:val="323A5D85"/>
    <w:rsid w:val="3240EFC6"/>
    <w:rsid w:val="324160D8"/>
    <w:rsid w:val="32460AE6"/>
    <w:rsid w:val="32469206"/>
    <w:rsid w:val="3247335B"/>
    <w:rsid w:val="32476704"/>
    <w:rsid w:val="324A89D8"/>
    <w:rsid w:val="324D4A92"/>
    <w:rsid w:val="324E9299"/>
    <w:rsid w:val="324E9A93"/>
    <w:rsid w:val="324F39A8"/>
    <w:rsid w:val="3253568D"/>
    <w:rsid w:val="3254BFB0"/>
    <w:rsid w:val="3259212B"/>
    <w:rsid w:val="325B5D90"/>
    <w:rsid w:val="325BA649"/>
    <w:rsid w:val="3260A3E8"/>
    <w:rsid w:val="3262457F"/>
    <w:rsid w:val="3262ACC7"/>
    <w:rsid w:val="3266A850"/>
    <w:rsid w:val="32686205"/>
    <w:rsid w:val="326E5702"/>
    <w:rsid w:val="326F4EDA"/>
    <w:rsid w:val="326F56A9"/>
    <w:rsid w:val="32725AA2"/>
    <w:rsid w:val="3276622F"/>
    <w:rsid w:val="327E81C3"/>
    <w:rsid w:val="3280A4DF"/>
    <w:rsid w:val="32890C4C"/>
    <w:rsid w:val="328D199A"/>
    <w:rsid w:val="328E0ECD"/>
    <w:rsid w:val="328E8DC6"/>
    <w:rsid w:val="328FA55D"/>
    <w:rsid w:val="329823F7"/>
    <w:rsid w:val="329A96FE"/>
    <w:rsid w:val="32A80876"/>
    <w:rsid w:val="32AB7DD2"/>
    <w:rsid w:val="32AFF198"/>
    <w:rsid w:val="32B0AE61"/>
    <w:rsid w:val="32B7352E"/>
    <w:rsid w:val="32BA1170"/>
    <w:rsid w:val="32BF2F91"/>
    <w:rsid w:val="32C22FC4"/>
    <w:rsid w:val="32C56BC1"/>
    <w:rsid w:val="32C5C4E1"/>
    <w:rsid w:val="32CACC15"/>
    <w:rsid w:val="32CC07AB"/>
    <w:rsid w:val="32D6C4FD"/>
    <w:rsid w:val="32D6CBD5"/>
    <w:rsid w:val="32D7981F"/>
    <w:rsid w:val="32DDA082"/>
    <w:rsid w:val="32DEEA94"/>
    <w:rsid w:val="32E14C32"/>
    <w:rsid w:val="32E891CA"/>
    <w:rsid w:val="32EA96ED"/>
    <w:rsid w:val="32ED848C"/>
    <w:rsid w:val="32EE6405"/>
    <w:rsid w:val="32F6E401"/>
    <w:rsid w:val="32F8AE70"/>
    <w:rsid w:val="32F8BFC3"/>
    <w:rsid w:val="32F9E2D4"/>
    <w:rsid w:val="32FA8885"/>
    <w:rsid w:val="32FC2735"/>
    <w:rsid w:val="32FF3780"/>
    <w:rsid w:val="32FF3ADD"/>
    <w:rsid w:val="3303EAFE"/>
    <w:rsid w:val="33099941"/>
    <w:rsid w:val="330BA517"/>
    <w:rsid w:val="330D0DC0"/>
    <w:rsid w:val="330FBC5D"/>
    <w:rsid w:val="33106AB4"/>
    <w:rsid w:val="331628D0"/>
    <w:rsid w:val="331818E3"/>
    <w:rsid w:val="331AEFA9"/>
    <w:rsid w:val="331E89B0"/>
    <w:rsid w:val="332022DD"/>
    <w:rsid w:val="33218E6D"/>
    <w:rsid w:val="3324E1BE"/>
    <w:rsid w:val="332C05E1"/>
    <w:rsid w:val="332D424D"/>
    <w:rsid w:val="332D63DA"/>
    <w:rsid w:val="33312010"/>
    <w:rsid w:val="3334B090"/>
    <w:rsid w:val="333CF507"/>
    <w:rsid w:val="333D8F92"/>
    <w:rsid w:val="33435B8B"/>
    <w:rsid w:val="33460508"/>
    <w:rsid w:val="3347280E"/>
    <w:rsid w:val="33498A1F"/>
    <w:rsid w:val="3349E5EB"/>
    <w:rsid w:val="334CAEE2"/>
    <w:rsid w:val="334DC701"/>
    <w:rsid w:val="334F213F"/>
    <w:rsid w:val="33510A5F"/>
    <w:rsid w:val="33556E83"/>
    <w:rsid w:val="33572DFA"/>
    <w:rsid w:val="33594CD5"/>
    <w:rsid w:val="335A6C34"/>
    <w:rsid w:val="335B0DEF"/>
    <w:rsid w:val="335D0591"/>
    <w:rsid w:val="336CF52E"/>
    <w:rsid w:val="336D792F"/>
    <w:rsid w:val="336F21A5"/>
    <w:rsid w:val="33763FCA"/>
    <w:rsid w:val="33781B91"/>
    <w:rsid w:val="3378C882"/>
    <w:rsid w:val="3379BA8C"/>
    <w:rsid w:val="337DFFD2"/>
    <w:rsid w:val="337E48FA"/>
    <w:rsid w:val="3387C129"/>
    <w:rsid w:val="3391A8DB"/>
    <w:rsid w:val="33941C13"/>
    <w:rsid w:val="3397D334"/>
    <w:rsid w:val="33999A4E"/>
    <w:rsid w:val="339C7E65"/>
    <w:rsid w:val="33A0FC3E"/>
    <w:rsid w:val="33A46FEC"/>
    <w:rsid w:val="33AF0604"/>
    <w:rsid w:val="33B08F13"/>
    <w:rsid w:val="33B0C336"/>
    <w:rsid w:val="33B0E445"/>
    <w:rsid w:val="33B1F84C"/>
    <w:rsid w:val="33B7C6A8"/>
    <w:rsid w:val="33BE0E46"/>
    <w:rsid w:val="33C0A880"/>
    <w:rsid w:val="33C36D8C"/>
    <w:rsid w:val="33C3CBF6"/>
    <w:rsid w:val="33CA9518"/>
    <w:rsid w:val="33CD219F"/>
    <w:rsid w:val="33CEE489"/>
    <w:rsid w:val="33CF4DF2"/>
    <w:rsid w:val="33D27C08"/>
    <w:rsid w:val="33D2A484"/>
    <w:rsid w:val="33D31F13"/>
    <w:rsid w:val="33D3A704"/>
    <w:rsid w:val="33D469AE"/>
    <w:rsid w:val="33D561F1"/>
    <w:rsid w:val="33DFBD04"/>
    <w:rsid w:val="33E8C31D"/>
    <w:rsid w:val="33EB0A09"/>
    <w:rsid w:val="33EC7EDF"/>
    <w:rsid w:val="33ED1084"/>
    <w:rsid w:val="33ED920B"/>
    <w:rsid w:val="33EE34F2"/>
    <w:rsid w:val="33F84ABB"/>
    <w:rsid w:val="33FB271D"/>
    <w:rsid w:val="33FDEB35"/>
    <w:rsid w:val="33FE7D28"/>
    <w:rsid w:val="33FEFCFE"/>
    <w:rsid w:val="34014C7F"/>
    <w:rsid w:val="3403AA4A"/>
    <w:rsid w:val="3405F32A"/>
    <w:rsid w:val="3406CE46"/>
    <w:rsid w:val="34087442"/>
    <w:rsid w:val="340ABB30"/>
    <w:rsid w:val="340FEEC3"/>
    <w:rsid w:val="341077F3"/>
    <w:rsid w:val="3411D290"/>
    <w:rsid w:val="3412DD6D"/>
    <w:rsid w:val="3416DD99"/>
    <w:rsid w:val="3417193E"/>
    <w:rsid w:val="3424210C"/>
    <w:rsid w:val="3428CFAC"/>
    <w:rsid w:val="3430DD1A"/>
    <w:rsid w:val="34353474"/>
    <w:rsid w:val="34354124"/>
    <w:rsid w:val="34356596"/>
    <w:rsid w:val="343645BC"/>
    <w:rsid w:val="3438A485"/>
    <w:rsid w:val="34390918"/>
    <w:rsid w:val="343EE752"/>
    <w:rsid w:val="3441B320"/>
    <w:rsid w:val="34423693"/>
    <w:rsid w:val="3446FFD8"/>
    <w:rsid w:val="3447AA84"/>
    <w:rsid w:val="344BABE0"/>
    <w:rsid w:val="3456FC98"/>
    <w:rsid w:val="345CBC12"/>
    <w:rsid w:val="345D96F5"/>
    <w:rsid w:val="34607060"/>
    <w:rsid w:val="3462E330"/>
    <w:rsid w:val="3467D312"/>
    <w:rsid w:val="3469B5E8"/>
    <w:rsid w:val="346CCC11"/>
    <w:rsid w:val="346D53A3"/>
    <w:rsid w:val="346EFE9B"/>
    <w:rsid w:val="347114E7"/>
    <w:rsid w:val="3471F278"/>
    <w:rsid w:val="34752245"/>
    <w:rsid w:val="347D94F9"/>
    <w:rsid w:val="347DFE9A"/>
    <w:rsid w:val="3481965E"/>
    <w:rsid w:val="34850617"/>
    <w:rsid w:val="34851183"/>
    <w:rsid w:val="3486B8C8"/>
    <w:rsid w:val="34876787"/>
    <w:rsid w:val="348AA76B"/>
    <w:rsid w:val="348BD731"/>
    <w:rsid w:val="348FCED0"/>
    <w:rsid w:val="349089E8"/>
    <w:rsid w:val="349EA0DC"/>
    <w:rsid w:val="349F895A"/>
    <w:rsid w:val="34A08671"/>
    <w:rsid w:val="34A29994"/>
    <w:rsid w:val="34A5D75C"/>
    <w:rsid w:val="34A65B11"/>
    <w:rsid w:val="34A90AD4"/>
    <w:rsid w:val="34A99CD7"/>
    <w:rsid w:val="34A9DD94"/>
    <w:rsid w:val="34B6DB9F"/>
    <w:rsid w:val="34BD9377"/>
    <w:rsid w:val="34BFE7F3"/>
    <w:rsid w:val="34C19644"/>
    <w:rsid w:val="34C1D8FB"/>
    <w:rsid w:val="34C24B82"/>
    <w:rsid w:val="34CB6F93"/>
    <w:rsid w:val="34CD2135"/>
    <w:rsid w:val="34D4192B"/>
    <w:rsid w:val="34D4AB59"/>
    <w:rsid w:val="34DAF38A"/>
    <w:rsid w:val="34E2BD8D"/>
    <w:rsid w:val="34E2F86F"/>
    <w:rsid w:val="34E38E7F"/>
    <w:rsid w:val="34EA7EC1"/>
    <w:rsid w:val="34EFC8AB"/>
    <w:rsid w:val="34F084C0"/>
    <w:rsid w:val="34F09322"/>
    <w:rsid w:val="34F0C52F"/>
    <w:rsid w:val="34F3153F"/>
    <w:rsid w:val="34F4DADB"/>
    <w:rsid w:val="34F6A114"/>
    <w:rsid w:val="34F7C460"/>
    <w:rsid w:val="34F92916"/>
    <w:rsid w:val="35021FCB"/>
    <w:rsid w:val="35043495"/>
    <w:rsid w:val="3505BF27"/>
    <w:rsid w:val="35084521"/>
    <w:rsid w:val="3508B6CE"/>
    <w:rsid w:val="350B4B63"/>
    <w:rsid w:val="350CB48D"/>
    <w:rsid w:val="350D93E3"/>
    <w:rsid w:val="350EF9C8"/>
    <w:rsid w:val="350FDA84"/>
    <w:rsid w:val="3513EBF2"/>
    <w:rsid w:val="35163A36"/>
    <w:rsid w:val="3518D30D"/>
    <w:rsid w:val="351AAE09"/>
    <w:rsid w:val="351B5E77"/>
    <w:rsid w:val="351C5A96"/>
    <w:rsid w:val="351D8835"/>
    <w:rsid w:val="35215257"/>
    <w:rsid w:val="3523D7E2"/>
    <w:rsid w:val="3526913D"/>
    <w:rsid w:val="352A31B5"/>
    <w:rsid w:val="352B511F"/>
    <w:rsid w:val="352BE9BF"/>
    <w:rsid w:val="3532DA47"/>
    <w:rsid w:val="35379440"/>
    <w:rsid w:val="353B1299"/>
    <w:rsid w:val="35436A79"/>
    <w:rsid w:val="3547DE5C"/>
    <w:rsid w:val="355399ED"/>
    <w:rsid w:val="35605566"/>
    <w:rsid w:val="3564D6DF"/>
    <w:rsid w:val="3566AC83"/>
    <w:rsid w:val="3567989A"/>
    <w:rsid w:val="35680EF6"/>
    <w:rsid w:val="35696411"/>
    <w:rsid w:val="356AB4EA"/>
    <w:rsid w:val="356F4DA0"/>
    <w:rsid w:val="3570D577"/>
    <w:rsid w:val="3571AA18"/>
    <w:rsid w:val="35751491"/>
    <w:rsid w:val="35752CAE"/>
    <w:rsid w:val="357BE5FC"/>
    <w:rsid w:val="357DB9D9"/>
    <w:rsid w:val="35812E55"/>
    <w:rsid w:val="358515AD"/>
    <w:rsid w:val="358AC74F"/>
    <w:rsid w:val="358BA2EE"/>
    <w:rsid w:val="358DC73F"/>
    <w:rsid w:val="35913A63"/>
    <w:rsid w:val="3594DACC"/>
    <w:rsid w:val="359C3526"/>
    <w:rsid w:val="359D2420"/>
    <w:rsid w:val="35A1335C"/>
    <w:rsid w:val="35A40D4D"/>
    <w:rsid w:val="35A4CEB8"/>
    <w:rsid w:val="35A651EF"/>
    <w:rsid w:val="35AB3323"/>
    <w:rsid w:val="35AB4452"/>
    <w:rsid w:val="35ABEC11"/>
    <w:rsid w:val="35B26E53"/>
    <w:rsid w:val="35B3614A"/>
    <w:rsid w:val="35B7C4D1"/>
    <w:rsid w:val="35B8C083"/>
    <w:rsid w:val="35C1B6C2"/>
    <w:rsid w:val="35C5B7CD"/>
    <w:rsid w:val="35C7F058"/>
    <w:rsid w:val="35CD2B6E"/>
    <w:rsid w:val="35CED6E2"/>
    <w:rsid w:val="35CF7571"/>
    <w:rsid w:val="35CFBE3E"/>
    <w:rsid w:val="35D05E4C"/>
    <w:rsid w:val="35D0641F"/>
    <w:rsid w:val="35D1B64F"/>
    <w:rsid w:val="35D7220B"/>
    <w:rsid w:val="35D9506E"/>
    <w:rsid w:val="35DE3621"/>
    <w:rsid w:val="35E75B30"/>
    <w:rsid w:val="35F8C0D3"/>
    <w:rsid w:val="35FA0B04"/>
    <w:rsid w:val="35FC40C1"/>
    <w:rsid w:val="35FD0C83"/>
    <w:rsid w:val="35FD8AD1"/>
    <w:rsid w:val="35FDE5FE"/>
    <w:rsid w:val="35FF201B"/>
    <w:rsid w:val="360080E1"/>
    <w:rsid w:val="360C2784"/>
    <w:rsid w:val="360C7739"/>
    <w:rsid w:val="361612C0"/>
    <w:rsid w:val="361A4570"/>
    <w:rsid w:val="361E183C"/>
    <w:rsid w:val="36204A55"/>
    <w:rsid w:val="3620DAED"/>
    <w:rsid w:val="36223B89"/>
    <w:rsid w:val="3622555A"/>
    <w:rsid w:val="36274215"/>
    <w:rsid w:val="36290E4B"/>
    <w:rsid w:val="3629FE21"/>
    <w:rsid w:val="362A019C"/>
    <w:rsid w:val="362FED54"/>
    <w:rsid w:val="36300B38"/>
    <w:rsid w:val="363143B8"/>
    <w:rsid w:val="363244FE"/>
    <w:rsid w:val="3632C462"/>
    <w:rsid w:val="36381763"/>
    <w:rsid w:val="363B9C7A"/>
    <w:rsid w:val="3643C38F"/>
    <w:rsid w:val="364CEDDA"/>
    <w:rsid w:val="364F390B"/>
    <w:rsid w:val="365195C2"/>
    <w:rsid w:val="365295BE"/>
    <w:rsid w:val="36533950"/>
    <w:rsid w:val="365443B4"/>
    <w:rsid w:val="36549641"/>
    <w:rsid w:val="365DA6C3"/>
    <w:rsid w:val="365FAA94"/>
    <w:rsid w:val="3661573E"/>
    <w:rsid w:val="3664DBAF"/>
    <w:rsid w:val="366AE1C7"/>
    <w:rsid w:val="3674B684"/>
    <w:rsid w:val="36792D6D"/>
    <w:rsid w:val="367B9B3B"/>
    <w:rsid w:val="367DE832"/>
    <w:rsid w:val="367E545B"/>
    <w:rsid w:val="36804B92"/>
    <w:rsid w:val="36817E3A"/>
    <w:rsid w:val="3683D919"/>
    <w:rsid w:val="368643CF"/>
    <w:rsid w:val="368C52ED"/>
    <w:rsid w:val="368D90EF"/>
    <w:rsid w:val="3690BF8A"/>
    <w:rsid w:val="3692093A"/>
    <w:rsid w:val="3692AEB1"/>
    <w:rsid w:val="3698871C"/>
    <w:rsid w:val="36995F4F"/>
    <w:rsid w:val="369AACD5"/>
    <w:rsid w:val="369ADE8E"/>
    <w:rsid w:val="369EE24C"/>
    <w:rsid w:val="36A03BE4"/>
    <w:rsid w:val="36A17C0E"/>
    <w:rsid w:val="36A675D1"/>
    <w:rsid w:val="36AE8DEC"/>
    <w:rsid w:val="36AEAE85"/>
    <w:rsid w:val="36AF8DFE"/>
    <w:rsid w:val="36B078EE"/>
    <w:rsid w:val="36B29198"/>
    <w:rsid w:val="36B42D81"/>
    <w:rsid w:val="36B62C3E"/>
    <w:rsid w:val="36B9B32F"/>
    <w:rsid w:val="36BA2BA1"/>
    <w:rsid w:val="36C0AD48"/>
    <w:rsid w:val="36C4D200"/>
    <w:rsid w:val="36C72180"/>
    <w:rsid w:val="36C8BD43"/>
    <w:rsid w:val="36CA9825"/>
    <w:rsid w:val="36CEBB5F"/>
    <w:rsid w:val="36D2AA18"/>
    <w:rsid w:val="36D42423"/>
    <w:rsid w:val="36D9F794"/>
    <w:rsid w:val="36DBD385"/>
    <w:rsid w:val="36E27908"/>
    <w:rsid w:val="36E284B3"/>
    <w:rsid w:val="36E2F6EF"/>
    <w:rsid w:val="36E5B559"/>
    <w:rsid w:val="36E9B168"/>
    <w:rsid w:val="36F0DDE8"/>
    <w:rsid w:val="36F242C3"/>
    <w:rsid w:val="36F3DC76"/>
    <w:rsid w:val="36F51790"/>
    <w:rsid w:val="36F8BDC3"/>
    <w:rsid w:val="36FA6515"/>
    <w:rsid w:val="36FD4A03"/>
    <w:rsid w:val="37011214"/>
    <w:rsid w:val="3704B198"/>
    <w:rsid w:val="370676A6"/>
    <w:rsid w:val="370D10FD"/>
    <w:rsid w:val="370FA7F4"/>
    <w:rsid w:val="371202E7"/>
    <w:rsid w:val="371B8C0B"/>
    <w:rsid w:val="371CD9A7"/>
    <w:rsid w:val="3720E60E"/>
    <w:rsid w:val="3722A848"/>
    <w:rsid w:val="3722AACB"/>
    <w:rsid w:val="37270B51"/>
    <w:rsid w:val="372DC63D"/>
    <w:rsid w:val="372F59D4"/>
    <w:rsid w:val="37318CE1"/>
    <w:rsid w:val="37319EB6"/>
    <w:rsid w:val="373354BE"/>
    <w:rsid w:val="3738CED8"/>
    <w:rsid w:val="373EEB3D"/>
    <w:rsid w:val="37424BAB"/>
    <w:rsid w:val="3742CB5F"/>
    <w:rsid w:val="37455E51"/>
    <w:rsid w:val="3748087F"/>
    <w:rsid w:val="374CA4C6"/>
    <w:rsid w:val="3751A21D"/>
    <w:rsid w:val="37538E81"/>
    <w:rsid w:val="37559A98"/>
    <w:rsid w:val="3756CD49"/>
    <w:rsid w:val="3757D1D8"/>
    <w:rsid w:val="375D5039"/>
    <w:rsid w:val="37646B62"/>
    <w:rsid w:val="376599E5"/>
    <w:rsid w:val="376A6C94"/>
    <w:rsid w:val="3773A8B9"/>
    <w:rsid w:val="377601BB"/>
    <w:rsid w:val="377E2FEA"/>
    <w:rsid w:val="377EE8C5"/>
    <w:rsid w:val="37813497"/>
    <w:rsid w:val="37853B07"/>
    <w:rsid w:val="37881285"/>
    <w:rsid w:val="3788F63B"/>
    <w:rsid w:val="378BA0CC"/>
    <w:rsid w:val="378E0E78"/>
    <w:rsid w:val="3795C6EA"/>
    <w:rsid w:val="379604E3"/>
    <w:rsid w:val="379BAF32"/>
    <w:rsid w:val="379C66A4"/>
    <w:rsid w:val="379CA4D6"/>
    <w:rsid w:val="379EEF6F"/>
    <w:rsid w:val="37A0D90C"/>
    <w:rsid w:val="37A39FE0"/>
    <w:rsid w:val="37A6EF10"/>
    <w:rsid w:val="37AA6379"/>
    <w:rsid w:val="37ABBEC9"/>
    <w:rsid w:val="37AC9E42"/>
    <w:rsid w:val="37AF68AC"/>
    <w:rsid w:val="37AFCEF7"/>
    <w:rsid w:val="37B059AD"/>
    <w:rsid w:val="37B23C5B"/>
    <w:rsid w:val="37B29F16"/>
    <w:rsid w:val="37B342E9"/>
    <w:rsid w:val="37B38AD4"/>
    <w:rsid w:val="37B7F80D"/>
    <w:rsid w:val="37C71D69"/>
    <w:rsid w:val="37C7F896"/>
    <w:rsid w:val="37C90FAE"/>
    <w:rsid w:val="37C9BC66"/>
    <w:rsid w:val="37CE9233"/>
    <w:rsid w:val="37CF4D52"/>
    <w:rsid w:val="37D07C6F"/>
    <w:rsid w:val="37DAD15E"/>
    <w:rsid w:val="37DB5996"/>
    <w:rsid w:val="37DCB063"/>
    <w:rsid w:val="37E14CDF"/>
    <w:rsid w:val="37E32D41"/>
    <w:rsid w:val="37E793A6"/>
    <w:rsid w:val="37E875DC"/>
    <w:rsid w:val="37E97704"/>
    <w:rsid w:val="37ECDA98"/>
    <w:rsid w:val="37F03C0B"/>
    <w:rsid w:val="37F3287F"/>
    <w:rsid w:val="37F3C6D1"/>
    <w:rsid w:val="37F56652"/>
    <w:rsid w:val="37FE4EA6"/>
    <w:rsid w:val="3800264D"/>
    <w:rsid w:val="3800D45D"/>
    <w:rsid w:val="38022E97"/>
    <w:rsid w:val="3809ACF1"/>
    <w:rsid w:val="3814934F"/>
    <w:rsid w:val="38160E41"/>
    <w:rsid w:val="3823E682"/>
    <w:rsid w:val="38240D29"/>
    <w:rsid w:val="382638B0"/>
    <w:rsid w:val="3826B241"/>
    <w:rsid w:val="382AB102"/>
    <w:rsid w:val="382E1E2C"/>
    <w:rsid w:val="3831030B"/>
    <w:rsid w:val="3835C868"/>
    <w:rsid w:val="38371659"/>
    <w:rsid w:val="38377DA7"/>
    <w:rsid w:val="3839F0B7"/>
    <w:rsid w:val="383A968D"/>
    <w:rsid w:val="383AB2AD"/>
    <w:rsid w:val="383BC97D"/>
    <w:rsid w:val="383EA276"/>
    <w:rsid w:val="3843C5C7"/>
    <w:rsid w:val="3843FADE"/>
    <w:rsid w:val="3849C984"/>
    <w:rsid w:val="384C5BE6"/>
    <w:rsid w:val="384FD190"/>
    <w:rsid w:val="3858F319"/>
    <w:rsid w:val="386123DE"/>
    <w:rsid w:val="38696746"/>
    <w:rsid w:val="386E06DE"/>
    <w:rsid w:val="386E9D12"/>
    <w:rsid w:val="3871B4C8"/>
    <w:rsid w:val="38737FBC"/>
    <w:rsid w:val="38744F0F"/>
    <w:rsid w:val="38762B36"/>
    <w:rsid w:val="387E0D6C"/>
    <w:rsid w:val="38825E4B"/>
    <w:rsid w:val="3883AFE7"/>
    <w:rsid w:val="388538B6"/>
    <w:rsid w:val="3887A15E"/>
    <w:rsid w:val="38894756"/>
    <w:rsid w:val="3890C691"/>
    <w:rsid w:val="389105FF"/>
    <w:rsid w:val="38932835"/>
    <w:rsid w:val="3899EFE7"/>
    <w:rsid w:val="389A05CA"/>
    <w:rsid w:val="38A193D3"/>
    <w:rsid w:val="38A3F0D6"/>
    <w:rsid w:val="38A66555"/>
    <w:rsid w:val="38A75FFF"/>
    <w:rsid w:val="38A91971"/>
    <w:rsid w:val="38ABD72C"/>
    <w:rsid w:val="38AF5022"/>
    <w:rsid w:val="38AF5BCD"/>
    <w:rsid w:val="38AF6041"/>
    <w:rsid w:val="38B79216"/>
    <w:rsid w:val="38B80B57"/>
    <w:rsid w:val="38BC3CAC"/>
    <w:rsid w:val="38BF4F54"/>
    <w:rsid w:val="38C29A2C"/>
    <w:rsid w:val="38C2DBB2"/>
    <w:rsid w:val="38C4519A"/>
    <w:rsid w:val="38C455CE"/>
    <w:rsid w:val="38C52B0B"/>
    <w:rsid w:val="38C58DB5"/>
    <w:rsid w:val="38C93466"/>
    <w:rsid w:val="38CA7280"/>
    <w:rsid w:val="38CAAF74"/>
    <w:rsid w:val="38CABA40"/>
    <w:rsid w:val="38CB1859"/>
    <w:rsid w:val="38CD6F17"/>
    <w:rsid w:val="38D27F1E"/>
    <w:rsid w:val="38D78BDF"/>
    <w:rsid w:val="38DBDE47"/>
    <w:rsid w:val="38DFD061"/>
    <w:rsid w:val="38E1C813"/>
    <w:rsid w:val="38E1C9D8"/>
    <w:rsid w:val="38E6573F"/>
    <w:rsid w:val="38EA571D"/>
    <w:rsid w:val="38F40E36"/>
    <w:rsid w:val="38F47D61"/>
    <w:rsid w:val="38F7CC6C"/>
    <w:rsid w:val="38FD8AC4"/>
    <w:rsid w:val="39095711"/>
    <w:rsid w:val="39097F34"/>
    <w:rsid w:val="390A5995"/>
    <w:rsid w:val="39153D58"/>
    <w:rsid w:val="39160751"/>
    <w:rsid w:val="39167F26"/>
    <w:rsid w:val="39184C49"/>
    <w:rsid w:val="391A91E8"/>
    <w:rsid w:val="391B8F78"/>
    <w:rsid w:val="391D6F72"/>
    <w:rsid w:val="391F1D03"/>
    <w:rsid w:val="3921B448"/>
    <w:rsid w:val="3926B84A"/>
    <w:rsid w:val="392A6DBB"/>
    <w:rsid w:val="3930D1D2"/>
    <w:rsid w:val="3937BC5A"/>
    <w:rsid w:val="393991F4"/>
    <w:rsid w:val="3939D5FD"/>
    <w:rsid w:val="393AD137"/>
    <w:rsid w:val="393B097C"/>
    <w:rsid w:val="393BF5A8"/>
    <w:rsid w:val="3940D18F"/>
    <w:rsid w:val="39435E9F"/>
    <w:rsid w:val="3945933C"/>
    <w:rsid w:val="39474729"/>
    <w:rsid w:val="3948640B"/>
    <w:rsid w:val="39491E90"/>
    <w:rsid w:val="3958F08C"/>
    <w:rsid w:val="395D8CA9"/>
    <w:rsid w:val="39606935"/>
    <w:rsid w:val="39610B87"/>
    <w:rsid w:val="396283B2"/>
    <w:rsid w:val="39670931"/>
    <w:rsid w:val="396AE781"/>
    <w:rsid w:val="396BF6C7"/>
    <w:rsid w:val="39746F29"/>
    <w:rsid w:val="39748FA9"/>
    <w:rsid w:val="3974D33B"/>
    <w:rsid w:val="39856F0B"/>
    <w:rsid w:val="3989BED2"/>
    <w:rsid w:val="398BA7FE"/>
    <w:rsid w:val="398D2EE7"/>
    <w:rsid w:val="398DB12F"/>
    <w:rsid w:val="398E1210"/>
    <w:rsid w:val="39995182"/>
    <w:rsid w:val="399A4B46"/>
    <w:rsid w:val="399CC9CF"/>
    <w:rsid w:val="39A00297"/>
    <w:rsid w:val="39A0EABF"/>
    <w:rsid w:val="39A1A059"/>
    <w:rsid w:val="39A1CF7A"/>
    <w:rsid w:val="39A296C6"/>
    <w:rsid w:val="39A3A41E"/>
    <w:rsid w:val="39A469F7"/>
    <w:rsid w:val="39A64778"/>
    <w:rsid w:val="39A95B54"/>
    <w:rsid w:val="39AB42C4"/>
    <w:rsid w:val="39AE854E"/>
    <w:rsid w:val="39B4D622"/>
    <w:rsid w:val="39B5A448"/>
    <w:rsid w:val="39B6BF2E"/>
    <w:rsid w:val="39B82884"/>
    <w:rsid w:val="39BFA6DF"/>
    <w:rsid w:val="39BFD8D5"/>
    <w:rsid w:val="39C03806"/>
    <w:rsid w:val="39C121AA"/>
    <w:rsid w:val="39C2C0FE"/>
    <w:rsid w:val="39D07943"/>
    <w:rsid w:val="39DD3439"/>
    <w:rsid w:val="39DE0243"/>
    <w:rsid w:val="39DE2187"/>
    <w:rsid w:val="39DE5171"/>
    <w:rsid w:val="39DF90B1"/>
    <w:rsid w:val="39DFB53A"/>
    <w:rsid w:val="39E4039F"/>
    <w:rsid w:val="39E5EB3C"/>
    <w:rsid w:val="39EA5214"/>
    <w:rsid w:val="39ECDD10"/>
    <w:rsid w:val="39EFD8BB"/>
    <w:rsid w:val="39F100A5"/>
    <w:rsid w:val="39F635C7"/>
    <w:rsid w:val="39F88148"/>
    <w:rsid w:val="39F8D33A"/>
    <w:rsid w:val="39FF39BF"/>
    <w:rsid w:val="3A02E6D3"/>
    <w:rsid w:val="3A04706E"/>
    <w:rsid w:val="3A072D84"/>
    <w:rsid w:val="3A0B31ED"/>
    <w:rsid w:val="3A0BD92F"/>
    <w:rsid w:val="3A0F6C7B"/>
    <w:rsid w:val="3A11548B"/>
    <w:rsid w:val="3A13DF82"/>
    <w:rsid w:val="3A15BA3D"/>
    <w:rsid w:val="3A19853D"/>
    <w:rsid w:val="3A1A2179"/>
    <w:rsid w:val="3A1B509A"/>
    <w:rsid w:val="3A1B8EEC"/>
    <w:rsid w:val="3A1ED71E"/>
    <w:rsid w:val="3A1F981F"/>
    <w:rsid w:val="3A270B10"/>
    <w:rsid w:val="3A280E6E"/>
    <w:rsid w:val="3A2C0F84"/>
    <w:rsid w:val="3A2C2953"/>
    <w:rsid w:val="3A2CF56E"/>
    <w:rsid w:val="3A375745"/>
    <w:rsid w:val="3A3E79B8"/>
    <w:rsid w:val="3A422775"/>
    <w:rsid w:val="3A4408F1"/>
    <w:rsid w:val="3A441A47"/>
    <w:rsid w:val="3A44F19E"/>
    <w:rsid w:val="3A456228"/>
    <w:rsid w:val="3A4B9C63"/>
    <w:rsid w:val="3A4BA904"/>
    <w:rsid w:val="3A4C7444"/>
    <w:rsid w:val="3A4DE99D"/>
    <w:rsid w:val="3A518FBA"/>
    <w:rsid w:val="3A537946"/>
    <w:rsid w:val="3A53F468"/>
    <w:rsid w:val="3A58931F"/>
    <w:rsid w:val="3A5CD38F"/>
    <w:rsid w:val="3A5DDEDD"/>
    <w:rsid w:val="3A61B7CC"/>
    <w:rsid w:val="3A640448"/>
    <w:rsid w:val="3A65E76E"/>
    <w:rsid w:val="3A686168"/>
    <w:rsid w:val="3A6D8FCE"/>
    <w:rsid w:val="3A6DEEC0"/>
    <w:rsid w:val="3A6FAC95"/>
    <w:rsid w:val="3A74178C"/>
    <w:rsid w:val="3A755924"/>
    <w:rsid w:val="3A78F049"/>
    <w:rsid w:val="3A7A2151"/>
    <w:rsid w:val="3A7BC0E4"/>
    <w:rsid w:val="3A7F9005"/>
    <w:rsid w:val="3A837B1C"/>
    <w:rsid w:val="3A8B8327"/>
    <w:rsid w:val="3A8D3B5A"/>
    <w:rsid w:val="3A95B130"/>
    <w:rsid w:val="3A95C419"/>
    <w:rsid w:val="3A986D1E"/>
    <w:rsid w:val="3A98D6A7"/>
    <w:rsid w:val="3A993050"/>
    <w:rsid w:val="3A9A0E51"/>
    <w:rsid w:val="3A9A3707"/>
    <w:rsid w:val="3AA11941"/>
    <w:rsid w:val="3AA17B07"/>
    <w:rsid w:val="3AA22D55"/>
    <w:rsid w:val="3AA31979"/>
    <w:rsid w:val="3AA5BAFA"/>
    <w:rsid w:val="3AA71ED3"/>
    <w:rsid w:val="3AA81286"/>
    <w:rsid w:val="3AA876A1"/>
    <w:rsid w:val="3AAA28F1"/>
    <w:rsid w:val="3AACAA57"/>
    <w:rsid w:val="3AB21034"/>
    <w:rsid w:val="3AB4168D"/>
    <w:rsid w:val="3AB6BC85"/>
    <w:rsid w:val="3AB85B93"/>
    <w:rsid w:val="3ABD8546"/>
    <w:rsid w:val="3AC79D20"/>
    <w:rsid w:val="3ACFF9E5"/>
    <w:rsid w:val="3AD1C36E"/>
    <w:rsid w:val="3AD252C6"/>
    <w:rsid w:val="3AD3F204"/>
    <w:rsid w:val="3AD59009"/>
    <w:rsid w:val="3AD89B1B"/>
    <w:rsid w:val="3AD8ED0D"/>
    <w:rsid w:val="3ADD7E8B"/>
    <w:rsid w:val="3ADFB710"/>
    <w:rsid w:val="3AE3EA86"/>
    <w:rsid w:val="3AE7523B"/>
    <w:rsid w:val="3AEC13C1"/>
    <w:rsid w:val="3AEFF8AC"/>
    <w:rsid w:val="3AF32C39"/>
    <w:rsid w:val="3AF33CCD"/>
    <w:rsid w:val="3AF6979C"/>
    <w:rsid w:val="3AF80FF4"/>
    <w:rsid w:val="3AFB8B2C"/>
    <w:rsid w:val="3AFC71E7"/>
    <w:rsid w:val="3AFF0590"/>
    <w:rsid w:val="3B001FBD"/>
    <w:rsid w:val="3B03A7B8"/>
    <w:rsid w:val="3B054FE5"/>
    <w:rsid w:val="3B0D0906"/>
    <w:rsid w:val="3B0E96FB"/>
    <w:rsid w:val="3B1591F4"/>
    <w:rsid w:val="3B1C805B"/>
    <w:rsid w:val="3B1D449C"/>
    <w:rsid w:val="3B1F3468"/>
    <w:rsid w:val="3B24BA20"/>
    <w:rsid w:val="3B252B02"/>
    <w:rsid w:val="3B2691A9"/>
    <w:rsid w:val="3B275681"/>
    <w:rsid w:val="3B33ACC0"/>
    <w:rsid w:val="3B34E623"/>
    <w:rsid w:val="3B376268"/>
    <w:rsid w:val="3B3BE506"/>
    <w:rsid w:val="3B3DC7E3"/>
    <w:rsid w:val="3B3EDEBB"/>
    <w:rsid w:val="3B40AA44"/>
    <w:rsid w:val="3B48A8FC"/>
    <w:rsid w:val="3B498C7E"/>
    <w:rsid w:val="3B49D171"/>
    <w:rsid w:val="3B4B0873"/>
    <w:rsid w:val="3B4F0AF9"/>
    <w:rsid w:val="3B4F3F2F"/>
    <w:rsid w:val="3B51FD7A"/>
    <w:rsid w:val="3B539E23"/>
    <w:rsid w:val="3B556634"/>
    <w:rsid w:val="3B57FAEB"/>
    <w:rsid w:val="3B5AC660"/>
    <w:rsid w:val="3B5B3E52"/>
    <w:rsid w:val="3B5C9A98"/>
    <w:rsid w:val="3B5D1E45"/>
    <w:rsid w:val="3B5FEE4B"/>
    <w:rsid w:val="3B61208A"/>
    <w:rsid w:val="3B6384A1"/>
    <w:rsid w:val="3B6598E6"/>
    <w:rsid w:val="3B686A9A"/>
    <w:rsid w:val="3B698261"/>
    <w:rsid w:val="3B6CD1ED"/>
    <w:rsid w:val="3B70929C"/>
    <w:rsid w:val="3B72EE02"/>
    <w:rsid w:val="3B7460F2"/>
    <w:rsid w:val="3B778195"/>
    <w:rsid w:val="3B779814"/>
    <w:rsid w:val="3B78BA9F"/>
    <w:rsid w:val="3B7BA65E"/>
    <w:rsid w:val="3B8202E6"/>
    <w:rsid w:val="3B87F7BC"/>
    <w:rsid w:val="3B88D48D"/>
    <w:rsid w:val="3B8A4D4E"/>
    <w:rsid w:val="3B90CFAF"/>
    <w:rsid w:val="3B90D6C5"/>
    <w:rsid w:val="3B92EE43"/>
    <w:rsid w:val="3B952951"/>
    <w:rsid w:val="3B9821B3"/>
    <w:rsid w:val="3B986241"/>
    <w:rsid w:val="3B9AC7C1"/>
    <w:rsid w:val="3B9AF88E"/>
    <w:rsid w:val="3B9B860A"/>
    <w:rsid w:val="3BB19E98"/>
    <w:rsid w:val="3BB1FE05"/>
    <w:rsid w:val="3BB59AA7"/>
    <w:rsid w:val="3BB79C44"/>
    <w:rsid w:val="3BB9135A"/>
    <w:rsid w:val="3BB9FE70"/>
    <w:rsid w:val="3BBCF2E4"/>
    <w:rsid w:val="3BBF0930"/>
    <w:rsid w:val="3BBFC220"/>
    <w:rsid w:val="3BC37E6B"/>
    <w:rsid w:val="3BC3EBF0"/>
    <w:rsid w:val="3BCDC278"/>
    <w:rsid w:val="3BD6C8DB"/>
    <w:rsid w:val="3BDDD834"/>
    <w:rsid w:val="3BE45B78"/>
    <w:rsid w:val="3BE4CC6A"/>
    <w:rsid w:val="3BE532E4"/>
    <w:rsid w:val="3BE857B9"/>
    <w:rsid w:val="3BE85DA0"/>
    <w:rsid w:val="3BEB1C2C"/>
    <w:rsid w:val="3BED1767"/>
    <w:rsid w:val="3BEDBA2A"/>
    <w:rsid w:val="3BF34D93"/>
    <w:rsid w:val="3BF61BEE"/>
    <w:rsid w:val="3BF7084E"/>
    <w:rsid w:val="3BFBB411"/>
    <w:rsid w:val="3BFCAEB4"/>
    <w:rsid w:val="3BFCE440"/>
    <w:rsid w:val="3BFE7D42"/>
    <w:rsid w:val="3C007475"/>
    <w:rsid w:val="3C02CF82"/>
    <w:rsid w:val="3C03CB3B"/>
    <w:rsid w:val="3C066822"/>
    <w:rsid w:val="3C0902C5"/>
    <w:rsid w:val="3C0927C5"/>
    <w:rsid w:val="3C136D71"/>
    <w:rsid w:val="3C186DFC"/>
    <w:rsid w:val="3C1A6494"/>
    <w:rsid w:val="3C1B6066"/>
    <w:rsid w:val="3C22B7F0"/>
    <w:rsid w:val="3C23AE8A"/>
    <w:rsid w:val="3C28EFA1"/>
    <w:rsid w:val="3C2C86C6"/>
    <w:rsid w:val="3C2D5C07"/>
    <w:rsid w:val="3C2F4E87"/>
    <w:rsid w:val="3C308772"/>
    <w:rsid w:val="3C322670"/>
    <w:rsid w:val="3C35129D"/>
    <w:rsid w:val="3C352B86"/>
    <w:rsid w:val="3C384552"/>
    <w:rsid w:val="3C3A3539"/>
    <w:rsid w:val="3C3CE9A2"/>
    <w:rsid w:val="3C3EFF55"/>
    <w:rsid w:val="3C444D52"/>
    <w:rsid w:val="3C46F987"/>
    <w:rsid w:val="3C475CB6"/>
    <w:rsid w:val="3C4766B2"/>
    <w:rsid w:val="3C4865B5"/>
    <w:rsid w:val="3C4987C5"/>
    <w:rsid w:val="3C4A83B5"/>
    <w:rsid w:val="3C4FE6EE"/>
    <w:rsid w:val="3C50DDCE"/>
    <w:rsid w:val="3C5878D2"/>
    <w:rsid w:val="3C58E3C2"/>
    <w:rsid w:val="3C5C0E03"/>
    <w:rsid w:val="3C5CF0B9"/>
    <w:rsid w:val="3C5E0134"/>
    <w:rsid w:val="3C60A36D"/>
    <w:rsid w:val="3C63587E"/>
    <w:rsid w:val="3C63836C"/>
    <w:rsid w:val="3C645F35"/>
    <w:rsid w:val="3C6E855C"/>
    <w:rsid w:val="3C73966A"/>
    <w:rsid w:val="3C77AFEB"/>
    <w:rsid w:val="3C7F1091"/>
    <w:rsid w:val="3C814810"/>
    <w:rsid w:val="3C828A58"/>
    <w:rsid w:val="3C8304BD"/>
    <w:rsid w:val="3C880AC6"/>
    <w:rsid w:val="3C905441"/>
    <w:rsid w:val="3C90E759"/>
    <w:rsid w:val="3C9A50F4"/>
    <w:rsid w:val="3CA23E7A"/>
    <w:rsid w:val="3CA39789"/>
    <w:rsid w:val="3CA9E89D"/>
    <w:rsid w:val="3CAC6B64"/>
    <w:rsid w:val="3CB00E65"/>
    <w:rsid w:val="3CB1A352"/>
    <w:rsid w:val="3CB29741"/>
    <w:rsid w:val="3CB51363"/>
    <w:rsid w:val="3CB78339"/>
    <w:rsid w:val="3CB9CE28"/>
    <w:rsid w:val="3CBEB7E1"/>
    <w:rsid w:val="3CC472FB"/>
    <w:rsid w:val="3CC488CD"/>
    <w:rsid w:val="3CC4DB66"/>
    <w:rsid w:val="3CCAF12E"/>
    <w:rsid w:val="3CCC4467"/>
    <w:rsid w:val="3CCC961B"/>
    <w:rsid w:val="3CCEF1C7"/>
    <w:rsid w:val="3CCFE55C"/>
    <w:rsid w:val="3CD490EB"/>
    <w:rsid w:val="3CD55CC6"/>
    <w:rsid w:val="3CD5E153"/>
    <w:rsid w:val="3CD7FD97"/>
    <w:rsid w:val="3CDE1531"/>
    <w:rsid w:val="3CE3C25B"/>
    <w:rsid w:val="3CE5083E"/>
    <w:rsid w:val="3CF61E1D"/>
    <w:rsid w:val="3CFB993C"/>
    <w:rsid w:val="3CFC7237"/>
    <w:rsid w:val="3D00E112"/>
    <w:rsid w:val="3D01DC0F"/>
    <w:rsid w:val="3D027F92"/>
    <w:rsid w:val="3D052D8E"/>
    <w:rsid w:val="3D1293C1"/>
    <w:rsid w:val="3D155334"/>
    <w:rsid w:val="3D19FED2"/>
    <w:rsid w:val="3D1B48DE"/>
    <w:rsid w:val="3D1BFDD5"/>
    <w:rsid w:val="3D21C8F4"/>
    <w:rsid w:val="3D2363D2"/>
    <w:rsid w:val="3D25E2E2"/>
    <w:rsid w:val="3D2687D3"/>
    <w:rsid w:val="3D2A407A"/>
    <w:rsid w:val="3D2AC67A"/>
    <w:rsid w:val="3D2B6864"/>
    <w:rsid w:val="3D2F8D2C"/>
    <w:rsid w:val="3D3073FC"/>
    <w:rsid w:val="3D33C5EE"/>
    <w:rsid w:val="3D364E1D"/>
    <w:rsid w:val="3D3A4448"/>
    <w:rsid w:val="3D3F29FD"/>
    <w:rsid w:val="3D426988"/>
    <w:rsid w:val="3D4275AB"/>
    <w:rsid w:val="3D4554CE"/>
    <w:rsid w:val="3D4EF432"/>
    <w:rsid w:val="3D508809"/>
    <w:rsid w:val="3D55F9B6"/>
    <w:rsid w:val="3D57A07E"/>
    <w:rsid w:val="3D5C38E6"/>
    <w:rsid w:val="3D655A8E"/>
    <w:rsid w:val="3D71548A"/>
    <w:rsid w:val="3D76689F"/>
    <w:rsid w:val="3D780138"/>
    <w:rsid w:val="3D7837DB"/>
    <w:rsid w:val="3D78ED61"/>
    <w:rsid w:val="3D79063C"/>
    <w:rsid w:val="3D7B450C"/>
    <w:rsid w:val="3D7B4BF4"/>
    <w:rsid w:val="3D7BF16B"/>
    <w:rsid w:val="3D7DA075"/>
    <w:rsid w:val="3D7F4E6A"/>
    <w:rsid w:val="3D83397A"/>
    <w:rsid w:val="3D845FEA"/>
    <w:rsid w:val="3D884D53"/>
    <w:rsid w:val="3D893EAC"/>
    <w:rsid w:val="3D898CD2"/>
    <w:rsid w:val="3D93EB21"/>
    <w:rsid w:val="3D990FF7"/>
    <w:rsid w:val="3D9AF652"/>
    <w:rsid w:val="3D9E5906"/>
    <w:rsid w:val="3D9ED14C"/>
    <w:rsid w:val="3DA25950"/>
    <w:rsid w:val="3DA98ACD"/>
    <w:rsid w:val="3DAE98C6"/>
    <w:rsid w:val="3DAEFC65"/>
    <w:rsid w:val="3DB53AFB"/>
    <w:rsid w:val="3DB74A03"/>
    <w:rsid w:val="3DC64353"/>
    <w:rsid w:val="3DC7FB64"/>
    <w:rsid w:val="3DC9CD41"/>
    <w:rsid w:val="3DCD6D54"/>
    <w:rsid w:val="3DD0FBE7"/>
    <w:rsid w:val="3DD98657"/>
    <w:rsid w:val="3DDAE880"/>
    <w:rsid w:val="3DDC181F"/>
    <w:rsid w:val="3DE141B9"/>
    <w:rsid w:val="3DE47DD4"/>
    <w:rsid w:val="3DE76E4E"/>
    <w:rsid w:val="3DEC1FC3"/>
    <w:rsid w:val="3DED4455"/>
    <w:rsid w:val="3DF26A8D"/>
    <w:rsid w:val="3DF6E6EF"/>
    <w:rsid w:val="3DF84D24"/>
    <w:rsid w:val="3E016F6F"/>
    <w:rsid w:val="3E058E01"/>
    <w:rsid w:val="3E081E68"/>
    <w:rsid w:val="3E091683"/>
    <w:rsid w:val="3E0F66CB"/>
    <w:rsid w:val="3E123F4E"/>
    <w:rsid w:val="3E12721F"/>
    <w:rsid w:val="3E13804C"/>
    <w:rsid w:val="3E1CFEAF"/>
    <w:rsid w:val="3E1D1871"/>
    <w:rsid w:val="3E1F9B31"/>
    <w:rsid w:val="3E23856D"/>
    <w:rsid w:val="3E25DA46"/>
    <w:rsid w:val="3E266530"/>
    <w:rsid w:val="3E2B043D"/>
    <w:rsid w:val="3E2BBA8E"/>
    <w:rsid w:val="3E2DA519"/>
    <w:rsid w:val="3E367502"/>
    <w:rsid w:val="3E372931"/>
    <w:rsid w:val="3E375BD8"/>
    <w:rsid w:val="3E379878"/>
    <w:rsid w:val="3E397A9A"/>
    <w:rsid w:val="3E3BB1AF"/>
    <w:rsid w:val="3E428923"/>
    <w:rsid w:val="3E462A1A"/>
    <w:rsid w:val="3E4637BD"/>
    <w:rsid w:val="3E4E8994"/>
    <w:rsid w:val="3E524A71"/>
    <w:rsid w:val="3E54C264"/>
    <w:rsid w:val="3E62ABFE"/>
    <w:rsid w:val="3E71BC22"/>
    <w:rsid w:val="3E76FF62"/>
    <w:rsid w:val="3E7CA4A5"/>
    <w:rsid w:val="3E870998"/>
    <w:rsid w:val="3E887A05"/>
    <w:rsid w:val="3E893EBA"/>
    <w:rsid w:val="3E8D12AC"/>
    <w:rsid w:val="3E8E28A6"/>
    <w:rsid w:val="3E8E7392"/>
    <w:rsid w:val="3E8F5DE9"/>
    <w:rsid w:val="3E903CAF"/>
    <w:rsid w:val="3E9160AB"/>
    <w:rsid w:val="3E930A9A"/>
    <w:rsid w:val="3E96E55A"/>
    <w:rsid w:val="3E9FB4FD"/>
    <w:rsid w:val="3EA3FFC8"/>
    <w:rsid w:val="3EA66CFF"/>
    <w:rsid w:val="3EA69D83"/>
    <w:rsid w:val="3EA80716"/>
    <w:rsid w:val="3EAF38D6"/>
    <w:rsid w:val="3EB64AEC"/>
    <w:rsid w:val="3EB73289"/>
    <w:rsid w:val="3EB77637"/>
    <w:rsid w:val="3EB9F021"/>
    <w:rsid w:val="3EBE7EA2"/>
    <w:rsid w:val="3EC5B112"/>
    <w:rsid w:val="3EC6B152"/>
    <w:rsid w:val="3EC89DA1"/>
    <w:rsid w:val="3ECCC10C"/>
    <w:rsid w:val="3ED004C5"/>
    <w:rsid w:val="3ED1D77B"/>
    <w:rsid w:val="3ED3E136"/>
    <w:rsid w:val="3ED7E544"/>
    <w:rsid w:val="3ED9EFCB"/>
    <w:rsid w:val="3EDDAD49"/>
    <w:rsid w:val="3EE6E56A"/>
    <w:rsid w:val="3EE7A58B"/>
    <w:rsid w:val="3EE8E6F6"/>
    <w:rsid w:val="3EEC6AA5"/>
    <w:rsid w:val="3EEDF19D"/>
    <w:rsid w:val="3EEF8F4A"/>
    <w:rsid w:val="3EF4B453"/>
    <w:rsid w:val="3EF827E4"/>
    <w:rsid w:val="3EFC238E"/>
    <w:rsid w:val="3F03CFA8"/>
    <w:rsid w:val="3F07AE24"/>
    <w:rsid w:val="3F084677"/>
    <w:rsid w:val="3F0A6BAA"/>
    <w:rsid w:val="3F0B9C12"/>
    <w:rsid w:val="3F0E16F6"/>
    <w:rsid w:val="3F10AF38"/>
    <w:rsid w:val="3F1436D1"/>
    <w:rsid w:val="3F149AF3"/>
    <w:rsid w:val="3F17FFD7"/>
    <w:rsid w:val="3F18C65A"/>
    <w:rsid w:val="3F1A4C9E"/>
    <w:rsid w:val="3F1D7939"/>
    <w:rsid w:val="3F1DF689"/>
    <w:rsid w:val="3F1F09DB"/>
    <w:rsid w:val="3F20C562"/>
    <w:rsid w:val="3F20EF2E"/>
    <w:rsid w:val="3F212573"/>
    <w:rsid w:val="3F21427F"/>
    <w:rsid w:val="3F2208D0"/>
    <w:rsid w:val="3F2456F1"/>
    <w:rsid w:val="3F26862C"/>
    <w:rsid w:val="3F26C349"/>
    <w:rsid w:val="3F3044B2"/>
    <w:rsid w:val="3F339CA7"/>
    <w:rsid w:val="3F33E3AB"/>
    <w:rsid w:val="3F33EF1D"/>
    <w:rsid w:val="3F35FBB2"/>
    <w:rsid w:val="3F382541"/>
    <w:rsid w:val="3F3A75FA"/>
    <w:rsid w:val="3F3A933A"/>
    <w:rsid w:val="3F3F0CC3"/>
    <w:rsid w:val="3F4804B6"/>
    <w:rsid w:val="3F4A579C"/>
    <w:rsid w:val="3F4B52FC"/>
    <w:rsid w:val="3F4BD84E"/>
    <w:rsid w:val="3F4CF351"/>
    <w:rsid w:val="3F510B5C"/>
    <w:rsid w:val="3F581D31"/>
    <w:rsid w:val="3F5BE94E"/>
    <w:rsid w:val="3F5E21C5"/>
    <w:rsid w:val="3F637707"/>
    <w:rsid w:val="3F70F3CB"/>
    <w:rsid w:val="3F710DF5"/>
    <w:rsid w:val="3F7267CF"/>
    <w:rsid w:val="3F779AED"/>
    <w:rsid w:val="3F7B5B7C"/>
    <w:rsid w:val="3F804927"/>
    <w:rsid w:val="3F82349A"/>
    <w:rsid w:val="3F82815D"/>
    <w:rsid w:val="3F878BDA"/>
    <w:rsid w:val="3F8947E3"/>
    <w:rsid w:val="3F89ABEE"/>
    <w:rsid w:val="3F8C5874"/>
    <w:rsid w:val="3F90751C"/>
    <w:rsid w:val="3F90A85A"/>
    <w:rsid w:val="3F95350A"/>
    <w:rsid w:val="3F9589F0"/>
    <w:rsid w:val="3FA17948"/>
    <w:rsid w:val="3FA32334"/>
    <w:rsid w:val="3FAAD23F"/>
    <w:rsid w:val="3FAF1593"/>
    <w:rsid w:val="3FB1C26B"/>
    <w:rsid w:val="3FB841CD"/>
    <w:rsid w:val="3FBBC143"/>
    <w:rsid w:val="3FC3537D"/>
    <w:rsid w:val="3FC40081"/>
    <w:rsid w:val="3FC552FB"/>
    <w:rsid w:val="3FC8D63B"/>
    <w:rsid w:val="3FCE76CA"/>
    <w:rsid w:val="3FD10FF9"/>
    <w:rsid w:val="3FD16469"/>
    <w:rsid w:val="3FD718DB"/>
    <w:rsid w:val="3FD753E8"/>
    <w:rsid w:val="3FD86DE4"/>
    <w:rsid w:val="3FD91F5E"/>
    <w:rsid w:val="3FDF516C"/>
    <w:rsid w:val="3FE09CA1"/>
    <w:rsid w:val="3FE10D11"/>
    <w:rsid w:val="3FE26A15"/>
    <w:rsid w:val="3FE31111"/>
    <w:rsid w:val="3FE3D56C"/>
    <w:rsid w:val="3FE79EF1"/>
    <w:rsid w:val="3FEC4903"/>
    <w:rsid w:val="3FF7E255"/>
    <w:rsid w:val="40001390"/>
    <w:rsid w:val="4000357A"/>
    <w:rsid w:val="40028947"/>
    <w:rsid w:val="400291F0"/>
    <w:rsid w:val="400476F0"/>
    <w:rsid w:val="400843D5"/>
    <w:rsid w:val="4010A877"/>
    <w:rsid w:val="4011271C"/>
    <w:rsid w:val="40138F62"/>
    <w:rsid w:val="4013AB7B"/>
    <w:rsid w:val="4013CCC7"/>
    <w:rsid w:val="40181E10"/>
    <w:rsid w:val="401A9855"/>
    <w:rsid w:val="401B8859"/>
    <w:rsid w:val="401C010D"/>
    <w:rsid w:val="401D47EA"/>
    <w:rsid w:val="401D75F6"/>
    <w:rsid w:val="401ECD92"/>
    <w:rsid w:val="40286C78"/>
    <w:rsid w:val="402B2C86"/>
    <w:rsid w:val="402C0A5B"/>
    <w:rsid w:val="402E44B0"/>
    <w:rsid w:val="4030177D"/>
    <w:rsid w:val="40309D2A"/>
    <w:rsid w:val="40331BD9"/>
    <w:rsid w:val="40350318"/>
    <w:rsid w:val="4035DCA9"/>
    <w:rsid w:val="40399952"/>
    <w:rsid w:val="4041068D"/>
    <w:rsid w:val="4041C6D5"/>
    <w:rsid w:val="4043AD1E"/>
    <w:rsid w:val="4044B596"/>
    <w:rsid w:val="404B0937"/>
    <w:rsid w:val="404C95B0"/>
    <w:rsid w:val="404E138A"/>
    <w:rsid w:val="404E2A57"/>
    <w:rsid w:val="40507D8E"/>
    <w:rsid w:val="40530182"/>
    <w:rsid w:val="405386D6"/>
    <w:rsid w:val="4054315B"/>
    <w:rsid w:val="4054DF27"/>
    <w:rsid w:val="40574A2F"/>
    <w:rsid w:val="405781D8"/>
    <w:rsid w:val="4058FFFA"/>
    <w:rsid w:val="405AEF32"/>
    <w:rsid w:val="405D9665"/>
    <w:rsid w:val="4062C9C5"/>
    <w:rsid w:val="406814BE"/>
    <w:rsid w:val="4068FEE5"/>
    <w:rsid w:val="406F2C92"/>
    <w:rsid w:val="4074E48F"/>
    <w:rsid w:val="407652A2"/>
    <w:rsid w:val="4079AEF7"/>
    <w:rsid w:val="407D87D7"/>
    <w:rsid w:val="40813A68"/>
    <w:rsid w:val="4082B5CB"/>
    <w:rsid w:val="4082D947"/>
    <w:rsid w:val="4088145F"/>
    <w:rsid w:val="408BAD13"/>
    <w:rsid w:val="4091C533"/>
    <w:rsid w:val="4094C6EB"/>
    <w:rsid w:val="40953FE3"/>
    <w:rsid w:val="4096C07E"/>
    <w:rsid w:val="4098B151"/>
    <w:rsid w:val="409B159E"/>
    <w:rsid w:val="409E3A1A"/>
    <w:rsid w:val="40A4E37B"/>
    <w:rsid w:val="40A7C6EF"/>
    <w:rsid w:val="40A88F63"/>
    <w:rsid w:val="40A9DFE6"/>
    <w:rsid w:val="40AE4A7C"/>
    <w:rsid w:val="40B1432B"/>
    <w:rsid w:val="40B32DCF"/>
    <w:rsid w:val="40B65599"/>
    <w:rsid w:val="40B65F95"/>
    <w:rsid w:val="40B7056B"/>
    <w:rsid w:val="40B8A043"/>
    <w:rsid w:val="40BAC86C"/>
    <w:rsid w:val="40BADA3C"/>
    <w:rsid w:val="40BB7D98"/>
    <w:rsid w:val="40BF4C20"/>
    <w:rsid w:val="40CE2631"/>
    <w:rsid w:val="40D3C9EE"/>
    <w:rsid w:val="40D90F2E"/>
    <w:rsid w:val="40DF4D3B"/>
    <w:rsid w:val="40E13846"/>
    <w:rsid w:val="40E1F02B"/>
    <w:rsid w:val="40E31F3B"/>
    <w:rsid w:val="40E49AA8"/>
    <w:rsid w:val="40EC58DA"/>
    <w:rsid w:val="40EE0FC4"/>
    <w:rsid w:val="40EEEAC5"/>
    <w:rsid w:val="40F381CA"/>
    <w:rsid w:val="40F8F35D"/>
    <w:rsid w:val="41001EC5"/>
    <w:rsid w:val="41013028"/>
    <w:rsid w:val="4104103C"/>
    <w:rsid w:val="4105ADA4"/>
    <w:rsid w:val="410A6583"/>
    <w:rsid w:val="410C495A"/>
    <w:rsid w:val="41102FF1"/>
    <w:rsid w:val="411382C2"/>
    <w:rsid w:val="411481AA"/>
    <w:rsid w:val="41154277"/>
    <w:rsid w:val="4115A75B"/>
    <w:rsid w:val="41160F0B"/>
    <w:rsid w:val="4117A60F"/>
    <w:rsid w:val="41189571"/>
    <w:rsid w:val="41220CC9"/>
    <w:rsid w:val="41249D86"/>
    <w:rsid w:val="41296679"/>
    <w:rsid w:val="412A0A5A"/>
    <w:rsid w:val="412A2EE8"/>
    <w:rsid w:val="413780E5"/>
    <w:rsid w:val="413CBDAB"/>
    <w:rsid w:val="413FCBBB"/>
    <w:rsid w:val="41473B2A"/>
    <w:rsid w:val="41485ADE"/>
    <w:rsid w:val="414ACAAF"/>
    <w:rsid w:val="414C85C4"/>
    <w:rsid w:val="414E264F"/>
    <w:rsid w:val="414FA1BE"/>
    <w:rsid w:val="4155EDDC"/>
    <w:rsid w:val="4157D7D9"/>
    <w:rsid w:val="415CED7C"/>
    <w:rsid w:val="415FF76A"/>
    <w:rsid w:val="416625FA"/>
    <w:rsid w:val="4167685A"/>
    <w:rsid w:val="416B7B1A"/>
    <w:rsid w:val="416B8BBF"/>
    <w:rsid w:val="416E3251"/>
    <w:rsid w:val="416EFF19"/>
    <w:rsid w:val="41719D68"/>
    <w:rsid w:val="41723ED9"/>
    <w:rsid w:val="4174FDE0"/>
    <w:rsid w:val="4176C2C7"/>
    <w:rsid w:val="417A9481"/>
    <w:rsid w:val="417CFA18"/>
    <w:rsid w:val="417D3364"/>
    <w:rsid w:val="417DCE1B"/>
    <w:rsid w:val="417F48CB"/>
    <w:rsid w:val="418A37BC"/>
    <w:rsid w:val="4193E4EB"/>
    <w:rsid w:val="4193F062"/>
    <w:rsid w:val="419987E9"/>
    <w:rsid w:val="419C3886"/>
    <w:rsid w:val="419C5D01"/>
    <w:rsid w:val="419C808A"/>
    <w:rsid w:val="419D889B"/>
    <w:rsid w:val="419E2326"/>
    <w:rsid w:val="41A54350"/>
    <w:rsid w:val="41A94B59"/>
    <w:rsid w:val="41AD45DC"/>
    <w:rsid w:val="41AD86C3"/>
    <w:rsid w:val="41AE5A84"/>
    <w:rsid w:val="41AEB0A6"/>
    <w:rsid w:val="41AF7BDC"/>
    <w:rsid w:val="41B2CA4D"/>
    <w:rsid w:val="41B2D8BF"/>
    <w:rsid w:val="41B3098A"/>
    <w:rsid w:val="41B418EA"/>
    <w:rsid w:val="41B52356"/>
    <w:rsid w:val="41B7337E"/>
    <w:rsid w:val="41BD0D9C"/>
    <w:rsid w:val="41C4E8A4"/>
    <w:rsid w:val="41C6B7EC"/>
    <w:rsid w:val="41C8922E"/>
    <w:rsid w:val="41C98F40"/>
    <w:rsid w:val="41CC86D8"/>
    <w:rsid w:val="41CCE64B"/>
    <w:rsid w:val="41D1AD60"/>
    <w:rsid w:val="41D1B939"/>
    <w:rsid w:val="41D54D32"/>
    <w:rsid w:val="41D6F816"/>
    <w:rsid w:val="41DA049E"/>
    <w:rsid w:val="41DA8785"/>
    <w:rsid w:val="41DDDDFE"/>
    <w:rsid w:val="41E21AB9"/>
    <w:rsid w:val="41E27F8A"/>
    <w:rsid w:val="41E4BBAF"/>
    <w:rsid w:val="41E6FA45"/>
    <w:rsid w:val="41E86678"/>
    <w:rsid w:val="41ECB014"/>
    <w:rsid w:val="41ED279B"/>
    <w:rsid w:val="41EECD8C"/>
    <w:rsid w:val="41EF23B3"/>
    <w:rsid w:val="41F0DCCA"/>
    <w:rsid w:val="41F2E0A6"/>
    <w:rsid w:val="41F39A99"/>
    <w:rsid w:val="41F3FA78"/>
    <w:rsid w:val="41F6BF93"/>
    <w:rsid w:val="41F917C7"/>
    <w:rsid w:val="41FB45EF"/>
    <w:rsid w:val="41FD96A1"/>
    <w:rsid w:val="41FFDAE4"/>
    <w:rsid w:val="420CBAB1"/>
    <w:rsid w:val="4211CDE2"/>
    <w:rsid w:val="4212B55D"/>
    <w:rsid w:val="421604CC"/>
    <w:rsid w:val="4216467E"/>
    <w:rsid w:val="42202DBE"/>
    <w:rsid w:val="42272543"/>
    <w:rsid w:val="42274B8D"/>
    <w:rsid w:val="4227D2D5"/>
    <w:rsid w:val="422B4AAD"/>
    <w:rsid w:val="4232ABF0"/>
    <w:rsid w:val="423643CF"/>
    <w:rsid w:val="42384FBC"/>
    <w:rsid w:val="423DC3C6"/>
    <w:rsid w:val="4243EA77"/>
    <w:rsid w:val="424ABCB7"/>
    <w:rsid w:val="424B2839"/>
    <w:rsid w:val="424C5647"/>
    <w:rsid w:val="424E6305"/>
    <w:rsid w:val="424EBD17"/>
    <w:rsid w:val="42511198"/>
    <w:rsid w:val="4252C4AA"/>
    <w:rsid w:val="42543692"/>
    <w:rsid w:val="425667F2"/>
    <w:rsid w:val="42574DF9"/>
    <w:rsid w:val="425832A1"/>
    <w:rsid w:val="42597019"/>
    <w:rsid w:val="425EFE3B"/>
    <w:rsid w:val="426226AD"/>
    <w:rsid w:val="4263B694"/>
    <w:rsid w:val="4266C0F2"/>
    <w:rsid w:val="426D7640"/>
    <w:rsid w:val="426E2680"/>
    <w:rsid w:val="4271798D"/>
    <w:rsid w:val="427708AD"/>
    <w:rsid w:val="427736F1"/>
    <w:rsid w:val="4280755E"/>
    <w:rsid w:val="42820C1F"/>
    <w:rsid w:val="42865EE9"/>
    <w:rsid w:val="428AADED"/>
    <w:rsid w:val="428E7974"/>
    <w:rsid w:val="42933233"/>
    <w:rsid w:val="42942ED8"/>
    <w:rsid w:val="4294CB38"/>
    <w:rsid w:val="4296ABB4"/>
    <w:rsid w:val="429B62FE"/>
    <w:rsid w:val="429B6C87"/>
    <w:rsid w:val="42A0E9FE"/>
    <w:rsid w:val="42A1BFCC"/>
    <w:rsid w:val="42A3C81B"/>
    <w:rsid w:val="42A40237"/>
    <w:rsid w:val="42A7AA20"/>
    <w:rsid w:val="42ABB7E1"/>
    <w:rsid w:val="42AE42DD"/>
    <w:rsid w:val="42B37028"/>
    <w:rsid w:val="42B3E608"/>
    <w:rsid w:val="42B522FD"/>
    <w:rsid w:val="42B64823"/>
    <w:rsid w:val="42B6AD5B"/>
    <w:rsid w:val="42B86FE4"/>
    <w:rsid w:val="42BE980A"/>
    <w:rsid w:val="42C19B6C"/>
    <w:rsid w:val="42C3C6DA"/>
    <w:rsid w:val="42C5FF49"/>
    <w:rsid w:val="42C7E44C"/>
    <w:rsid w:val="42C84EFB"/>
    <w:rsid w:val="42D1A87B"/>
    <w:rsid w:val="42D1B054"/>
    <w:rsid w:val="42D3BABD"/>
    <w:rsid w:val="42D49234"/>
    <w:rsid w:val="42D4BFBD"/>
    <w:rsid w:val="42D5236C"/>
    <w:rsid w:val="42D73175"/>
    <w:rsid w:val="42DB8F8B"/>
    <w:rsid w:val="42E0054F"/>
    <w:rsid w:val="42E23046"/>
    <w:rsid w:val="42F027D8"/>
    <w:rsid w:val="42F5A9E6"/>
    <w:rsid w:val="42F5EC15"/>
    <w:rsid w:val="42F66E3B"/>
    <w:rsid w:val="42F6C300"/>
    <w:rsid w:val="42F795CD"/>
    <w:rsid w:val="42FECD24"/>
    <w:rsid w:val="43000D8E"/>
    <w:rsid w:val="430D340B"/>
    <w:rsid w:val="4312D90D"/>
    <w:rsid w:val="4312DCA7"/>
    <w:rsid w:val="4320EFC9"/>
    <w:rsid w:val="432372C1"/>
    <w:rsid w:val="43249AE6"/>
    <w:rsid w:val="432A464D"/>
    <w:rsid w:val="432BC00B"/>
    <w:rsid w:val="432E07EE"/>
    <w:rsid w:val="43312212"/>
    <w:rsid w:val="4335584A"/>
    <w:rsid w:val="433B871E"/>
    <w:rsid w:val="433E6E0D"/>
    <w:rsid w:val="4340523B"/>
    <w:rsid w:val="4341E2B0"/>
    <w:rsid w:val="4347A088"/>
    <w:rsid w:val="43485BBA"/>
    <w:rsid w:val="434D387D"/>
    <w:rsid w:val="4352BDDC"/>
    <w:rsid w:val="435449B9"/>
    <w:rsid w:val="4355D966"/>
    <w:rsid w:val="4357D396"/>
    <w:rsid w:val="43588984"/>
    <w:rsid w:val="435A0913"/>
    <w:rsid w:val="435A5422"/>
    <w:rsid w:val="435F8E4B"/>
    <w:rsid w:val="436131BD"/>
    <w:rsid w:val="436590E0"/>
    <w:rsid w:val="436A7862"/>
    <w:rsid w:val="436BDB8C"/>
    <w:rsid w:val="436EF082"/>
    <w:rsid w:val="436F80E0"/>
    <w:rsid w:val="43739641"/>
    <w:rsid w:val="437BE47A"/>
    <w:rsid w:val="437E98E7"/>
    <w:rsid w:val="4382A9F9"/>
    <w:rsid w:val="43881A55"/>
    <w:rsid w:val="43891F2B"/>
    <w:rsid w:val="438A45F0"/>
    <w:rsid w:val="438E773B"/>
    <w:rsid w:val="43923523"/>
    <w:rsid w:val="43965781"/>
    <w:rsid w:val="439802F9"/>
    <w:rsid w:val="43989FC2"/>
    <w:rsid w:val="43996BC9"/>
    <w:rsid w:val="4399CB81"/>
    <w:rsid w:val="4399E375"/>
    <w:rsid w:val="439ACA11"/>
    <w:rsid w:val="439BA62D"/>
    <w:rsid w:val="439BD7D9"/>
    <w:rsid w:val="439F5E9B"/>
    <w:rsid w:val="439FE0F8"/>
    <w:rsid w:val="43A13C98"/>
    <w:rsid w:val="43A28E77"/>
    <w:rsid w:val="43AAFEAE"/>
    <w:rsid w:val="43B58DC3"/>
    <w:rsid w:val="43B62A21"/>
    <w:rsid w:val="43BECD1D"/>
    <w:rsid w:val="43BFDD5E"/>
    <w:rsid w:val="43CF8E4C"/>
    <w:rsid w:val="43DF9CA0"/>
    <w:rsid w:val="43E123B1"/>
    <w:rsid w:val="43E71BC3"/>
    <w:rsid w:val="43E7A7D0"/>
    <w:rsid w:val="43EB32EF"/>
    <w:rsid w:val="43EDF20F"/>
    <w:rsid w:val="43F286E3"/>
    <w:rsid w:val="43F8C95A"/>
    <w:rsid w:val="44029682"/>
    <w:rsid w:val="44069D7C"/>
    <w:rsid w:val="4408EFB4"/>
    <w:rsid w:val="440BB35C"/>
    <w:rsid w:val="440D632A"/>
    <w:rsid w:val="440D6748"/>
    <w:rsid w:val="441404C6"/>
    <w:rsid w:val="4414D9CB"/>
    <w:rsid w:val="441D143E"/>
    <w:rsid w:val="441F7BD4"/>
    <w:rsid w:val="4421FFA0"/>
    <w:rsid w:val="44268B87"/>
    <w:rsid w:val="44289E69"/>
    <w:rsid w:val="442DB33D"/>
    <w:rsid w:val="442F0294"/>
    <w:rsid w:val="442FF2BC"/>
    <w:rsid w:val="44314D84"/>
    <w:rsid w:val="44336615"/>
    <w:rsid w:val="4436831B"/>
    <w:rsid w:val="443AA91C"/>
    <w:rsid w:val="443C30FE"/>
    <w:rsid w:val="44437B4A"/>
    <w:rsid w:val="44449F9A"/>
    <w:rsid w:val="4453D02D"/>
    <w:rsid w:val="4458B568"/>
    <w:rsid w:val="445ACDA8"/>
    <w:rsid w:val="445BB054"/>
    <w:rsid w:val="445EB3B1"/>
    <w:rsid w:val="44618205"/>
    <w:rsid w:val="446265A3"/>
    <w:rsid w:val="4466AC09"/>
    <w:rsid w:val="4468471F"/>
    <w:rsid w:val="446A0061"/>
    <w:rsid w:val="446BE32A"/>
    <w:rsid w:val="446D9558"/>
    <w:rsid w:val="446F8203"/>
    <w:rsid w:val="44708CE8"/>
    <w:rsid w:val="44730EFD"/>
    <w:rsid w:val="447A4128"/>
    <w:rsid w:val="447AE872"/>
    <w:rsid w:val="447B6176"/>
    <w:rsid w:val="447F9C34"/>
    <w:rsid w:val="4482673B"/>
    <w:rsid w:val="44864E62"/>
    <w:rsid w:val="448A91B5"/>
    <w:rsid w:val="4494FCE3"/>
    <w:rsid w:val="449755AB"/>
    <w:rsid w:val="44998A5A"/>
    <w:rsid w:val="449A38C5"/>
    <w:rsid w:val="449A4EB3"/>
    <w:rsid w:val="44A4AA9E"/>
    <w:rsid w:val="44AAD608"/>
    <w:rsid w:val="44ACE6F3"/>
    <w:rsid w:val="44AF76D7"/>
    <w:rsid w:val="44B495DB"/>
    <w:rsid w:val="44B5AED7"/>
    <w:rsid w:val="44B6E544"/>
    <w:rsid w:val="44B73C9E"/>
    <w:rsid w:val="44BE9C49"/>
    <w:rsid w:val="44BEED2A"/>
    <w:rsid w:val="44C2C346"/>
    <w:rsid w:val="44C3F824"/>
    <w:rsid w:val="44C681C5"/>
    <w:rsid w:val="44C7BBB4"/>
    <w:rsid w:val="44C9C9C6"/>
    <w:rsid w:val="44CB2A3C"/>
    <w:rsid w:val="44CD43D0"/>
    <w:rsid w:val="44CD5C0C"/>
    <w:rsid w:val="44D0425B"/>
    <w:rsid w:val="44D128AB"/>
    <w:rsid w:val="44D182BA"/>
    <w:rsid w:val="44D2E151"/>
    <w:rsid w:val="44D399B6"/>
    <w:rsid w:val="44D4DC90"/>
    <w:rsid w:val="44D5A7DF"/>
    <w:rsid w:val="44D7769D"/>
    <w:rsid w:val="44D8DBE5"/>
    <w:rsid w:val="44D9F3D2"/>
    <w:rsid w:val="44DCCE00"/>
    <w:rsid w:val="44DE7BC6"/>
    <w:rsid w:val="44E8824A"/>
    <w:rsid w:val="44ECC418"/>
    <w:rsid w:val="44EE8055"/>
    <w:rsid w:val="44EED440"/>
    <w:rsid w:val="44F12EB3"/>
    <w:rsid w:val="44F8C37C"/>
    <w:rsid w:val="44F933A4"/>
    <w:rsid w:val="44FA14FA"/>
    <w:rsid w:val="44FB9B06"/>
    <w:rsid w:val="4503BA49"/>
    <w:rsid w:val="4506B3EB"/>
    <w:rsid w:val="4508271B"/>
    <w:rsid w:val="4509E6AC"/>
    <w:rsid w:val="4509FD72"/>
    <w:rsid w:val="450A5710"/>
    <w:rsid w:val="450E98D8"/>
    <w:rsid w:val="4513A82B"/>
    <w:rsid w:val="45155E02"/>
    <w:rsid w:val="451D257E"/>
    <w:rsid w:val="45219B7A"/>
    <w:rsid w:val="453177A9"/>
    <w:rsid w:val="45320E3F"/>
    <w:rsid w:val="45321CCC"/>
    <w:rsid w:val="4535258D"/>
    <w:rsid w:val="4535A0B0"/>
    <w:rsid w:val="4535FCD2"/>
    <w:rsid w:val="4539D781"/>
    <w:rsid w:val="453CC7BB"/>
    <w:rsid w:val="453E0917"/>
    <w:rsid w:val="453E456E"/>
    <w:rsid w:val="45427BDD"/>
    <w:rsid w:val="45459B8F"/>
    <w:rsid w:val="454AB651"/>
    <w:rsid w:val="454E3673"/>
    <w:rsid w:val="454F208E"/>
    <w:rsid w:val="4569494C"/>
    <w:rsid w:val="456A89C9"/>
    <w:rsid w:val="456B36C3"/>
    <w:rsid w:val="457692F4"/>
    <w:rsid w:val="45786C88"/>
    <w:rsid w:val="45805415"/>
    <w:rsid w:val="4582111A"/>
    <w:rsid w:val="458260BB"/>
    <w:rsid w:val="45828C21"/>
    <w:rsid w:val="4585A9EA"/>
    <w:rsid w:val="45870350"/>
    <w:rsid w:val="45878569"/>
    <w:rsid w:val="458AC8FD"/>
    <w:rsid w:val="458D10C8"/>
    <w:rsid w:val="458E6078"/>
    <w:rsid w:val="458EF149"/>
    <w:rsid w:val="45905868"/>
    <w:rsid w:val="45970E25"/>
    <w:rsid w:val="459C3C74"/>
    <w:rsid w:val="459C5E57"/>
    <w:rsid w:val="459F3D53"/>
    <w:rsid w:val="45A17FB8"/>
    <w:rsid w:val="45A1963D"/>
    <w:rsid w:val="45A73558"/>
    <w:rsid w:val="45A90503"/>
    <w:rsid w:val="45AC1490"/>
    <w:rsid w:val="45AF7C0B"/>
    <w:rsid w:val="45B4F14C"/>
    <w:rsid w:val="45B5E4D7"/>
    <w:rsid w:val="45B80BCB"/>
    <w:rsid w:val="45BA160B"/>
    <w:rsid w:val="45C1B690"/>
    <w:rsid w:val="45C73FC3"/>
    <w:rsid w:val="45C75EAE"/>
    <w:rsid w:val="45CE95FB"/>
    <w:rsid w:val="45CED9DF"/>
    <w:rsid w:val="45D2F20B"/>
    <w:rsid w:val="45D3A9AA"/>
    <w:rsid w:val="45DA01AF"/>
    <w:rsid w:val="45DB9ABF"/>
    <w:rsid w:val="45DCB6DD"/>
    <w:rsid w:val="45E0B11A"/>
    <w:rsid w:val="45E4B9A3"/>
    <w:rsid w:val="45E5993B"/>
    <w:rsid w:val="45E78688"/>
    <w:rsid w:val="45E7FBC1"/>
    <w:rsid w:val="45EA7BE0"/>
    <w:rsid w:val="45EB068D"/>
    <w:rsid w:val="45EBF2FB"/>
    <w:rsid w:val="45ECF770"/>
    <w:rsid w:val="45F126F5"/>
    <w:rsid w:val="45F55772"/>
    <w:rsid w:val="45F7C014"/>
    <w:rsid w:val="45F8730D"/>
    <w:rsid w:val="45FF9A13"/>
    <w:rsid w:val="460461F8"/>
    <w:rsid w:val="46050F3F"/>
    <w:rsid w:val="460768BF"/>
    <w:rsid w:val="460B40B2"/>
    <w:rsid w:val="460EA12E"/>
    <w:rsid w:val="46143C33"/>
    <w:rsid w:val="4616A4AB"/>
    <w:rsid w:val="46174691"/>
    <w:rsid w:val="46211FC9"/>
    <w:rsid w:val="46218A0A"/>
    <w:rsid w:val="4624F2D7"/>
    <w:rsid w:val="462BC4FC"/>
    <w:rsid w:val="462D5453"/>
    <w:rsid w:val="4638C9D6"/>
    <w:rsid w:val="46398A93"/>
    <w:rsid w:val="463CACDB"/>
    <w:rsid w:val="463E3C8E"/>
    <w:rsid w:val="4640D3FF"/>
    <w:rsid w:val="464258D5"/>
    <w:rsid w:val="4649B320"/>
    <w:rsid w:val="464C6F2C"/>
    <w:rsid w:val="464E05A4"/>
    <w:rsid w:val="46523802"/>
    <w:rsid w:val="465856FA"/>
    <w:rsid w:val="465A173A"/>
    <w:rsid w:val="465AD5BE"/>
    <w:rsid w:val="465D362F"/>
    <w:rsid w:val="465EF0B3"/>
    <w:rsid w:val="465F7028"/>
    <w:rsid w:val="46601EA8"/>
    <w:rsid w:val="46642840"/>
    <w:rsid w:val="4665A8BB"/>
    <w:rsid w:val="46674BE3"/>
    <w:rsid w:val="466D531B"/>
    <w:rsid w:val="466F52F9"/>
    <w:rsid w:val="4674D3F8"/>
    <w:rsid w:val="4674E692"/>
    <w:rsid w:val="4676893A"/>
    <w:rsid w:val="467798CA"/>
    <w:rsid w:val="467C1036"/>
    <w:rsid w:val="46839C16"/>
    <w:rsid w:val="4683B8C7"/>
    <w:rsid w:val="4686CD34"/>
    <w:rsid w:val="4687E907"/>
    <w:rsid w:val="4688F6DB"/>
    <w:rsid w:val="468BB6AB"/>
    <w:rsid w:val="4691C765"/>
    <w:rsid w:val="4692CF33"/>
    <w:rsid w:val="4693C7D5"/>
    <w:rsid w:val="4697292E"/>
    <w:rsid w:val="4697EB65"/>
    <w:rsid w:val="46A14406"/>
    <w:rsid w:val="46A25372"/>
    <w:rsid w:val="46A8D966"/>
    <w:rsid w:val="46B14F21"/>
    <w:rsid w:val="46B62A6A"/>
    <w:rsid w:val="46B9C92E"/>
    <w:rsid w:val="46BB61C1"/>
    <w:rsid w:val="46BB6A41"/>
    <w:rsid w:val="46C85E91"/>
    <w:rsid w:val="46C89BFA"/>
    <w:rsid w:val="46CB3326"/>
    <w:rsid w:val="46CE78CD"/>
    <w:rsid w:val="46CF7237"/>
    <w:rsid w:val="46D5B9D5"/>
    <w:rsid w:val="46DC7C45"/>
    <w:rsid w:val="46DCE906"/>
    <w:rsid w:val="46DED901"/>
    <w:rsid w:val="46E2DBF6"/>
    <w:rsid w:val="46E332F0"/>
    <w:rsid w:val="46EBE6E0"/>
    <w:rsid w:val="46F0F44B"/>
    <w:rsid w:val="46F6E19C"/>
    <w:rsid w:val="46F808E4"/>
    <w:rsid w:val="46FA89E4"/>
    <w:rsid w:val="46FC071C"/>
    <w:rsid w:val="46FFC8D8"/>
    <w:rsid w:val="4704C289"/>
    <w:rsid w:val="4708C83B"/>
    <w:rsid w:val="4709902C"/>
    <w:rsid w:val="470BCB45"/>
    <w:rsid w:val="470D7B9E"/>
    <w:rsid w:val="47103F34"/>
    <w:rsid w:val="4713EB98"/>
    <w:rsid w:val="471B7004"/>
    <w:rsid w:val="471C9036"/>
    <w:rsid w:val="472172E8"/>
    <w:rsid w:val="4721BDEC"/>
    <w:rsid w:val="47279056"/>
    <w:rsid w:val="472A4ADB"/>
    <w:rsid w:val="472E4359"/>
    <w:rsid w:val="4732AA31"/>
    <w:rsid w:val="4735FE09"/>
    <w:rsid w:val="473C0276"/>
    <w:rsid w:val="473CF4C6"/>
    <w:rsid w:val="473DF749"/>
    <w:rsid w:val="473E752F"/>
    <w:rsid w:val="47432030"/>
    <w:rsid w:val="474806AD"/>
    <w:rsid w:val="474D913D"/>
    <w:rsid w:val="474F85A1"/>
    <w:rsid w:val="47529605"/>
    <w:rsid w:val="4752A398"/>
    <w:rsid w:val="47539DB9"/>
    <w:rsid w:val="4753B235"/>
    <w:rsid w:val="47541E44"/>
    <w:rsid w:val="4754E650"/>
    <w:rsid w:val="47646D10"/>
    <w:rsid w:val="4768594E"/>
    <w:rsid w:val="476CF079"/>
    <w:rsid w:val="476EB061"/>
    <w:rsid w:val="47712DAF"/>
    <w:rsid w:val="477467A1"/>
    <w:rsid w:val="477496C2"/>
    <w:rsid w:val="4774C993"/>
    <w:rsid w:val="47773B51"/>
    <w:rsid w:val="47775E75"/>
    <w:rsid w:val="477C8323"/>
    <w:rsid w:val="477DE3F1"/>
    <w:rsid w:val="477E391C"/>
    <w:rsid w:val="4781699C"/>
    <w:rsid w:val="478249B4"/>
    <w:rsid w:val="478364CD"/>
    <w:rsid w:val="4785508F"/>
    <w:rsid w:val="478A81FE"/>
    <w:rsid w:val="478E6A1F"/>
    <w:rsid w:val="47939075"/>
    <w:rsid w:val="4794265B"/>
    <w:rsid w:val="47950C8F"/>
    <w:rsid w:val="479B5C1D"/>
    <w:rsid w:val="47A0045D"/>
    <w:rsid w:val="47A1249D"/>
    <w:rsid w:val="47A16523"/>
    <w:rsid w:val="47A1C715"/>
    <w:rsid w:val="47A22BFF"/>
    <w:rsid w:val="47A2912C"/>
    <w:rsid w:val="47A4C4E2"/>
    <w:rsid w:val="47A655DC"/>
    <w:rsid w:val="47A6D449"/>
    <w:rsid w:val="47A8BF04"/>
    <w:rsid w:val="47AA1847"/>
    <w:rsid w:val="47ADE118"/>
    <w:rsid w:val="47B017CC"/>
    <w:rsid w:val="47B026DC"/>
    <w:rsid w:val="47B6E6EE"/>
    <w:rsid w:val="47B734E9"/>
    <w:rsid w:val="47B911CA"/>
    <w:rsid w:val="47BACA8D"/>
    <w:rsid w:val="47BC3240"/>
    <w:rsid w:val="47BD3361"/>
    <w:rsid w:val="47BDBE8A"/>
    <w:rsid w:val="47BE0F2A"/>
    <w:rsid w:val="47C3BB93"/>
    <w:rsid w:val="47C3C6D3"/>
    <w:rsid w:val="47C5A426"/>
    <w:rsid w:val="47C75D43"/>
    <w:rsid w:val="47CDFE9D"/>
    <w:rsid w:val="47CF566C"/>
    <w:rsid w:val="47CFBE05"/>
    <w:rsid w:val="47D093D4"/>
    <w:rsid w:val="47D3DFF3"/>
    <w:rsid w:val="47D4BF0E"/>
    <w:rsid w:val="47D5985D"/>
    <w:rsid w:val="47D6DB5D"/>
    <w:rsid w:val="47E18DD6"/>
    <w:rsid w:val="47E22332"/>
    <w:rsid w:val="47EB0CAC"/>
    <w:rsid w:val="47EBCCAE"/>
    <w:rsid w:val="47EBF6EF"/>
    <w:rsid w:val="47F065E7"/>
    <w:rsid w:val="47F1E540"/>
    <w:rsid w:val="47F23CC8"/>
    <w:rsid w:val="47F39ECA"/>
    <w:rsid w:val="47F743AB"/>
    <w:rsid w:val="47F9AF78"/>
    <w:rsid w:val="47FADEDA"/>
    <w:rsid w:val="47FF34F8"/>
    <w:rsid w:val="4805B64F"/>
    <w:rsid w:val="4805B6C1"/>
    <w:rsid w:val="480688AA"/>
    <w:rsid w:val="4806ACD5"/>
    <w:rsid w:val="480764DC"/>
    <w:rsid w:val="480CB129"/>
    <w:rsid w:val="4810B6F3"/>
    <w:rsid w:val="4810DE39"/>
    <w:rsid w:val="4810E9D2"/>
    <w:rsid w:val="48135994"/>
    <w:rsid w:val="4813F06F"/>
    <w:rsid w:val="48140B27"/>
    <w:rsid w:val="4815F12D"/>
    <w:rsid w:val="48163D8D"/>
    <w:rsid w:val="48172E65"/>
    <w:rsid w:val="481740E0"/>
    <w:rsid w:val="481AAAE3"/>
    <w:rsid w:val="481B284E"/>
    <w:rsid w:val="481E2C54"/>
    <w:rsid w:val="4823949C"/>
    <w:rsid w:val="48245C63"/>
    <w:rsid w:val="4825281F"/>
    <w:rsid w:val="4826347B"/>
    <w:rsid w:val="4833F41C"/>
    <w:rsid w:val="4836AF29"/>
    <w:rsid w:val="48373B9E"/>
    <w:rsid w:val="483ACED7"/>
    <w:rsid w:val="483CA42D"/>
    <w:rsid w:val="4841F7D2"/>
    <w:rsid w:val="484B11BB"/>
    <w:rsid w:val="4850F145"/>
    <w:rsid w:val="4854DCC2"/>
    <w:rsid w:val="48593C3C"/>
    <w:rsid w:val="48607147"/>
    <w:rsid w:val="48650402"/>
    <w:rsid w:val="4865FF07"/>
    <w:rsid w:val="48678448"/>
    <w:rsid w:val="48716CB4"/>
    <w:rsid w:val="48718EEF"/>
    <w:rsid w:val="487243B7"/>
    <w:rsid w:val="48741655"/>
    <w:rsid w:val="48745F9B"/>
    <w:rsid w:val="487C826E"/>
    <w:rsid w:val="487F7F41"/>
    <w:rsid w:val="4886B073"/>
    <w:rsid w:val="4886F67F"/>
    <w:rsid w:val="48899B44"/>
    <w:rsid w:val="4890116A"/>
    <w:rsid w:val="4893D945"/>
    <w:rsid w:val="489412B6"/>
    <w:rsid w:val="48948CEE"/>
    <w:rsid w:val="48951523"/>
    <w:rsid w:val="48958154"/>
    <w:rsid w:val="4899B6C8"/>
    <w:rsid w:val="489F688D"/>
    <w:rsid w:val="489FC222"/>
    <w:rsid w:val="489FD8D0"/>
    <w:rsid w:val="48A0816E"/>
    <w:rsid w:val="48A272DE"/>
    <w:rsid w:val="48A32251"/>
    <w:rsid w:val="48A65ED0"/>
    <w:rsid w:val="48A94BFF"/>
    <w:rsid w:val="48AEEEA1"/>
    <w:rsid w:val="48B24B87"/>
    <w:rsid w:val="48B7AEE0"/>
    <w:rsid w:val="48BCBFE4"/>
    <w:rsid w:val="48BD4AAC"/>
    <w:rsid w:val="48BD9A32"/>
    <w:rsid w:val="48C2EFE1"/>
    <w:rsid w:val="48C4E9D8"/>
    <w:rsid w:val="48CFE322"/>
    <w:rsid w:val="48D537AE"/>
    <w:rsid w:val="48D66227"/>
    <w:rsid w:val="48D683ED"/>
    <w:rsid w:val="48DB6529"/>
    <w:rsid w:val="48E0D6B7"/>
    <w:rsid w:val="48E15500"/>
    <w:rsid w:val="48E1A30F"/>
    <w:rsid w:val="48EA01A9"/>
    <w:rsid w:val="48EAB945"/>
    <w:rsid w:val="48ED4C56"/>
    <w:rsid w:val="48EDDBFA"/>
    <w:rsid w:val="48F00ED3"/>
    <w:rsid w:val="48F1E11C"/>
    <w:rsid w:val="48F3FB24"/>
    <w:rsid w:val="48F570C3"/>
    <w:rsid w:val="48F8023B"/>
    <w:rsid w:val="48FA11EF"/>
    <w:rsid w:val="48FCA55C"/>
    <w:rsid w:val="49043266"/>
    <w:rsid w:val="49045A9F"/>
    <w:rsid w:val="490701CB"/>
    <w:rsid w:val="4909135C"/>
    <w:rsid w:val="4909548E"/>
    <w:rsid w:val="490BAB39"/>
    <w:rsid w:val="4911CBD0"/>
    <w:rsid w:val="49126067"/>
    <w:rsid w:val="49129B91"/>
    <w:rsid w:val="49154144"/>
    <w:rsid w:val="4921912A"/>
    <w:rsid w:val="4926FECF"/>
    <w:rsid w:val="492E7AB0"/>
    <w:rsid w:val="492F60D6"/>
    <w:rsid w:val="49302A7E"/>
    <w:rsid w:val="4930B5B2"/>
    <w:rsid w:val="4934BBD0"/>
    <w:rsid w:val="493540CD"/>
    <w:rsid w:val="493F4523"/>
    <w:rsid w:val="493FA78B"/>
    <w:rsid w:val="4948BA70"/>
    <w:rsid w:val="494C5608"/>
    <w:rsid w:val="494E7BEE"/>
    <w:rsid w:val="494FD17F"/>
    <w:rsid w:val="4952B38E"/>
    <w:rsid w:val="49534809"/>
    <w:rsid w:val="495D049F"/>
    <w:rsid w:val="495E7FBE"/>
    <w:rsid w:val="495F7E61"/>
    <w:rsid w:val="4960B351"/>
    <w:rsid w:val="4963D502"/>
    <w:rsid w:val="4965B2A6"/>
    <w:rsid w:val="496AF99F"/>
    <w:rsid w:val="49807F1A"/>
    <w:rsid w:val="49850729"/>
    <w:rsid w:val="4986D496"/>
    <w:rsid w:val="498BF44D"/>
    <w:rsid w:val="498D240F"/>
    <w:rsid w:val="498F7028"/>
    <w:rsid w:val="498FB4D3"/>
    <w:rsid w:val="499064A5"/>
    <w:rsid w:val="4996D774"/>
    <w:rsid w:val="49A5FB15"/>
    <w:rsid w:val="49AAC3ED"/>
    <w:rsid w:val="49B36B93"/>
    <w:rsid w:val="49B3FB81"/>
    <w:rsid w:val="49B4AB53"/>
    <w:rsid w:val="49B55F5C"/>
    <w:rsid w:val="49B6DD60"/>
    <w:rsid w:val="49BB2BF9"/>
    <w:rsid w:val="49BCA5DD"/>
    <w:rsid w:val="49C3499C"/>
    <w:rsid w:val="49C73D78"/>
    <w:rsid w:val="49CB9541"/>
    <w:rsid w:val="49CF4EBE"/>
    <w:rsid w:val="49CFADF0"/>
    <w:rsid w:val="49D8E4C8"/>
    <w:rsid w:val="49D9DA26"/>
    <w:rsid w:val="49DAC707"/>
    <w:rsid w:val="49DC39F2"/>
    <w:rsid w:val="49DC46A0"/>
    <w:rsid w:val="49DDCE37"/>
    <w:rsid w:val="49E353DF"/>
    <w:rsid w:val="49E80724"/>
    <w:rsid w:val="49F28C88"/>
    <w:rsid w:val="49F4C2F4"/>
    <w:rsid w:val="49F746B8"/>
    <w:rsid w:val="49F7BF0A"/>
    <w:rsid w:val="49F98774"/>
    <w:rsid w:val="49FF978E"/>
    <w:rsid w:val="4A046962"/>
    <w:rsid w:val="4A05C0C0"/>
    <w:rsid w:val="4A06837A"/>
    <w:rsid w:val="4A091DF5"/>
    <w:rsid w:val="4A09AD13"/>
    <w:rsid w:val="4A196688"/>
    <w:rsid w:val="4A1A35DD"/>
    <w:rsid w:val="4A216762"/>
    <w:rsid w:val="4A218EF6"/>
    <w:rsid w:val="4A2C940A"/>
    <w:rsid w:val="4A2D592B"/>
    <w:rsid w:val="4A2D9E78"/>
    <w:rsid w:val="4A2F0721"/>
    <w:rsid w:val="4A2F49A2"/>
    <w:rsid w:val="4A32BE42"/>
    <w:rsid w:val="4A346E73"/>
    <w:rsid w:val="4A34B199"/>
    <w:rsid w:val="4A365A8E"/>
    <w:rsid w:val="4A3D2986"/>
    <w:rsid w:val="4A3EFCF6"/>
    <w:rsid w:val="4A487104"/>
    <w:rsid w:val="4A4FDC9C"/>
    <w:rsid w:val="4A5826D5"/>
    <w:rsid w:val="4A5C5CBF"/>
    <w:rsid w:val="4A5F05DD"/>
    <w:rsid w:val="4A5F0AB4"/>
    <w:rsid w:val="4A613D0C"/>
    <w:rsid w:val="4A6179D7"/>
    <w:rsid w:val="4A61BC82"/>
    <w:rsid w:val="4A631E8E"/>
    <w:rsid w:val="4A6627D0"/>
    <w:rsid w:val="4A694DAC"/>
    <w:rsid w:val="4A6A1BFC"/>
    <w:rsid w:val="4A6A410C"/>
    <w:rsid w:val="4A771D6C"/>
    <w:rsid w:val="4A77FDCF"/>
    <w:rsid w:val="4A7E2F43"/>
    <w:rsid w:val="4A809EE3"/>
    <w:rsid w:val="4A821D4C"/>
    <w:rsid w:val="4A82632E"/>
    <w:rsid w:val="4A8AF412"/>
    <w:rsid w:val="4A930251"/>
    <w:rsid w:val="4A93777E"/>
    <w:rsid w:val="4A942805"/>
    <w:rsid w:val="4A97C01B"/>
    <w:rsid w:val="4A98E786"/>
    <w:rsid w:val="4A9A9190"/>
    <w:rsid w:val="4A9ACFD1"/>
    <w:rsid w:val="4AA175D5"/>
    <w:rsid w:val="4AA6690A"/>
    <w:rsid w:val="4AAE6BF2"/>
    <w:rsid w:val="4AB90A5E"/>
    <w:rsid w:val="4AB92902"/>
    <w:rsid w:val="4AB94C8B"/>
    <w:rsid w:val="4AB952FE"/>
    <w:rsid w:val="4AC0948A"/>
    <w:rsid w:val="4AC1B47F"/>
    <w:rsid w:val="4AC27F62"/>
    <w:rsid w:val="4AC39D29"/>
    <w:rsid w:val="4AC45C4C"/>
    <w:rsid w:val="4AC5121E"/>
    <w:rsid w:val="4AC54A15"/>
    <w:rsid w:val="4ACA5FEF"/>
    <w:rsid w:val="4ACB3137"/>
    <w:rsid w:val="4ACD27AD"/>
    <w:rsid w:val="4ACFF50C"/>
    <w:rsid w:val="4AD2B0DB"/>
    <w:rsid w:val="4AD323E9"/>
    <w:rsid w:val="4AD49AD7"/>
    <w:rsid w:val="4AD611F5"/>
    <w:rsid w:val="4AD8A921"/>
    <w:rsid w:val="4ADDE64D"/>
    <w:rsid w:val="4ADE958B"/>
    <w:rsid w:val="4AE1ECF1"/>
    <w:rsid w:val="4AE6A170"/>
    <w:rsid w:val="4AE94820"/>
    <w:rsid w:val="4AF4425A"/>
    <w:rsid w:val="4AF504B3"/>
    <w:rsid w:val="4AF6345D"/>
    <w:rsid w:val="4AF8B712"/>
    <w:rsid w:val="4AFA32FC"/>
    <w:rsid w:val="4AFDA79F"/>
    <w:rsid w:val="4AFF1E76"/>
    <w:rsid w:val="4AFF9DB0"/>
    <w:rsid w:val="4B03B7AB"/>
    <w:rsid w:val="4B07EEBE"/>
    <w:rsid w:val="4B0E7C1F"/>
    <w:rsid w:val="4B15072A"/>
    <w:rsid w:val="4B15FDD4"/>
    <w:rsid w:val="4B1E0D22"/>
    <w:rsid w:val="4B1FB6F6"/>
    <w:rsid w:val="4B236D70"/>
    <w:rsid w:val="4B244445"/>
    <w:rsid w:val="4B27D3A4"/>
    <w:rsid w:val="4B2826BF"/>
    <w:rsid w:val="4B2964C1"/>
    <w:rsid w:val="4B2D6517"/>
    <w:rsid w:val="4B3261D6"/>
    <w:rsid w:val="4B346992"/>
    <w:rsid w:val="4B3D5F4E"/>
    <w:rsid w:val="4B403C66"/>
    <w:rsid w:val="4B40F4F9"/>
    <w:rsid w:val="4B4353FC"/>
    <w:rsid w:val="4B4776CE"/>
    <w:rsid w:val="4B4F18AE"/>
    <w:rsid w:val="4B51924A"/>
    <w:rsid w:val="4B52421C"/>
    <w:rsid w:val="4B586F37"/>
    <w:rsid w:val="4B5CC39C"/>
    <w:rsid w:val="4B5F6749"/>
    <w:rsid w:val="4B65F30E"/>
    <w:rsid w:val="4B6EB7D3"/>
    <w:rsid w:val="4B6F4EDC"/>
    <w:rsid w:val="4B74B529"/>
    <w:rsid w:val="4B762789"/>
    <w:rsid w:val="4B7B2F95"/>
    <w:rsid w:val="4B7DBA8F"/>
    <w:rsid w:val="4B820CBD"/>
    <w:rsid w:val="4B831ABF"/>
    <w:rsid w:val="4B85877F"/>
    <w:rsid w:val="4B88CDC0"/>
    <w:rsid w:val="4B8D72B8"/>
    <w:rsid w:val="4B90DCFE"/>
    <w:rsid w:val="4B9557D5"/>
    <w:rsid w:val="4B9B7C96"/>
    <w:rsid w:val="4BA67EF8"/>
    <w:rsid w:val="4BA86584"/>
    <w:rsid w:val="4BA8C479"/>
    <w:rsid w:val="4BB41E5C"/>
    <w:rsid w:val="4BB706A4"/>
    <w:rsid w:val="4BB77359"/>
    <w:rsid w:val="4BB81294"/>
    <w:rsid w:val="4BB87B27"/>
    <w:rsid w:val="4BC05EF1"/>
    <w:rsid w:val="4BC07044"/>
    <w:rsid w:val="4BC27E6D"/>
    <w:rsid w:val="4BC646A6"/>
    <w:rsid w:val="4BC84AE9"/>
    <w:rsid w:val="4BC9298C"/>
    <w:rsid w:val="4BC9EAAF"/>
    <w:rsid w:val="4BCCD3CF"/>
    <w:rsid w:val="4BCFF068"/>
    <w:rsid w:val="4BD04BEA"/>
    <w:rsid w:val="4BD23140"/>
    <w:rsid w:val="4BD63CF1"/>
    <w:rsid w:val="4BD704FB"/>
    <w:rsid w:val="4BDFDD4E"/>
    <w:rsid w:val="4BE4F37E"/>
    <w:rsid w:val="4BE73D38"/>
    <w:rsid w:val="4BE78FFE"/>
    <w:rsid w:val="4BE9434E"/>
    <w:rsid w:val="4BECC5DA"/>
    <w:rsid w:val="4BEEC51C"/>
    <w:rsid w:val="4BF287DF"/>
    <w:rsid w:val="4BF4EB6E"/>
    <w:rsid w:val="4BF7B959"/>
    <w:rsid w:val="4BF8E5F8"/>
    <w:rsid w:val="4C00FDEA"/>
    <w:rsid w:val="4C050EE6"/>
    <w:rsid w:val="4C050F85"/>
    <w:rsid w:val="4C0679AA"/>
    <w:rsid w:val="4C10F6E6"/>
    <w:rsid w:val="4C16B4D5"/>
    <w:rsid w:val="4C18F5C2"/>
    <w:rsid w:val="4C194959"/>
    <w:rsid w:val="4C197C20"/>
    <w:rsid w:val="4C1B18AB"/>
    <w:rsid w:val="4C1C575C"/>
    <w:rsid w:val="4C1FB657"/>
    <w:rsid w:val="4C21AF08"/>
    <w:rsid w:val="4C26F6AD"/>
    <w:rsid w:val="4C2D080D"/>
    <w:rsid w:val="4C2E5A37"/>
    <w:rsid w:val="4C31DB08"/>
    <w:rsid w:val="4C326CE6"/>
    <w:rsid w:val="4C32F2E6"/>
    <w:rsid w:val="4C334ED7"/>
    <w:rsid w:val="4C33F7EC"/>
    <w:rsid w:val="4C3D432B"/>
    <w:rsid w:val="4C3DD77F"/>
    <w:rsid w:val="4C408001"/>
    <w:rsid w:val="4C419FF1"/>
    <w:rsid w:val="4C41BFDA"/>
    <w:rsid w:val="4C4AB265"/>
    <w:rsid w:val="4C4B7099"/>
    <w:rsid w:val="4C55C812"/>
    <w:rsid w:val="4C573D45"/>
    <w:rsid w:val="4C58F6F5"/>
    <w:rsid w:val="4C6044F6"/>
    <w:rsid w:val="4C650259"/>
    <w:rsid w:val="4C697AF9"/>
    <w:rsid w:val="4C6C04D0"/>
    <w:rsid w:val="4C7043FA"/>
    <w:rsid w:val="4C7084CD"/>
    <w:rsid w:val="4C7138BC"/>
    <w:rsid w:val="4C79D7A1"/>
    <w:rsid w:val="4C7A9CE1"/>
    <w:rsid w:val="4C7DE2B2"/>
    <w:rsid w:val="4C801FCD"/>
    <w:rsid w:val="4C820AD3"/>
    <w:rsid w:val="4C833B2C"/>
    <w:rsid w:val="4C83CE37"/>
    <w:rsid w:val="4C860DC7"/>
    <w:rsid w:val="4C875DBF"/>
    <w:rsid w:val="4C8940C8"/>
    <w:rsid w:val="4C898300"/>
    <w:rsid w:val="4C8F012E"/>
    <w:rsid w:val="4C91AB94"/>
    <w:rsid w:val="4C9282E7"/>
    <w:rsid w:val="4C94622F"/>
    <w:rsid w:val="4C951528"/>
    <w:rsid w:val="4C9CCE5B"/>
    <w:rsid w:val="4CA02E4F"/>
    <w:rsid w:val="4CA4DA76"/>
    <w:rsid w:val="4CA5C417"/>
    <w:rsid w:val="4CA81252"/>
    <w:rsid w:val="4CA84C8F"/>
    <w:rsid w:val="4CA8EF39"/>
    <w:rsid w:val="4CABF2AE"/>
    <w:rsid w:val="4CAD23D6"/>
    <w:rsid w:val="4CAE7DA2"/>
    <w:rsid w:val="4CB54938"/>
    <w:rsid w:val="4CB7E7BF"/>
    <w:rsid w:val="4CB91E9B"/>
    <w:rsid w:val="4CBB8757"/>
    <w:rsid w:val="4CBBB34E"/>
    <w:rsid w:val="4CBF9059"/>
    <w:rsid w:val="4CC275C1"/>
    <w:rsid w:val="4CD2F19F"/>
    <w:rsid w:val="4CD60CC7"/>
    <w:rsid w:val="4CD7C863"/>
    <w:rsid w:val="4CD8CD39"/>
    <w:rsid w:val="4CDDAA77"/>
    <w:rsid w:val="4CDE947D"/>
    <w:rsid w:val="4CDF8B8B"/>
    <w:rsid w:val="4CE43F8D"/>
    <w:rsid w:val="4CE51C3C"/>
    <w:rsid w:val="4CE8CA12"/>
    <w:rsid w:val="4CEB7B51"/>
    <w:rsid w:val="4CEC39DD"/>
    <w:rsid w:val="4CEEC7D4"/>
    <w:rsid w:val="4CF9E625"/>
    <w:rsid w:val="4CFE3596"/>
    <w:rsid w:val="4D03404E"/>
    <w:rsid w:val="4D04334A"/>
    <w:rsid w:val="4D066532"/>
    <w:rsid w:val="4D0F456E"/>
    <w:rsid w:val="4D0FF4D0"/>
    <w:rsid w:val="4D14CA7C"/>
    <w:rsid w:val="4D1696EF"/>
    <w:rsid w:val="4D16FFF6"/>
    <w:rsid w:val="4D1BFFC4"/>
    <w:rsid w:val="4D1F3E4F"/>
    <w:rsid w:val="4D2036C5"/>
    <w:rsid w:val="4D29A0C0"/>
    <w:rsid w:val="4D2B4059"/>
    <w:rsid w:val="4D2B8B11"/>
    <w:rsid w:val="4D2E3614"/>
    <w:rsid w:val="4D2E9556"/>
    <w:rsid w:val="4D2F6B89"/>
    <w:rsid w:val="4D3530CE"/>
    <w:rsid w:val="4D3AA766"/>
    <w:rsid w:val="4D3F1177"/>
    <w:rsid w:val="4D41ABDE"/>
    <w:rsid w:val="4D47A749"/>
    <w:rsid w:val="4D47FB73"/>
    <w:rsid w:val="4D483B58"/>
    <w:rsid w:val="4D486BAD"/>
    <w:rsid w:val="4D487CC0"/>
    <w:rsid w:val="4D4ADE90"/>
    <w:rsid w:val="4D4E0737"/>
    <w:rsid w:val="4D4E9F5B"/>
    <w:rsid w:val="4D545BE7"/>
    <w:rsid w:val="4D5C1B29"/>
    <w:rsid w:val="4D608B33"/>
    <w:rsid w:val="4D64F9ED"/>
    <w:rsid w:val="4D65E6E4"/>
    <w:rsid w:val="4D674A68"/>
    <w:rsid w:val="4D67CC6B"/>
    <w:rsid w:val="4D68955F"/>
    <w:rsid w:val="4D6F5E9F"/>
    <w:rsid w:val="4D70B895"/>
    <w:rsid w:val="4D71064D"/>
    <w:rsid w:val="4D71D13A"/>
    <w:rsid w:val="4D748930"/>
    <w:rsid w:val="4D7657B9"/>
    <w:rsid w:val="4D78ECD8"/>
    <w:rsid w:val="4D7AEB56"/>
    <w:rsid w:val="4D7BBCCB"/>
    <w:rsid w:val="4D807661"/>
    <w:rsid w:val="4D818F32"/>
    <w:rsid w:val="4D83CBC9"/>
    <w:rsid w:val="4D857112"/>
    <w:rsid w:val="4D8850A9"/>
    <w:rsid w:val="4D90BBCF"/>
    <w:rsid w:val="4D953757"/>
    <w:rsid w:val="4D98D429"/>
    <w:rsid w:val="4D9D74F2"/>
    <w:rsid w:val="4DA21C8F"/>
    <w:rsid w:val="4DA662C0"/>
    <w:rsid w:val="4DA92828"/>
    <w:rsid w:val="4DAC77D0"/>
    <w:rsid w:val="4DACF384"/>
    <w:rsid w:val="4DAFC5CF"/>
    <w:rsid w:val="4DB5D34D"/>
    <w:rsid w:val="4DC09C03"/>
    <w:rsid w:val="4DC15C19"/>
    <w:rsid w:val="4DC206E6"/>
    <w:rsid w:val="4DC24995"/>
    <w:rsid w:val="4DC3AB6D"/>
    <w:rsid w:val="4DC4C0E3"/>
    <w:rsid w:val="4DC5DFF4"/>
    <w:rsid w:val="4DC650B7"/>
    <w:rsid w:val="4DC69F9F"/>
    <w:rsid w:val="4DCAA551"/>
    <w:rsid w:val="4DCD95C0"/>
    <w:rsid w:val="4DCE5599"/>
    <w:rsid w:val="4DD1705C"/>
    <w:rsid w:val="4DD65C15"/>
    <w:rsid w:val="4DDBB92B"/>
    <w:rsid w:val="4DDD903B"/>
    <w:rsid w:val="4DDE1F2E"/>
    <w:rsid w:val="4DDF1BC2"/>
    <w:rsid w:val="4DDF3945"/>
    <w:rsid w:val="4DE01325"/>
    <w:rsid w:val="4DE24115"/>
    <w:rsid w:val="4DE7DB94"/>
    <w:rsid w:val="4DE814C9"/>
    <w:rsid w:val="4DEA0219"/>
    <w:rsid w:val="4DF24FBD"/>
    <w:rsid w:val="4DF498E8"/>
    <w:rsid w:val="4DF8CB8B"/>
    <w:rsid w:val="4DF95247"/>
    <w:rsid w:val="4DFB3F48"/>
    <w:rsid w:val="4DFD5018"/>
    <w:rsid w:val="4DFFD1DF"/>
    <w:rsid w:val="4E016464"/>
    <w:rsid w:val="4E034F17"/>
    <w:rsid w:val="4E0A6AC6"/>
    <w:rsid w:val="4E0CC2AC"/>
    <w:rsid w:val="4E0E9963"/>
    <w:rsid w:val="4E102124"/>
    <w:rsid w:val="4E1154CC"/>
    <w:rsid w:val="4E165297"/>
    <w:rsid w:val="4E1685BE"/>
    <w:rsid w:val="4E177316"/>
    <w:rsid w:val="4E1813A0"/>
    <w:rsid w:val="4E19F8D8"/>
    <w:rsid w:val="4E1A391A"/>
    <w:rsid w:val="4E1BAC31"/>
    <w:rsid w:val="4E1F9546"/>
    <w:rsid w:val="4E2169EC"/>
    <w:rsid w:val="4E2981B1"/>
    <w:rsid w:val="4E2EBDD0"/>
    <w:rsid w:val="4E310D1F"/>
    <w:rsid w:val="4E3424DC"/>
    <w:rsid w:val="4E391399"/>
    <w:rsid w:val="4E45ADB0"/>
    <w:rsid w:val="4E4802A2"/>
    <w:rsid w:val="4E4876E2"/>
    <w:rsid w:val="4E489FBC"/>
    <w:rsid w:val="4E4C51EA"/>
    <w:rsid w:val="4E53BAF5"/>
    <w:rsid w:val="4E57E5B8"/>
    <w:rsid w:val="4E599A12"/>
    <w:rsid w:val="4E5BE507"/>
    <w:rsid w:val="4E5F3F1A"/>
    <w:rsid w:val="4E5FECFA"/>
    <w:rsid w:val="4E63CC80"/>
    <w:rsid w:val="4E654439"/>
    <w:rsid w:val="4E6550A6"/>
    <w:rsid w:val="4E675B22"/>
    <w:rsid w:val="4E682459"/>
    <w:rsid w:val="4E6BEE65"/>
    <w:rsid w:val="4E6E3913"/>
    <w:rsid w:val="4E6EF2C6"/>
    <w:rsid w:val="4E74D46B"/>
    <w:rsid w:val="4E78A091"/>
    <w:rsid w:val="4E7FE4C0"/>
    <w:rsid w:val="4E806D8D"/>
    <w:rsid w:val="4E8407DE"/>
    <w:rsid w:val="4E841C31"/>
    <w:rsid w:val="4E88A3B8"/>
    <w:rsid w:val="4E892EC0"/>
    <w:rsid w:val="4E8C963B"/>
    <w:rsid w:val="4E8E4EB0"/>
    <w:rsid w:val="4E901583"/>
    <w:rsid w:val="4E933DD0"/>
    <w:rsid w:val="4EA1C809"/>
    <w:rsid w:val="4EA2BFE1"/>
    <w:rsid w:val="4EA85602"/>
    <w:rsid w:val="4EA90CF6"/>
    <w:rsid w:val="4EAC5977"/>
    <w:rsid w:val="4EAD22B9"/>
    <w:rsid w:val="4EAD4B49"/>
    <w:rsid w:val="4EAFFFCE"/>
    <w:rsid w:val="4EB0D66B"/>
    <w:rsid w:val="4EB2337F"/>
    <w:rsid w:val="4EB2D057"/>
    <w:rsid w:val="4EB742E9"/>
    <w:rsid w:val="4EB919B7"/>
    <w:rsid w:val="4EBC1A3E"/>
    <w:rsid w:val="4EC4439B"/>
    <w:rsid w:val="4EC4F75D"/>
    <w:rsid w:val="4EC5BAB6"/>
    <w:rsid w:val="4EC6177F"/>
    <w:rsid w:val="4EC8561B"/>
    <w:rsid w:val="4EC87DC0"/>
    <w:rsid w:val="4EC8DE0A"/>
    <w:rsid w:val="4ECE2CB7"/>
    <w:rsid w:val="4ED9781A"/>
    <w:rsid w:val="4EDB7D1F"/>
    <w:rsid w:val="4EDDF571"/>
    <w:rsid w:val="4EDE8F90"/>
    <w:rsid w:val="4EE02D84"/>
    <w:rsid w:val="4EE2177A"/>
    <w:rsid w:val="4EE2C789"/>
    <w:rsid w:val="4EE5139E"/>
    <w:rsid w:val="4EE899B0"/>
    <w:rsid w:val="4EEB0FA7"/>
    <w:rsid w:val="4EEC0B86"/>
    <w:rsid w:val="4EF0A5CB"/>
    <w:rsid w:val="4EF3936A"/>
    <w:rsid w:val="4EF472E3"/>
    <w:rsid w:val="4F00C8AA"/>
    <w:rsid w:val="4F02C7BB"/>
    <w:rsid w:val="4F031AC9"/>
    <w:rsid w:val="4F03AA01"/>
    <w:rsid w:val="4F07650E"/>
    <w:rsid w:val="4F157983"/>
    <w:rsid w:val="4F1B4F28"/>
    <w:rsid w:val="4F1E7394"/>
    <w:rsid w:val="4F1FD8F4"/>
    <w:rsid w:val="4F1FE023"/>
    <w:rsid w:val="4F21CA96"/>
    <w:rsid w:val="4F2667D8"/>
    <w:rsid w:val="4F27589E"/>
    <w:rsid w:val="4F2B7232"/>
    <w:rsid w:val="4F2BF37D"/>
    <w:rsid w:val="4F2E8F8F"/>
    <w:rsid w:val="4F2FF92A"/>
    <w:rsid w:val="4F3006C3"/>
    <w:rsid w:val="4F3190FB"/>
    <w:rsid w:val="4F360D1E"/>
    <w:rsid w:val="4F376726"/>
    <w:rsid w:val="4F38FB4D"/>
    <w:rsid w:val="4F3BE9E6"/>
    <w:rsid w:val="4F3CB047"/>
    <w:rsid w:val="4F4393E7"/>
    <w:rsid w:val="4F439CA9"/>
    <w:rsid w:val="4F44A5C4"/>
    <w:rsid w:val="4F44FA89"/>
    <w:rsid w:val="4F456EC9"/>
    <w:rsid w:val="4F47145B"/>
    <w:rsid w:val="4F480030"/>
    <w:rsid w:val="4F4BE115"/>
    <w:rsid w:val="4F4CE2D2"/>
    <w:rsid w:val="4F500B66"/>
    <w:rsid w:val="4F51E766"/>
    <w:rsid w:val="4F55B891"/>
    <w:rsid w:val="4F564CD4"/>
    <w:rsid w:val="4F5C1CE9"/>
    <w:rsid w:val="4F5C865F"/>
    <w:rsid w:val="4F5CF9AD"/>
    <w:rsid w:val="4F601144"/>
    <w:rsid w:val="4F60F17C"/>
    <w:rsid w:val="4F627126"/>
    <w:rsid w:val="4F652E60"/>
    <w:rsid w:val="4F6587DB"/>
    <w:rsid w:val="4F6822FE"/>
    <w:rsid w:val="4F68ED46"/>
    <w:rsid w:val="4F7839A3"/>
    <w:rsid w:val="4F7B5AA0"/>
    <w:rsid w:val="4F81DD15"/>
    <w:rsid w:val="4F82D732"/>
    <w:rsid w:val="4F83C579"/>
    <w:rsid w:val="4F85DDF2"/>
    <w:rsid w:val="4F869EC5"/>
    <w:rsid w:val="4F87C803"/>
    <w:rsid w:val="4F8BA6BF"/>
    <w:rsid w:val="4F903310"/>
    <w:rsid w:val="4F90458B"/>
    <w:rsid w:val="4F9282C4"/>
    <w:rsid w:val="4F932372"/>
    <w:rsid w:val="4F95E4F9"/>
    <w:rsid w:val="4F97C39E"/>
    <w:rsid w:val="4F982B12"/>
    <w:rsid w:val="4FA41086"/>
    <w:rsid w:val="4FA53725"/>
    <w:rsid w:val="4FA80BFA"/>
    <w:rsid w:val="4FAFDD31"/>
    <w:rsid w:val="4FBF8F0E"/>
    <w:rsid w:val="4FC009FF"/>
    <w:rsid w:val="4FC13208"/>
    <w:rsid w:val="4FC1D795"/>
    <w:rsid w:val="4FC519E2"/>
    <w:rsid w:val="4FC9F5F0"/>
    <w:rsid w:val="4FCADF94"/>
    <w:rsid w:val="4FCB0CF6"/>
    <w:rsid w:val="4FCC88E3"/>
    <w:rsid w:val="4FCD4AF0"/>
    <w:rsid w:val="4FCF942D"/>
    <w:rsid w:val="4FD55CD0"/>
    <w:rsid w:val="4FDBF152"/>
    <w:rsid w:val="4FDE4C38"/>
    <w:rsid w:val="4FE10EBF"/>
    <w:rsid w:val="4FE1206E"/>
    <w:rsid w:val="4FE1ED42"/>
    <w:rsid w:val="4FE1EF5D"/>
    <w:rsid w:val="4FE5138E"/>
    <w:rsid w:val="4FEC2CE3"/>
    <w:rsid w:val="4FEC6D58"/>
    <w:rsid w:val="4FEFB0BE"/>
    <w:rsid w:val="4FF11851"/>
    <w:rsid w:val="4FF8019F"/>
    <w:rsid w:val="4FF91AAA"/>
    <w:rsid w:val="4FFBB488"/>
    <w:rsid w:val="4FFD70FC"/>
    <w:rsid w:val="4FFDBD83"/>
    <w:rsid w:val="50025590"/>
    <w:rsid w:val="500A9261"/>
    <w:rsid w:val="500C84AA"/>
    <w:rsid w:val="500C9396"/>
    <w:rsid w:val="500EF70A"/>
    <w:rsid w:val="500FC83B"/>
    <w:rsid w:val="50101148"/>
    <w:rsid w:val="5010EB6E"/>
    <w:rsid w:val="50134EFF"/>
    <w:rsid w:val="501436C9"/>
    <w:rsid w:val="5015CD86"/>
    <w:rsid w:val="50167DD0"/>
    <w:rsid w:val="501BFBB7"/>
    <w:rsid w:val="501C1C81"/>
    <w:rsid w:val="501CA350"/>
    <w:rsid w:val="501D9D6C"/>
    <w:rsid w:val="502297F5"/>
    <w:rsid w:val="50235FCD"/>
    <w:rsid w:val="502655CF"/>
    <w:rsid w:val="5026B37B"/>
    <w:rsid w:val="502AE2AD"/>
    <w:rsid w:val="502D556B"/>
    <w:rsid w:val="502FE99A"/>
    <w:rsid w:val="5033E01E"/>
    <w:rsid w:val="503A362E"/>
    <w:rsid w:val="503B4352"/>
    <w:rsid w:val="503BCBEE"/>
    <w:rsid w:val="503E9042"/>
    <w:rsid w:val="5046556A"/>
    <w:rsid w:val="5047B612"/>
    <w:rsid w:val="505151CA"/>
    <w:rsid w:val="5053134A"/>
    <w:rsid w:val="50558C28"/>
    <w:rsid w:val="5057D8BF"/>
    <w:rsid w:val="5064764A"/>
    <w:rsid w:val="506E0A2C"/>
    <w:rsid w:val="5070F89F"/>
    <w:rsid w:val="50789AB6"/>
    <w:rsid w:val="5079D967"/>
    <w:rsid w:val="507BA3D6"/>
    <w:rsid w:val="507DB217"/>
    <w:rsid w:val="5087D80D"/>
    <w:rsid w:val="508981B6"/>
    <w:rsid w:val="50898616"/>
    <w:rsid w:val="50898CA5"/>
    <w:rsid w:val="508D6BFA"/>
    <w:rsid w:val="5091EEC8"/>
    <w:rsid w:val="5092C795"/>
    <w:rsid w:val="50955A1C"/>
    <w:rsid w:val="5098CF6D"/>
    <w:rsid w:val="509DC1ED"/>
    <w:rsid w:val="509F9EA9"/>
    <w:rsid w:val="50A4F500"/>
    <w:rsid w:val="50A5E5EB"/>
    <w:rsid w:val="50A6C316"/>
    <w:rsid w:val="50A6C522"/>
    <w:rsid w:val="50A6D234"/>
    <w:rsid w:val="50A6D987"/>
    <w:rsid w:val="50A93674"/>
    <w:rsid w:val="50AF3166"/>
    <w:rsid w:val="50B0DCBD"/>
    <w:rsid w:val="50B7489F"/>
    <w:rsid w:val="50B7F24F"/>
    <w:rsid w:val="50B9829A"/>
    <w:rsid w:val="50C16BFA"/>
    <w:rsid w:val="50C328FF"/>
    <w:rsid w:val="50C42144"/>
    <w:rsid w:val="50C71856"/>
    <w:rsid w:val="50C74FF5"/>
    <w:rsid w:val="50C98178"/>
    <w:rsid w:val="50C9E5A4"/>
    <w:rsid w:val="50CB541C"/>
    <w:rsid w:val="50CC47A1"/>
    <w:rsid w:val="50CC727D"/>
    <w:rsid w:val="50CE49C7"/>
    <w:rsid w:val="50D371CF"/>
    <w:rsid w:val="50D55ECF"/>
    <w:rsid w:val="50D57EB6"/>
    <w:rsid w:val="50DC10B0"/>
    <w:rsid w:val="50DD5320"/>
    <w:rsid w:val="50DDE7D0"/>
    <w:rsid w:val="50DF4DF3"/>
    <w:rsid w:val="50E00BE1"/>
    <w:rsid w:val="50E0F534"/>
    <w:rsid w:val="50E13F2A"/>
    <w:rsid w:val="50E1A040"/>
    <w:rsid w:val="50E3FC08"/>
    <w:rsid w:val="50E550DE"/>
    <w:rsid w:val="50EBD8F9"/>
    <w:rsid w:val="50EBEEDB"/>
    <w:rsid w:val="50F1E43A"/>
    <w:rsid w:val="50F22CB9"/>
    <w:rsid w:val="50F5BC89"/>
    <w:rsid w:val="50FC2963"/>
    <w:rsid w:val="5103ABFB"/>
    <w:rsid w:val="510469DB"/>
    <w:rsid w:val="510AFC40"/>
    <w:rsid w:val="510B5534"/>
    <w:rsid w:val="51130A78"/>
    <w:rsid w:val="5117624F"/>
    <w:rsid w:val="5117D951"/>
    <w:rsid w:val="511951E9"/>
    <w:rsid w:val="5119A808"/>
    <w:rsid w:val="511C9026"/>
    <w:rsid w:val="511D6ACB"/>
    <w:rsid w:val="511F660A"/>
    <w:rsid w:val="51205A26"/>
    <w:rsid w:val="5123B088"/>
    <w:rsid w:val="5124378E"/>
    <w:rsid w:val="512AAE68"/>
    <w:rsid w:val="512BE96C"/>
    <w:rsid w:val="512E5CBC"/>
    <w:rsid w:val="5130D728"/>
    <w:rsid w:val="5131625E"/>
    <w:rsid w:val="513835FA"/>
    <w:rsid w:val="513C33F8"/>
    <w:rsid w:val="513FB60A"/>
    <w:rsid w:val="514179C4"/>
    <w:rsid w:val="5142171B"/>
    <w:rsid w:val="514243F2"/>
    <w:rsid w:val="51440383"/>
    <w:rsid w:val="5147C1E6"/>
    <w:rsid w:val="5148DF2E"/>
    <w:rsid w:val="51490C93"/>
    <w:rsid w:val="514912B5"/>
    <w:rsid w:val="5149275D"/>
    <w:rsid w:val="514A323E"/>
    <w:rsid w:val="514DCED3"/>
    <w:rsid w:val="514F16C7"/>
    <w:rsid w:val="51567421"/>
    <w:rsid w:val="5158D31E"/>
    <w:rsid w:val="515CCAC1"/>
    <w:rsid w:val="515F2B44"/>
    <w:rsid w:val="5163D8AB"/>
    <w:rsid w:val="51663173"/>
    <w:rsid w:val="5167FEF0"/>
    <w:rsid w:val="516E012E"/>
    <w:rsid w:val="5173B154"/>
    <w:rsid w:val="5175A00E"/>
    <w:rsid w:val="5177B8F6"/>
    <w:rsid w:val="517B411B"/>
    <w:rsid w:val="517B8ED0"/>
    <w:rsid w:val="5182F03D"/>
    <w:rsid w:val="5187B901"/>
    <w:rsid w:val="5191B2BC"/>
    <w:rsid w:val="5192332F"/>
    <w:rsid w:val="51A2B965"/>
    <w:rsid w:val="51A4B678"/>
    <w:rsid w:val="51A68FF2"/>
    <w:rsid w:val="51AC6B15"/>
    <w:rsid w:val="51AC873C"/>
    <w:rsid w:val="51ADFAC8"/>
    <w:rsid w:val="51B303F3"/>
    <w:rsid w:val="51BA4B71"/>
    <w:rsid w:val="51BA7552"/>
    <w:rsid w:val="51BE6856"/>
    <w:rsid w:val="51BF81EA"/>
    <w:rsid w:val="51C321CF"/>
    <w:rsid w:val="51C3BC5A"/>
    <w:rsid w:val="51C3D69A"/>
    <w:rsid w:val="51CCB9BB"/>
    <w:rsid w:val="51CFB07F"/>
    <w:rsid w:val="51D1B4C3"/>
    <w:rsid w:val="51D2AC3F"/>
    <w:rsid w:val="51D3F0BB"/>
    <w:rsid w:val="51D6A202"/>
    <w:rsid w:val="51D6C8CE"/>
    <w:rsid w:val="51D87C16"/>
    <w:rsid w:val="51DBFE65"/>
    <w:rsid w:val="51DD91A0"/>
    <w:rsid w:val="51DE65A3"/>
    <w:rsid w:val="51DEFD5A"/>
    <w:rsid w:val="51DF8B41"/>
    <w:rsid w:val="51E192F1"/>
    <w:rsid w:val="51E50A73"/>
    <w:rsid w:val="51E58CBC"/>
    <w:rsid w:val="51E9AD67"/>
    <w:rsid w:val="51EEEDBC"/>
    <w:rsid w:val="51EFABA1"/>
    <w:rsid w:val="51F014B9"/>
    <w:rsid w:val="51F27A05"/>
    <w:rsid w:val="51F4DA16"/>
    <w:rsid w:val="51F51B9C"/>
    <w:rsid w:val="51F553FA"/>
    <w:rsid w:val="51F5D8E0"/>
    <w:rsid w:val="51FBAD9B"/>
    <w:rsid w:val="51FC4EB3"/>
    <w:rsid w:val="51FC981F"/>
    <w:rsid w:val="51FF9396"/>
    <w:rsid w:val="52011925"/>
    <w:rsid w:val="5201B2D7"/>
    <w:rsid w:val="5202E678"/>
    <w:rsid w:val="52072578"/>
    <w:rsid w:val="520BD4FF"/>
    <w:rsid w:val="520F55BA"/>
    <w:rsid w:val="520FBDA1"/>
    <w:rsid w:val="5211AA9C"/>
    <w:rsid w:val="52127802"/>
    <w:rsid w:val="521439E0"/>
    <w:rsid w:val="52150541"/>
    <w:rsid w:val="522190A0"/>
    <w:rsid w:val="52276756"/>
    <w:rsid w:val="522818AF"/>
    <w:rsid w:val="522CBBF8"/>
    <w:rsid w:val="522D7C0B"/>
    <w:rsid w:val="522DE42F"/>
    <w:rsid w:val="52307D8A"/>
    <w:rsid w:val="5238BB0B"/>
    <w:rsid w:val="523E79BC"/>
    <w:rsid w:val="52406B81"/>
    <w:rsid w:val="5243F323"/>
    <w:rsid w:val="5244E59D"/>
    <w:rsid w:val="52472025"/>
    <w:rsid w:val="5249660D"/>
    <w:rsid w:val="524BA524"/>
    <w:rsid w:val="524E8D40"/>
    <w:rsid w:val="524F0C08"/>
    <w:rsid w:val="52523EC9"/>
    <w:rsid w:val="52557ABA"/>
    <w:rsid w:val="525B28AC"/>
    <w:rsid w:val="525C2DBD"/>
    <w:rsid w:val="525F7D91"/>
    <w:rsid w:val="52663051"/>
    <w:rsid w:val="526B48D7"/>
    <w:rsid w:val="526B79EF"/>
    <w:rsid w:val="526D86A2"/>
    <w:rsid w:val="526E76D5"/>
    <w:rsid w:val="5272FA3C"/>
    <w:rsid w:val="52745109"/>
    <w:rsid w:val="52768035"/>
    <w:rsid w:val="5278B0B0"/>
    <w:rsid w:val="527A96A2"/>
    <w:rsid w:val="527D0F8B"/>
    <w:rsid w:val="5281875C"/>
    <w:rsid w:val="52832AAC"/>
    <w:rsid w:val="52847B3E"/>
    <w:rsid w:val="52864CBB"/>
    <w:rsid w:val="528AA514"/>
    <w:rsid w:val="528FA358"/>
    <w:rsid w:val="52952A5D"/>
    <w:rsid w:val="529AED6E"/>
    <w:rsid w:val="529C629D"/>
    <w:rsid w:val="529CD025"/>
    <w:rsid w:val="52A37DB7"/>
    <w:rsid w:val="52A39995"/>
    <w:rsid w:val="52A41531"/>
    <w:rsid w:val="52A5F0C7"/>
    <w:rsid w:val="52AA0D56"/>
    <w:rsid w:val="52AC6C36"/>
    <w:rsid w:val="52B3A4D5"/>
    <w:rsid w:val="52B5E794"/>
    <w:rsid w:val="52C6E4E5"/>
    <w:rsid w:val="52D05EEC"/>
    <w:rsid w:val="52D2C830"/>
    <w:rsid w:val="52D83F92"/>
    <w:rsid w:val="52DD6263"/>
    <w:rsid w:val="52DF9816"/>
    <w:rsid w:val="52E32643"/>
    <w:rsid w:val="52E39247"/>
    <w:rsid w:val="52E5B5E5"/>
    <w:rsid w:val="52E5B785"/>
    <w:rsid w:val="52EF4317"/>
    <w:rsid w:val="52F30FBB"/>
    <w:rsid w:val="52F55290"/>
    <w:rsid w:val="52F885CF"/>
    <w:rsid w:val="52F99B80"/>
    <w:rsid w:val="52FA8ACA"/>
    <w:rsid w:val="52FCA672"/>
    <w:rsid w:val="531096E3"/>
    <w:rsid w:val="531509F6"/>
    <w:rsid w:val="5317D032"/>
    <w:rsid w:val="5319143B"/>
    <w:rsid w:val="531CDA72"/>
    <w:rsid w:val="53243FC9"/>
    <w:rsid w:val="53250EFA"/>
    <w:rsid w:val="5326C34C"/>
    <w:rsid w:val="5326D625"/>
    <w:rsid w:val="5327914D"/>
    <w:rsid w:val="5328C62D"/>
    <w:rsid w:val="532D7ADB"/>
    <w:rsid w:val="5333D492"/>
    <w:rsid w:val="5334FEB0"/>
    <w:rsid w:val="5335D2E5"/>
    <w:rsid w:val="53392167"/>
    <w:rsid w:val="534741BF"/>
    <w:rsid w:val="534CBA15"/>
    <w:rsid w:val="534D43B2"/>
    <w:rsid w:val="5353A0EF"/>
    <w:rsid w:val="53547115"/>
    <w:rsid w:val="53561BD2"/>
    <w:rsid w:val="53581EC3"/>
    <w:rsid w:val="5358B21C"/>
    <w:rsid w:val="53595710"/>
    <w:rsid w:val="535B524B"/>
    <w:rsid w:val="535B70C6"/>
    <w:rsid w:val="535B96F8"/>
    <w:rsid w:val="535C01B5"/>
    <w:rsid w:val="535C1303"/>
    <w:rsid w:val="5364F62D"/>
    <w:rsid w:val="53687B22"/>
    <w:rsid w:val="536CD6B8"/>
    <w:rsid w:val="536DB631"/>
    <w:rsid w:val="53715D86"/>
    <w:rsid w:val="5371C09E"/>
    <w:rsid w:val="5376D180"/>
    <w:rsid w:val="537928C0"/>
    <w:rsid w:val="537F56D4"/>
    <w:rsid w:val="5380FC24"/>
    <w:rsid w:val="538370F1"/>
    <w:rsid w:val="5384478E"/>
    <w:rsid w:val="5385D4DA"/>
    <w:rsid w:val="53868186"/>
    <w:rsid w:val="5387913A"/>
    <w:rsid w:val="538980BF"/>
    <w:rsid w:val="53969AE1"/>
    <w:rsid w:val="539778E7"/>
    <w:rsid w:val="53992BD9"/>
    <w:rsid w:val="53A22278"/>
    <w:rsid w:val="53A46319"/>
    <w:rsid w:val="53A4959D"/>
    <w:rsid w:val="53AE00B9"/>
    <w:rsid w:val="53AE8CB7"/>
    <w:rsid w:val="53B0DDB2"/>
    <w:rsid w:val="53B30D9E"/>
    <w:rsid w:val="53B5E259"/>
    <w:rsid w:val="53B73214"/>
    <w:rsid w:val="53B92FD5"/>
    <w:rsid w:val="53BC8F0A"/>
    <w:rsid w:val="53BF5ABD"/>
    <w:rsid w:val="53C21889"/>
    <w:rsid w:val="53C64673"/>
    <w:rsid w:val="53C899BB"/>
    <w:rsid w:val="53CAD95E"/>
    <w:rsid w:val="53CCF8DA"/>
    <w:rsid w:val="53CED098"/>
    <w:rsid w:val="53CF2551"/>
    <w:rsid w:val="53DDFC55"/>
    <w:rsid w:val="53E3823E"/>
    <w:rsid w:val="53E52AC5"/>
    <w:rsid w:val="53E9F50D"/>
    <w:rsid w:val="53E9FCF0"/>
    <w:rsid w:val="53EB03A7"/>
    <w:rsid w:val="53EF21C8"/>
    <w:rsid w:val="53F1B7A5"/>
    <w:rsid w:val="53F5C0DF"/>
    <w:rsid w:val="53F5CB56"/>
    <w:rsid w:val="53F7246E"/>
    <w:rsid w:val="53FB9A91"/>
    <w:rsid w:val="53FE7B9B"/>
    <w:rsid w:val="53FFD0E7"/>
    <w:rsid w:val="54006644"/>
    <w:rsid w:val="54031D94"/>
    <w:rsid w:val="54034D7D"/>
    <w:rsid w:val="54047398"/>
    <w:rsid w:val="5409FF37"/>
    <w:rsid w:val="540DAB5D"/>
    <w:rsid w:val="540ECA9D"/>
    <w:rsid w:val="54100F9F"/>
    <w:rsid w:val="5411CF1C"/>
    <w:rsid w:val="54130C3B"/>
    <w:rsid w:val="54144F4F"/>
    <w:rsid w:val="541565A2"/>
    <w:rsid w:val="5419AEE5"/>
    <w:rsid w:val="541C3009"/>
    <w:rsid w:val="541E0B34"/>
    <w:rsid w:val="541E8BCE"/>
    <w:rsid w:val="541EB7C5"/>
    <w:rsid w:val="54204799"/>
    <w:rsid w:val="5423038C"/>
    <w:rsid w:val="5423AD12"/>
    <w:rsid w:val="5423F4E9"/>
    <w:rsid w:val="54248EEA"/>
    <w:rsid w:val="54258513"/>
    <w:rsid w:val="5425FA60"/>
    <w:rsid w:val="542BCEF6"/>
    <w:rsid w:val="542D1C93"/>
    <w:rsid w:val="542E16D0"/>
    <w:rsid w:val="54325093"/>
    <w:rsid w:val="5434891E"/>
    <w:rsid w:val="543545EB"/>
    <w:rsid w:val="54356AC5"/>
    <w:rsid w:val="543FCCC4"/>
    <w:rsid w:val="544327A2"/>
    <w:rsid w:val="544A05DB"/>
    <w:rsid w:val="544C76C8"/>
    <w:rsid w:val="544E4EB4"/>
    <w:rsid w:val="544E71F8"/>
    <w:rsid w:val="544EB1CD"/>
    <w:rsid w:val="54554E38"/>
    <w:rsid w:val="54586C07"/>
    <w:rsid w:val="5459F019"/>
    <w:rsid w:val="545B48A8"/>
    <w:rsid w:val="54712B9B"/>
    <w:rsid w:val="54720ABF"/>
    <w:rsid w:val="5474E4CF"/>
    <w:rsid w:val="547CAA38"/>
    <w:rsid w:val="548D7D6B"/>
    <w:rsid w:val="548E35D0"/>
    <w:rsid w:val="5493970D"/>
    <w:rsid w:val="549494E5"/>
    <w:rsid w:val="5497B056"/>
    <w:rsid w:val="5497DDBE"/>
    <w:rsid w:val="5499CE9D"/>
    <w:rsid w:val="549DCC5C"/>
    <w:rsid w:val="54A1D2D6"/>
    <w:rsid w:val="54A454B6"/>
    <w:rsid w:val="54A976EB"/>
    <w:rsid w:val="54AA3577"/>
    <w:rsid w:val="54AC2EDA"/>
    <w:rsid w:val="54ACC52D"/>
    <w:rsid w:val="54B32F92"/>
    <w:rsid w:val="54B5104F"/>
    <w:rsid w:val="54B55E65"/>
    <w:rsid w:val="54C47C05"/>
    <w:rsid w:val="54C64A90"/>
    <w:rsid w:val="54CD2C18"/>
    <w:rsid w:val="54D287F4"/>
    <w:rsid w:val="54D2DBFE"/>
    <w:rsid w:val="54D3B218"/>
    <w:rsid w:val="54D9ADA9"/>
    <w:rsid w:val="54DC3DC8"/>
    <w:rsid w:val="54DF3D91"/>
    <w:rsid w:val="54E3766B"/>
    <w:rsid w:val="54E7696B"/>
    <w:rsid w:val="54E8BCDA"/>
    <w:rsid w:val="54E9BD40"/>
    <w:rsid w:val="54F38862"/>
    <w:rsid w:val="54F557B7"/>
    <w:rsid w:val="54FA60F2"/>
    <w:rsid w:val="54FD93A0"/>
    <w:rsid w:val="54FF3F0B"/>
    <w:rsid w:val="54FF5331"/>
    <w:rsid w:val="5500C68E"/>
    <w:rsid w:val="5501E5CE"/>
    <w:rsid w:val="55024465"/>
    <w:rsid w:val="55044AAC"/>
    <w:rsid w:val="55056090"/>
    <w:rsid w:val="5508CDA4"/>
    <w:rsid w:val="550B54BB"/>
    <w:rsid w:val="550EF1C5"/>
    <w:rsid w:val="55149143"/>
    <w:rsid w:val="5518168A"/>
    <w:rsid w:val="551923D9"/>
    <w:rsid w:val="551A91EC"/>
    <w:rsid w:val="551E1EA8"/>
    <w:rsid w:val="55205004"/>
    <w:rsid w:val="55210A56"/>
    <w:rsid w:val="552136C3"/>
    <w:rsid w:val="5521B9EC"/>
    <w:rsid w:val="55246F9E"/>
    <w:rsid w:val="5524FEA2"/>
    <w:rsid w:val="55254123"/>
    <w:rsid w:val="552690F9"/>
    <w:rsid w:val="55277DA5"/>
    <w:rsid w:val="55283E95"/>
    <w:rsid w:val="552AFF44"/>
    <w:rsid w:val="552B733F"/>
    <w:rsid w:val="5538E951"/>
    <w:rsid w:val="55394271"/>
    <w:rsid w:val="55411E63"/>
    <w:rsid w:val="55478B4C"/>
    <w:rsid w:val="5549B0DA"/>
    <w:rsid w:val="554DB433"/>
    <w:rsid w:val="554EEA0B"/>
    <w:rsid w:val="554F1058"/>
    <w:rsid w:val="555318EB"/>
    <w:rsid w:val="5555F075"/>
    <w:rsid w:val="555D7C19"/>
    <w:rsid w:val="55602848"/>
    <w:rsid w:val="55664043"/>
    <w:rsid w:val="5567EA2F"/>
    <w:rsid w:val="55681E4C"/>
    <w:rsid w:val="556C20CD"/>
    <w:rsid w:val="556F6662"/>
    <w:rsid w:val="55748A97"/>
    <w:rsid w:val="5578E0F5"/>
    <w:rsid w:val="557AB1B5"/>
    <w:rsid w:val="557E6C81"/>
    <w:rsid w:val="5588A0EB"/>
    <w:rsid w:val="55894813"/>
    <w:rsid w:val="558BB05D"/>
    <w:rsid w:val="558FB5CA"/>
    <w:rsid w:val="5591FF76"/>
    <w:rsid w:val="55933DC5"/>
    <w:rsid w:val="5594C498"/>
    <w:rsid w:val="55959012"/>
    <w:rsid w:val="5595A3FF"/>
    <w:rsid w:val="559820ED"/>
    <w:rsid w:val="559E020C"/>
    <w:rsid w:val="559F2B85"/>
    <w:rsid w:val="55A26E41"/>
    <w:rsid w:val="55A40D77"/>
    <w:rsid w:val="55A5AE2D"/>
    <w:rsid w:val="55ABDA67"/>
    <w:rsid w:val="55ADBC50"/>
    <w:rsid w:val="55B07ED7"/>
    <w:rsid w:val="55BACB6E"/>
    <w:rsid w:val="55BE5594"/>
    <w:rsid w:val="55C0A5A5"/>
    <w:rsid w:val="55C8A314"/>
    <w:rsid w:val="55CB2728"/>
    <w:rsid w:val="55CF62A2"/>
    <w:rsid w:val="55D07485"/>
    <w:rsid w:val="55D4035F"/>
    <w:rsid w:val="55D786A8"/>
    <w:rsid w:val="55D8A518"/>
    <w:rsid w:val="55DD8278"/>
    <w:rsid w:val="55EA39FE"/>
    <w:rsid w:val="55F02E21"/>
    <w:rsid w:val="55F0EB25"/>
    <w:rsid w:val="55F22784"/>
    <w:rsid w:val="55F59666"/>
    <w:rsid w:val="55F606ED"/>
    <w:rsid w:val="55F9B9D6"/>
    <w:rsid w:val="55FB5805"/>
    <w:rsid w:val="55FC5553"/>
    <w:rsid w:val="55FCEA2E"/>
    <w:rsid w:val="55FCFDAA"/>
    <w:rsid w:val="55FEA382"/>
    <w:rsid w:val="560002B0"/>
    <w:rsid w:val="5601134B"/>
    <w:rsid w:val="56020B64"/>
    <w:rsid w:val="5603246B"/>
    <w:rsid w:val="560644B4"/>
    <w:rsid w:val="5607F87E"/>
    <w:rsid w:val="560C4C09"/>
    <w:rsid w:val="561217EA"/>
    <w:rsid w:val="561774A6"/>
    <w:rsid w:val="5618F740"/>
    <w:rsid w:val="56193469"/>
    <w:rsid w:val="5619AB48"/>
    <w:rsid w:val="561D330A"/>
    <w:rsid w:val="561E0A0B"/>
    <w:rsid w:val="5624DF9A"/>
    <w:rsid w:val="56294596"/>
    <w:rsid w:val="562D3FF0"/>
    <w:rsid w:val="563274FC"/>
    <w:rsid w:val="563E46CE"/>
    <w:rsid w:val="56407A0C"/>
    <w:rsid w:val="5644D6FB"/>
    <w:rsid w:val="56491578"/>
    <w:rsid w:val="564A1466"/>
    <w:rsid w:val="564C4E3E"/>
    <w:rsid w:val="56509AFE"/>
    <w:rsid w:val="5650A9B5"/>
    <w:rsid w:val="56514D87"/>
    <w:rsid w:val="565541B3"/>
    <w:rsid w:val="5655CF78"/>
    <w:rsid w:val="565A6B30"/>
    <w:rsid w:val="565A7B4A"/>
    <w:rsid w:val="565CBF6C"/>
    <w:rsid w:val="565DBB1E"/>
    <w:rsid w:val="565E8623"/>
    <w:rsid w:val="565F23C7"/>
    <w:rsid w:val="56604C66"/>
    <w:rsid w:val="5662699D"/>
    <w:rsid w:val="566581C6"/>
    <w:rsid w:val="566D29C3"/>
    <w:rsid w:val="5674530A"/>
    <w:rsid w:val="5676C1F7"/>
    <w:rsid w:val="5678A6FE"/>
    <w:rsid w:val="567C63EA"/>
    <w:rsid w:val="567E1BE8"/>
    <w:rsid w:val="567F5854"/>
    <w:rsid w:val="5682B2E5"/>
    <w:rsid w:val="56840C5B"/>
    <w:rsid w:val="5684FC90"/>
    <w:rsid w:val="5685A439"/>
    <w:rsid w:val="5686D9A4"/>
    <w:rsid w:val="568719AD"/>
    <w:rsid w:val="568DF0F7"/>
    <w:rsid w:val="569337BA"/>
    <w:rsid w:val="5696D40B"/>
    <w:rsid w:val="5698B9B0"/>
    <w:rsid w:val="569FEE80"/>
    <w:rsid w:val="56A01B0D"/>
    <w:rsid w:val="56A50718"/>
    <w:rsid w:val="56ADCFE8"/>
    <w:rsid w:val="56AEA165"/>
    <w:rsid w:val="56AF8511"/>
    <w:rsid w:val="56B184D9"/>
    <w:rsid w:val="56B351BC"/>
    <w:rsid w:val="56B7E82E"/>
    <w:rsid w:val="56BA5896"/>
    <w:rsid w:val="56C2B41A"/>
    <w:rsid w:val="56C4FE19"/>
    <w:rsid w:val="56C8D737"/>
    <w:rsid w:val="56CB8B53"/>
    <w:rsid w:val="56CF73DF"/>
    <w:rsid w:val="56D240A2"/>
    <w:rsid w:val="56D252B8"/>
    <w:rsid w:val="56DFCC4A"/>
    <w:rsid w:val="56E0DB3C"/>
    <w:rsid w:val="56E172DA"/>
    <w:rsid w:val="56E469B8"/>
    <w:rsid w:val="56E96DCC"/>
    <w:rsid w:val="56EA6DC8"/>
    <w:rsid w:val="56EB73FD"/>
    <w:rsid w:val="56EF8B9F"/>
    <w:rsid w:val="56F02644"/>
    <w:rsid w:val="56F08DF6"/>
    <w:rsid w:val="56F55EE6"/>
    <w:rsid w:val="56F56792"/>
    <w:rsid w:val="56FAC1DB"/>
    <w:rsid w:val="56FC0778"/>
    <w:rsid w:val="56FCD0B6"/>
    <w:rsid w:val="56FF7F59"/>
    <w:rsid w:val="5700A5AD"/>
    <w:rsid w:val="5700ED2E"/>
    <w:rsid w:val="57040E53"/>
    <w:rsid w:val="57041E42"/>
    <w:rsid w:val="57062602"/>
    <w:rsid w:val="5714F662"/>
    <w:rsid w:val="57160744"/>
    <w:rsid w:val="57167143"/>
    <w:rsid w:val="57173175"/>
    <w:rsid w:val="571AEF68"/>
    <w:rsid w:val="571D5C57"/>
    <w:rsid w:val="571D67E8"/>
    <w:rsid w:val="571DE4A7"/>
    <w:rsid w:val="57221A4C"/>
    <w:rsid w:val="57238375"/>
    <w:rsid w:val="5723FA80"/>
    <w:rsid w:val="5725351A"/>
    <w:rsid w:val="572C770D"/>
    <w:rsid w:val="572CBACA"/>
    <w:rsid w:val="572CF2DD"/>
    <w:rsid w:val="5736E211"/>
    <w:rsid w:val="573751C9"/>
    <w:rsid w:val="573899AE"/>
    <w:rsid w:val="573E94E6"/>
    <w:rsid w:val="5740E360"/>
    <w:rsid w:val="5741596F"/>
    <w:rsid w:val="57451475"/>
    <w:rsid w:val="5745A42F"/>
    <w:rsid w:val="57462D70"/>
    <w:rsid w:val="5746CF27"/>
    <w:rsid w:val="57491B64"/>
    <w:rsid w:val="574D7E52"/>
    <w:rsid w:val="574E18DD"/>
    <w:rsid w:val="575061DF"/>
    <w:rsid w:val="57540F59"/>
    <w:rsid w:val="57565887"/>
    <w:rsid w:val="57583FA6"/>
    <w:rsid w:val="57592226"/>
    <w:rsid w:val="575B4DD4"/>
    <w:rsid w:val="575C6FB5"/>
    <w:rsid w:val="5760CBD6"/>
    <w:rsid w:val="576489BE"/>
    <w:rsid w:val="576CF87D"/>
    <w:rsid w:val="57710F24"/>
    <w:rsid w:val="577198DC"/>
    <w:rsid w:val="5773AB5F"/>
    <w:rsid w:val="577F8FC6"/>
    <w:rsid w:val="5780DD74"/>
    <w:rsid w:val="57817F87"/>
    <w:rsid w:val="578500C0"/>
    <w:rsid w:val="5788BB90"/>
    <w:rsid w:val="57891827"/>
    <w:rsid w:val="57894DE6"/>
    <w:rsid w:val="578B3845"/>
    <w:rsid w:val="578D2AA8"/>
    <w:rsid w:val="578F0E3E"/>
    <w:rsid w:val="5792BAD5"/>
    <w:rsid w:val="579316C7"/>
    <w:rsid w:val="57948B5E"/>
    <w:rsid w:val="57A42229"/>
    <w:rsid w:val="57A4BDFD"/>
    <w:rsid w:val="57A74685"/>
    <w:rsid w:val="57AE839D"/>
    <w:rsid w:val="57AF013A"/>
    <w:rsid w:val="57AF0DD9"/>
    <w:rsid w:val="57B5142C"/>
    <w:rsid w:val="57C680DE"/>
    <w:rsid w:val="57C814A2"/>
    <w:rsid w:val="57CAFA0A"/>
    <w:rsid w:val="57CF944F"/>
    <w:rsid w:val="57D116A7"/>
    <w:rsid w:val="57ECFF27"/>
    <w:rsid w:val="57F1C47B"/>
    <w:rsid w:val="57F27A37"/>
    <w:rsid w:val="57F2B9B0"/>
    <w:rsid w:val="57F330C0"/>
    <w:rsid w:val="57F3AE0D"/>
    <w:rsid w:val="57F6402A"/>
    <w:rsid w:val="57F6475A"/>
    <w:rsid w:val="57F94322"/>
    <w:rsid w:val="57FA6D78"/>
    <w:rsid w:val="57FC5D84"/>
    <w:rsid w:val="58006DA3"/>
    <w:rsid w:val="58031384"/>
    <w:rsid w:val="580357F7"/>
    <w:rsid w:val="5808F566"/>
    <w:rsid w:val="580BD3CB"/>
    <w:rsid w:val="5810B6F3"/>
    <w:rsid w:val="5813C0C5"/>
    <w:rsid w:val="5816891B"/>
    <w:rsid w:val="58171F2A"/>
    <w:rsid w:val="58193EA6"/>
    <w:rsid w:val="58272115"/>
    <w:rsid w:val="5828A57B"/>
    <w:rsid w:val="582A2F9B"/>
    <w:rsid w:val="582C2662"/>
    <w:rsid w:val="582D1A75"/>
    <w:rsid w:val="582DD226"/>
    <w:rsid w:val="58324A5D"/>
    <w:rsid w:val="5836F3F3"/>
    <w:rsid w:val="58386750"/>
    <w:rsid w:val="583ADCA2"/>
    <w:rsid w:val="583C772A"/>
    <w:rsid w:val="583CAD13"/>
    <w:rsid w:val="583E289F"/>
    <w:rsid w:val="58435451"/>
    <w:rsid w:val="5843659F"/>
    <w:rsid w:val="58448652"/>
    <w:rsid w:val="58452B46"/>
    <w:rsid w:val="5848B71B"/>
    <w:rsid w:val="5849B5D8"/>
    <w:rsid w:val="584B5572"/>
    <w:rsid w:val="584E5CEC"/>
    <w:rsid w:val="584E6717"/>
    <w:rsid w:val="5851AB58"/>
    <w:rsid w:val="5855F248"/>
    <w:rsid w:val="58580F0B"/>
    <w:rsid w:val="585A0093"/>
    <w:rsid w:val="585C1619"/>
    <w:rsid w:val="585E252F"/>
    <w:rsid w:val="585EB26B"/>
    <w:rsid w:val="586474AE"/>
    <w:rsid w:val="58689C8D"/>
    <w:rsid w:val="5869D7E2"/>
    <w:rsid w:val="586C1615"/>
    <w:rsid w:val="586C243A"/>
    <w:rsid w:val="586C9CFC"/>
    <w:rsid w:val="586E8D24"/>
    <w:rsid w:val="58825701"/>
    <w:rsid w:val="5882E252"/>
    <w:rsid w:val="5884CB3B"/>
    <w:rsid w:val="58853ECA"/>
    <w:rsid w:val="588ACA96"/>
    <w:rsid w:val="5896F542"/>
    <w:rsid w:val="5899EA67"/>
    <w:rsid w:val="589B083F"/>
    <w:rsid w:val="589FBF0E"/>
    <w:rsid w:val="58A086E9"/>
    <w:rsid w:val="58A21BA2"/>
    <w:rsid w:val="58A33B6F"/>
    <w:rsid w:val="58A44A19"/>
    <w:rsid w:val="58A47ACC"/>
    <w:rsid w:val="58A66025"/>
    <w:rsid w:val="58AAC65D"/>
    <w:rsid w:val="58AE6B83"/>
    <w:rsid w:val="58AF3BEC"/>
    <w:rsid w:val="58AF9AE1"/>
    <w:rsid w:val="58B72632"/>
    <w:rsid w:val="58C2FCA7"/>
    <w:rsid w:val="58C51B76"/>
    <w:rsid w:val="58C65895"/>
    <w:rsid w:val="58C8C33E"/>
    <w:rsid w:val="58D38368"/>
    <w:rsid w:val="58DF39CE"/>
    <w:rsid w:val="58E2B0E0"/>
    <w:rsid w:val="58E439DF"/>
    <w:rsid w:val="58E45377"/>
    <w:rsid w:val="58E4F33C"/>
    <w:rsid w:val="58E8CA69"/>
    <w:rsid w:val="58F25892"/>
    <w:rsid w:val="58F4626C"/>
    <w:rsid w:val="58F62C2B"/>
    <w:rsid w:val="58F639BC"/>
    <w:rsid w:val="58FD5A59"/>
    <w:rsid w:val="59045B81"/>
    <w:rsid w:val="5907A114"/>
    <w:rsid w:val="5909DAD8"/>
    <w:rsid w:val="590AD68A"/>
    <w:rsid w:val="59100C21"/>
    <w:rsid w:val="59136D08"/>
    <w:rsid w:val="59150A17"/>
    <w:rsid w:val="59172B84"/>
    <w:rsid w:val="591B2171"/>
    <w:rsid w:val="591B7D09"/>
    <w:rsid w:val="591DB741"/>
    <w:rsid w:val="591DD517"/>
    <w:rsid w:val="591EAF4B"/>
    <w:rsid w:val="591FD99F"/>
    <w:rsid w:val="5928BF5B"/>
    <w:rsid w:val="592A6F77"/>
    <w:rsid w:val="592DD2C7"/>
    <w:rsid w:val="59394D01"/>
    <w:rsid w:val="593C9CE0"/>
    <w:rsid w:val="593FAEC1"/>
    <w:rsid w:val="59415146"/>
    <w:rsid w:val="5942603D"/>
    <w:rsid w:val="59454508"/>
    <w:rsid w:val="59495D57"/>
    <w:rsid w:val="594F2110"/>
    <w:rsid w:val="5954648A"/>
    <w:rsid w:val="59559827"/>
    <w:rsid w:val="59596493"/>
    <w:rsid w:val="595B8D02"/>
    <w:rsid w:val="595C2273"/>
    <w:rsid w:val="595F9C96"/>
    <w:rsid w:val="5966CA6B"/>
    <w:rsid w:val="5967A3A9"/>
    <w:rsid w:val="5967BCFE"/>
    <w:rsid w:val="5967E2E7"/>
    <w:rsid w:val="596C3CBA"/>
    <w:rsid w:val="596E5318"/>
    <w:rsid w:val="597457AF"/>
    <w:rsid w:val="5975602A"/>
    <w:rsid w:val="59768807"/>
    <w:rsid w:val="5977CCAE"/>
    <w:rsid w:val="597FA41A"/>
    <w:rsid w:val="5981B7F4"/>
    <w:rsid w:val="5982542E"/>
    <w:rsid w:val="5984732F"/>
    <w:rsid w:val="5984DA10"/>
    <w:rsid w:val="5985BB88"/>
    <w:rsid w:val="5985EC25"/>
    <w:rsid w:val="5990C47F"/>
    <w:rsid w:val="5991ACFA"/>
    <w:rsid w:val="59967852"/>
    <w:rsid w:val="59984C4A"/>
    <w:rsid w:val="599A08E0"/>
    <w:rsid w:val="599A35FD"/>
    <w:rsid w:val="599E9444"/>
    <w:rsid w:val="59A0A26A"/>
    <w:rsid w:val="59A4A07B"/>
    <w:rsid w:val="59A98F82"/>
    <w:rsid w:val="59A9C3CB"/>
    <w:rsid w:val="59AA059D"/>
    <w:rsid w:val="59AFBCCA"/>
    <w:rsid w:val="59B1255C"/>
    <w:rsid w:val="59B262AB"/>
    <w:rsid w:val="59B45393"/>
    <w:rsid w:val="59BAA243"/>
    <w:rsid w:val="59BCF7CE"/>
    <w:rsid w:val="59BF2CBB"/>
    <w:rsid w:val="59C51A42"/>
    <w:rsid w:val="59CA5C18"/>
    <w:rsid w:val="59CE21A6"/>
    <w:rsid w:val="59CEE87F"/>
    <w:rsid w:val="59D0EDDA"/>
    <w:rsid w:val="59D17AB6"/>
    <w:rsid w:val="59D2A338"/>
    <w:rsid w:val="59DB74F5"/>
    <w:rsid w:val="59DC9476"/>
    <w:rsid w:val="59DF4C2D"/>
    <w:rsid w:val="59DFF3C4"/>
    <w:rsid w:val="59E04789"/>
    <w:rsid w:val="59E1C3D5"/>
    <w:rsid w:val="59E1CBE5"/>
    <w:rsid w:val="59E2BF12"/>
    <w:rsid w:val="59E86BB8"/>
    <w:rsid w:val="59F18FCB"/>
    <w:rsid w:val="59F620F2"/>
    <w:rsid w:val="59F6CA05"/>
    <w:rsid w:val="59F7D9D5"/>
    <w:rsid w:val="5A000616"/>
    <w:rsid w:val="5A0188B9"/>
    <w:rsid w:val="5A01D326"/>
    <w:rsid w:val="5A055117"/>
    <w:rsid w:val="5A084245"/>
    <w:rsid w:val="5A0DD9E9"/>
    <w:rsid w:val="5A0F829D"/>
    <w:rsid w:val="5A105AE3"/>
    <w:rsid w:val="5A149379"/>
    <w:rsid w:val="5A151CA9"/>
    <w:rsid w:val="5A1AAF1A"/>
    <w:rsid w:val="5A1F022A"/>
    <w:rsid w:val="5A26AEDF"/>
    <w:rsid w:val="5A2A0923"/>
    <w:rsid w:val="5A2B6EF5"/>
    <w:rsid w:val="5A31B606"/>
    <w:rsid w:val="5A32C4D4"/>
    <w:rsid w:val="5A339A05"/>
    <w:rsid w:val="5A347BCF"/>
    <w:rsid w:val="5A3629E9"/>
    <w:rsid w:val="5A37201B"/>
    <w:rsid w:val="5A391EC3"/>
    <w:rsid w:val="5A3B1AEF"/>
    <w:rsid w:val="5A3B53E1"/>
    <w:rsid w:val="5A3E02C8"/>
    <w:rsid w:val="5A404B2D"/>
    <w:rsid w:val="5A441865"/>
    <w:rsid w:val="5A45EEE8"/>
    <w:rsid w:val="5A474FCC"/>
    <w:rsid w:val="5A49F31B"/>
    <w:rsid w:val="5A4CA80D"/>
    <w:rsid w:val="5A4F7084"/>
    <w:rsid w:val="5A520C0F"/>
    <w:rsid w:val="5A5337AC"/>
    <w:rsid w:val="5A544CDA"/>
    <w:rsid w:val="5A5606CD"/>
    <w:rsid w:val="5A59D15E"/>
    <w:rsid w:val="5A617951"/>
    <w:rsid w:val="5A6532A1"/>
    <w:rsid w:val="5A76FE71"/>
    <w:rsid w:val="5A79B8D0"/>
    <w:rsid w:val="5A7CCCE7"/>
    <w:rsid w:val="5A824DBF"/>
    <w:rsid w:val="5A847D04"/>
    <w:rsid w:val="5A866B4C"/>
    <w:rsid w:val="5A8B6135"/>
    <w:rsid w:val="5A8F1309"/>
    <w:rsid w:val="5A90C3CA"/>
    <w:rsid w:val="5A911CB4"/>
    <w:rsid w:val="5A92EE96"/>
    <w:rsid w:val="5A939020"/>
    <w:rsid w:val="5A93BBBA"/>
    <w:rsid w:val="5A9D565A"/>
    <w:rsid w:val="5AA79BC0"/>
    <w:rsid w:val="5AAB70F4"/>
    <w:rsid w:val="5AAE808B"/>
    <w:rsid w:val="5AB470E5"/>
    <w:rsid w:val="5AB53D49"/>
    <w:rsid w:val="5AB6B3AF"/>
    <w:rsid w:val="5AB7B1B2"/>
    <w:rsid w:val="5ABF1C87"/>
    <w:rsid w:val="5ABF841A"/>
    <w:rsid w:val="5AC0A32E"/>
    <w:rsid w:val="5AC0FA88"/>
    <w:rsid w:val="5AC2F3D7"/>
    <w:rsid w:val="5AC78C0A"/>
    <w:rsid w:val="5AC81434"/>
    <w:rsid w:val="5AD228DE"/>
    <w:rsid w:val="5AD2A416"/>
    <w:rsid w:val="5AD2C35F"/>
    <w:rsid w:val="5AD48704"/>
    <w:rsid w:val="5ADA85FE"/>
    <w:rsid w:val="5AE3539B"/>
    <w:rsid w:val="5AE37EEB"/>
    <w:rsid w:val="5AE58CE7"/>
    <w:rsid w:val="5AF4CC34"/>
    <w:rsid w:val="5AF4F712"/>
    <w:rsid w:val="5AFEB449"/>
    <w:rsid w:val="5AFF2CCC"/>
    <w:rsid w:val="5B0558F0"/>
    <w:rsid w:val="5B093129"/>
    <w:rsid w:val="5B0C27E5"/>
    <w:rsid w:val="5B0D1900"/>
    <w:rsid w:val="5B0EB4C0"/>
    <w:rsid w:val="5B0EC462"/>
    <w:rsid w:val="5B117EAE"/>
    <w:rsid w:val="5B14F741"/>
    <w:rsid w:val="5B16C031"/>
    <w:rsid w:val="5B177F2A"/>
    <w:rsid w:val="5B1A5671"/>
    <w:rsid w:val="5B1C2C2B"/>
    <w:rsid w:val="5B1D88F2"/>
    <w:rsid w:val="5B20FD15"/>
    <w:rsid w:val="5B288B9C"/>
    <w:rsid w:val="5B2C6791"/>
    <w:rsid w:val="5B2E9A43"/>
    <w:rsid w:val="5B304E1E"/>
    <w:rsid w:val="5B35DAC0"/>
    <w:rsid w:val="5B373DA1"/>
    <w:rsid w:val="5B3776ED"/>
    <w:rsid w:val="5B37E602"/>
    <w:rsid w:val="5B39B3E2"/>
    <w:rsid w:val="5B3B02C2"/>
    <w:rsid w:val="5B3E251D"/>
    <w:rsid w:val="5B4070DC"/>
    <w:rsid w:val="5B42F446"/>
    <w:rsid w:val="5B4A97CA"/>
    <w:rsid w:val="5B4C196E"/>
    <w:rsid w:val="5B4C26D5"/>
    <w:rsid w:val="5B4F8FF8"/>
    <w:rsid w:val="5B527AE2"/>
    <w:rsid w:val="5B53F313"/>
    <w:rsid w:val="5B5BA241"/>
    <w:rsid w:val="5B6574AB"/>
    <w:rsid w:val="5B678965"/>
    <w:rsid w:val="5B6B43B5"/>
    <w:rsid w:val="5B762330"/>
    <w:rsid w:val="5B772B7E"/>
    <w:rsid w:val="5B7B1F03"/>
    <w:rsid w:val="5B7F3AFB"/>
    <w:rsid w:val="5B7F6CA7"/>
    <w:rsid w:val="5B8438F4"/>
    <w:rsid w:val="5B84DB9D"/>
    <w:rsid w:val="5B8B5546"/>
    <w:rsid w:val="5B8CB5D9"/>
    <w:rsid w:val="5B8E27D1"/>
    <w:rsid w:val="5B91865D"/>
    <w:rsid w:val="5B95C5F1"/>
    <w:rsid w:val="5BA00CDA"/>
    <w:rsid w:val="5BA0678D"/>
    <w:rsid w:val="5BA3E056"/>
    <w:rsid w:val="5BA4B68E"/>
    <w:rsid w:val="5BB5D27A"/>
    <w:rsid w:val="5BB89D3E"/>
    <w:rsid w:val="5BBC748F"/>
    <w:rsid w:val="5BC40D61"/>
    <w:rsid w:val="5BC595C3"/>
    <w:rsid w:val="5BC6BEAC"/>
    <w:rsid w:val="5BD9B765"/>
    <w:rsid w:val="5BDF4D56"/>
    <w:rsid w:val="5BDF5693"/>
    <w:rsid w:val="5BED4D38"/>
    <w:rsid w:val="5BED5FCA"/>
    <w:rsid w:val="5BEDE36C"/>
    <w:rsid w:val="5BF22510"/>
    <w:rsid w:val="5BFB2F78"/>
    <w:rsid w:val="5BFBC9B0"/>
    <w:rsid w:val="5BFCBC38"/>
    <w:rsid w:val="5BFF155C"/>
    <w:rsid w:val="5C00D379"/>
    <w:rsid w:val="5C016E24"/>
    <w:rsid w:val="5C0230F7"/>
    <w:rsid w:val="5C05DE56"/>
    <w:rsid w:val="5C0805CD"/>
    <w:rsid w:val="5C08A78C"/>
    <w:rsid w:val="5C0D5BCB"/>
    <w:rsid w:val="5C0EDAE1"/>
    <w:rsid w:val="5C11A244"/>
    <w:rsid w:val="5C13E6A0"/>
    <w:rsid w:val="5C1EE15D"/>
    <w:rsid w:val="5C20680B"/>
    <w:rsid w:val="5C22D3E6"/>
    <w:rsid w:val="5C231258"/>
    <w:rsid w:val="5C3309C5"/>
    <w:rsid w:val="5C35C469"/>
    <w:rsid w:val="5C35CAC0"/>
    <w:rsid w:val="5C36A9CF"/>
    <w:rsid w:val="5C39B0E8"/>
    <w:rsid w:val="5C3B5035"/>
    <w:rsid w:val="5C3B8925"/>
    <w:rsid w:val="5C3BDB7D"/>
    <w:rsid w:val="5C403341"/>
    <w:rsid w:val="5C40D7BA"/>
    <w:rsid w:val="5C419EA7"/>
    <w:rsid w:val="5C450899"/>
    <w:rsid w:val="5C469745"/>
    <w:rsid w:val="5C46CA18"/>
    <w:rsid w:val="5C4A5C6C"/>
    <w:rsid w:val="5C4EF81E"/>
    <w:rsid w:val="5C512E97"/>
    <w:rsid w:val="5C5192A7"/>
    <w:rsid w:val="5C531F42"/>
    <w:rsid w:val="5C53DAC9"/>
    <w:rsid w:val="5C543A71"/>
    <w:rsid w:val="5C54B182"/>
    <w:rsid w:val="5C5C894A"/>
    <w:rsid w:val="5C5EF721"/>
    <w:rsid w:val="5C612FE6"/>
    <w:rsid w:val="5C62409E"/>
    <w:rsid w:val="5C630870"/>
    <w:rsid w:val="5C656C49"/>
    <w:rsid w:val="5C6875B9"/>
    <w:rsid w:val="5C69BACF"/>
    <w:rsid w:val="5C6B3E0A"/>
    <w:rsid w:val="5C6CA6B2"/>
    <w:rsid w:val="5C70A472"/>
    <w:rsid w:val="5C715CE9"/>
    <w:rsid w:val="5C72FA5A"/>
    <w:rsid w:val="5C785EE0"/>
    <w:rsid w:val="5C7AF8C1"/>
    <w:rsid w:val="5C7D2562"/>
    <w:rsid w:val="5C87BC1D"/>
    <w:rsid w:val="5C8F9DB0"/>
    <w:rsid w:val="5C91FD26"/>
    <w:rsid w:val="5C92B4C5"/>
    <w:rsid w:val="5C92C61B"/>
    <w:rsid w:val="5C93DB44"/>
    <w:rsid w:val="5C966113"/>
    <w:rsid w:val="5C9B41EA"/>
    <w:rsid w:val="5C9F446B"/>
    <w:rsid w:val="5CA6AD88"/>
    <w:rsid w:val="5CA79450"/>
    <w:rsid w:val="5CADED8D"/>
    <w:rsid w:val="5CAFA2B0"/>
    <w:rsid w:val="5CB327FB"/>
    <w:rsid w:val="5CB55A8A"/>
    <w:rsid w:val="5CBBE4EC"/>
    <w:rsid w:val="5CBD88A0"/>
    <w:rsid w:val="5CBFE168"/>
    <w:rsid w:val="5CC35C2A"/>
    <w:rsid w:val="5CC3A98D"/>
    <w:rsid w:val="5CC7EEB6"/>
    <w:rsid w:val="5CC9F929"/>
    <w:rsid w:val="5CD29684"/>
    <w:rsid w:val="5CD755F2"/>
    <w:rsid w:val="5CD99174"/>
    <w:rsid w:val="5CDC4180"/>
    <w:rsid w:val="5CDD20B8"/>
    <w:rsid w:val="5CDD5190"/>
    <w:rsid w:val="5CDFC736"/>
    <w:rsid w:val="5CE054E1"/>
    <w:rsid w:val="5CE4DD8B"/>
    <w:rsid w:val="5CF3B660"/>
    <w:rsid w:val="5CF4E176"/>
    <w:rsid w:val="5CF87C74"/>
    <w:rsid w:val="5D008B98"/>
    <w:rsid w:val="5D0226CC"/>
    <w:rsid w:val="5D085287"/>
    <w:rsid w:val="5D0B8E9B"/>
    <w:rsid w:val="5D136A3D"/>
    <w:rsid w:val="5D137407"/>
    <w:rsid w:val="5D15A30D"/>
    <w:rsid w:val="5D173E84"/>
    <w:rsid w:val="5D180BAF"/>
    <w:rsid w:val="5D1A58E9"/>
    <w:rsid w:val="5D1BC1D9"/>
    <w:rsid w:val="5D212D4B"/>
    <w:rsid w:val="5D224E93"/>
    <w:rsid w:val="5D24D72F"/>
    <w:rsid w:val="5D26AB13"/>
    <w:rsid w:val="5D29340B"/>
    <w:rsid w:val="5D2D07E6"/>
    <w:rsid w:val="5D2D56BE"/>
    <w:rsid w:val="5D31A308"/>
    <w:rsid w:val="5D3A9E51"/>
    <w:rsid w:val="5D3C681B"/>
    <w:rsid w:val="5D3E3838"/>
    <w:rsid w:val="5D3F4AC6"/>
    <w:rsid w:val="5D407773"/>
    <w:rsid w:val="5D4162A7"/>
    <w:rsid w:val="5D433018"/>
    <w:rsid w:val="5D44B837"/>
    <w:rsid w:val="5D4739AF"/>
    <w:rsid w:val="5D486950"/>
    <w:rsid w:val="5D4CC53A"/>
    <w:rsid w:val="5D506F93"/>
    <w:rsid w:val="5D52220F"/>
    <w:rsid w:val="5D523A43"/>
    <w:rsid w:val="5D52CC5C"/>
    <w:rsid w:val="5D54AB9D"/>
    <w:rsid w:val="5D56C918"/>
    <w:rsid w:val="5D56C9E7"/>
    <w:rsid w:val="5D57B0C1"/>
    <w:rsid w:val="5D5914D4"/>
    <w:rsid w:val="5D59367C"/>
    <w:rsid w:val="5D599749"/>
    <w:rsid w:val="5D5B9F84"/>
    <w:rsid w:val="5D607991"/>
    <w:rsid w:val="5D61C79A"/>
    <w:rsid w:val="5D61F55A"/>
    <w:rsid w:val="5D63CFA6"/>
    <w:rsid w:val="5D65342E"/>
    <w:rsid w:val="5D65F589"/>
    <w:rsid w:val="5D6ADCB8"/>
    <w:rsid w:val="5D6EC0DD"/>
    <w:rsid w:val="5D6F7AC0"/>
    <w:rsid w:val="5D712852"/>
    <w:rsid w:val="5D7273BA"/>
    <w:rsid w:val="5D72A44C"/>
    <w:rsid w:val="5D76C102"/>
    <w:rsid w:val="5D77BBBB"/>
    <w:rsid w:val="5D7ABE31"/>
    <w:rsid w:val="5D7B1F79"/>
    <w:rsid w:val="5D7DE095"/>
    <w:rsid w:val="5D81BBDF"/>
    <w:rsid w:val="5D828A8A"/>
    <w:rsid w:val="5D830C04"/>
    <w:rsid w:val="5D865738"/>
    <w:rsid w:val="5D890394"/>
    <w:rsid w:val="5D8ACA26"/>
    <w:rsid w:val="5D8BA837"/>
    <w:rsid w:val="5D8BD27E"/>
    <w:rsid w:val="5D96CBA0"/>
    <w:rsid w:val="5D9C0BB5"/>
    <w:rsid w:val="5D9D59FD"/>
    <w:rsid w:val="5D9E038C"/>
    <w:rsid w:val="5D9FFCA6"/>
    <w:rsid w:val="5DA0709E"/>
    <w:rsid w:val="5DA53958"/>
    <w:rsid w:val="5DA9C247"/>
    <w:rsid w:val="5DAD368C"/>
    <w:rsid w:val="5DB68FC5"/>
    <w:rsid w:val="5DB8F1EB"/>
    <w:rsid w:val="5DBA3374"/>
    <w:rsid w:val="5DBB580B"/>
    <w:rsid w:val="5DBC7B29"/>
    <w:rsid w:val="5DBF5DC3"/>
    <w:rsid w:val="5DC7CD14"/>
    <w:rsid w:val="5DCA8F58"/>
    <w:rsid w:val="5DCC6A29"/>
    <w:rsid w:val="5DCF47A6"/>
    <w:rsid w:val="5DD1DC50"/>
    <w:rsid w:val="5DD60C7D"/>
    <w:rsid w:val="5DD6390D"/>
    <w:rsid w:val="5DD66C4B"/>
    <w:rsid w:val="5DDA20B0"/>
    <w:rsid w:val="5DDA8BA8"/>
    <w:rsid w:val="5DDBC28F"/>
    <w:rsid w:val="5DDE2833"/>
    <w:rsid w:val="5DDF1CCB"/>
    <w:rsid w:val="5DDF3C82"/>
    <w:rsid w:val="5DE15355"/>
    <w:rsid w:val="5DE2B3C6"/>
    <w:rsid w:val="5DE70AB0"/>
    <w:rsid w:val="5DE8B8BA"/>
    <w:rsid w:val="5DE8E3A3"/>
    <w:rsid w:val="5DEB4657"/>
    <w:rsid w:val="5DECD90C"/>
    <w:rsid w:val="5DF1625E"/>
    <w:rsid w:val="5DF7A1E7"/>
    <w:rsid w:val="5DF934DA"/>
    <w:rsid w:val="5DFAA77F"/>
    <w:rsid w:val="5DFC0335"/>
    <w:rsid w:val="5DFD17C4"/>
    <w:rsid w:val="5DFE8083"/>
    <w:rsid w:val="5DFEC05E"/>
    <w:rsid w:val="5DFF4608"/>
    <w:rsid w:val="5E0492C8"/>
    <w:rsid w:val="5E06C93B"/>
    <w:rsid w:val="5E0F8CE9"/>
    <w:rsid w:val="5E175675"/>
    <w:rsid w:val="5E1EECC7"/>
    <w:rsid w:val="5E2468CD"/>
    <w:rsid w:val="5E25E681"/>
    <w:rsid w:val="5E27DF39"/>
    <w:rsid w:val="5E280332"/>
    <w:rsid w:val="5E2A309A"/>
    <w:rsid w:val="5E2C0A57"/>
    <w:rsid w:val="5E2CEE0F"/>
    <w:rsid w:val="5E2D151D"/>
    <w:rsid w:val="5E2E7C47"/>
    <w:rsid w:val="5E33F6B2"/>
    <w:rsid w:val="5E38B59F"/>
    <w:rsid w:val="5E396D97"/>
    <w:rsid w:val="5E41263E"/>
    <w:rsid w:val="5E4207F5"/>
    <w:rsid w:val="5E4386F8"/>
    <w:rsid w:val="5E4D2E69"/>
    <w:rsid w:val="5E4DA133"/>
    <w:rsid w:val="5E4DCAC7"/>
    <w:rsid w:val="5E4FE6B7"/>
    <w:rsid w:val="5E514E68"/>
    <w:rsid w:val="5E5515D3"/>
    <w:rsid w:val="5E555C70"/>
    <w:rsid w:val="5E5765EC"/>
    <w:rsid w:val="5E576BAE"/>
    <w:rsid w:val="5E637161"/>
    <w:rsid w:val="5E6511AB"/>
    <w:rsid w:val="5E655023"/>
    <w:rsid w:val="5E65A0BD"/>
    <w:rsid w:val="5E66A8DC"/>
    <w:rsid w:val="5E677679"/>
    <w:rsid w:val="5E6DCA2D"/>
    <w:rsid w:val="5E70304F"/>
    <w:rsid w:val="5E7242FA"/>
    <w:rsid w:val="5E725508"/>
    <w:rsid w:val="5E72D1D7"/>
    <w:rsid w:val="5E74FAE9"/>
    <w:rsid w:val="5E796C88"/>
    <w:rsid w:val="5E79720A"/>
    <w:rsid w:val="5E7DAE55"/>
    <w:rsid w:val="5E7F181C"/>
    <w:rsid w:val="5E8126F8"/>
    <w:rsid w:val="5E8311A0"/>
    <w:rsid w:val="5E89830A"/>
    <w:rsid w:val="5E899C9C"/>
    <w:rsid w:val="5E89C792"/>
    <w:rsid w:val="5E8BAD69"/>
    <w:rsid w:val="5E8E86C8"/>
    <w:rsid w:val="5E91FD97"/>
    <w:rsid w:val="5E969BF8"/>
    <w:rsid w:val="5E99892B"/>
    <w:rsid w:val="5E9B41C2"/>
    <w:rsid w:val="5E9C8CAB"/>
    <w:rsid w:val="5E9E3CA6"/>
    <w:rsid w:val="5EA1C59A"/>
    <w:rsid w:val="5EA374B2"/>
    <w:rsid w:val="5EA399A5"/>
    <w:rsid w:val="5EA6F714"/>
    <w:rsid w:val="5EABD96C"/>
    <w:rsid w:val="5EAFAFEA"/>
    <w:rsid w:val="5EB39D9D"/>
    <w:rsid w:val="5EB4AF75"/>
    <w:rsid w:val="5EB6A3EA"/>
    <w:rsid w:val="5EB783EB"/>
    <w:rsid w:val="5EB8F75C"/>
    <w:rsid w:val="5EB94EA3"/>
    <w:rsid w:val="5EBC9970"/>
    <w:rsid w:val="5EC6A33A"/>
    <w:rsid w:val="5EC9271F"/>
    <w:rsid w:val="5ECA1E55"/>
    <w:rsid w:val="5ECBC9C0"/>
    <w:rsid w:val="5ECD72DA"/>
    <w:rsid w:val="5ECD8D44"/>
    <w:rsid w:val="5ECEF7C1"/>
    <w:rsid w:val="5ECFA18B"/>
    <w:rsid w:val="5ED1E8F8"/>
    <w:rsid w:val="5ED1FC9B"/>
    <w:rsid w:val="5ED425A9"/>
    <w:rsid w:val="5ED53471"/>
    <w:rsid w:val="5ED56884"/>
    <w:rsid w:val="5ED5A10D"/>
    <w:rsid w:val="5ED5AA3C"/>
    <w:rsid w:val="5ED6B71D"/>
    <w:rsid w:val="5ED8B625"/>
    <w:rsid w:val="5EDAA7FE"/>
    <w:rsid w:val="5EE68F10"/>
    <w:rsid w:val="5EE79AF8"/>
    <w:rsid w:val="5EE923B9"/>
    <w:rsid w:val="5EED4019"/>
    <w:rsid w:val="5EF00D46"/>
    <w:rsid w:val="5EF0F3C3"/>
    <w:rsid w:val="5EF801F8"/>
    <w:rsid w:val="5EFA91DD"/>
    <w:rsid w:val="5EFCF9F9"/>
    <w:rsid w:val="5F00650E"/>
    <w:rsid w:val="5F00756F"/>
    <w:rsid w:val="5F033DC0"/>
    <w:rsid w:val="5F07313C"/>
    <w:rsid w:val="5F0CAE8E"/>
    <w:rsid w:val="5F0D369D"/>
    <w:rsid w:val="5F0DB0DB"/>
    <w:rsid w:val="5F0F0092"/>
    <w:rsid w:val="5F19B0F6"/>
    <w:rsid w:val="5F1ACA71"/>
    <w:rsid w:val="5F2373D0"/>
    <w:rsid w:val="5F2640FF"/>
    <w:rsid w:val="5F2F763B"/>
    <w:rsid w:val="5F323E2B"/>
    <w:rsid w:val="5F34ED45"/>
    <w:rsid w:val="5F373F22"/>
    <w:rsid w:val="5F3AC454"/>
    <w:rsid w:val="5F3C085B"/>
    <w:rsid w:val="5F3DA68A"/>
    <w:rsid w:val="5F3FA68F"/>
    <w:rsid w:val="5F3FBE96"/>
    <w:rsid w:val="5F455BFD"/>
    <w:rsid w:val="5F4E1C5A"/>
    <w:rsid w:val="5F4EF78C"/>
    <w:rsid w:val="5F53380F"/>
    <w:rsid w:val="5F53A6E6"/>
    <w:rsid w:val="5F5506D7"/>
    <w:rsid w:val="5F587E29"/>
    <w:rsid w:val="5F5C6654"/>
    <w:rsid w:val="5F5FF8F9"/>
    <w:rsid w:val="5F65B633"/>
    <w:rsid w:val="5F706BEC"/>
    <w:rsid w:val="5F748A4A"/>
    <w:rsid w:val="5F74ABBE"/>
    <w:rsid w:val="5F74FF6B"/>
    <w:rsid w:val="5F851708"/>
    <w:rsid w:val="5F86D1D9"/>
    <w:rsid w:val="5F8C4B40"/>
    <w:rsid w:val="5F91B873"/>
    <w:rsid w:val="5F92F53D"/>
    <w:rsid w:val="5F98EB3D"/>
    <w:rsid w:val="5F996168"/>
    <w:rsid w:val="5F9972BD"/>
    <w:rsid w:val="5FA55186"/>
    <w:rsid w:val="5FA6C23F"/>
    <w:rsid w:val="5FA7C1EF"/>
    <w:rsid w:val="5FA7CDAC"/>
    <w:rsid w:val="5FADD7E7"/>
    <w:rsid w:val="5FAF9AFB"/>
    <w:rsid w:val="5FB6753C"/>
    <w:rsid w:val="5FB79D1F"/>
    <w:rsid w:val="5FB92D2B"/>
    <w:rsid w:val="5FBA3A76"/>
    <w:rsid w:val="5FBAA41C"/>
    <w:rsid w:val="5FBAB02E"/>
    <w:rsid w:val="5FBB1251"/>
    <w:rsid w:val="5FBE2FC4"/>
    <w:rsid w:val="5FC098FA"/>
    <w:rsid w:val="5FC2FC33"/>
    <w:rsid w:val="5FC600FB"/>
    <w:rsid w:val="5FC6ED40"/>
    <w:rsid w:val="5FC7F93E"/>
    <w:rsid w:val="5FCC91BF"/>
    <w:rsid w:val="5FD51AC4"/>
    <w:rsid w:val="5FDCFC37"/>
    <w:rsid w:val="5FDDF550"/>
    <w:rsid w:val="5FE0847C"/>
    <w:rsid w:val="5FE14851"/>
    <w:rsid w:val="5FE3DB8B"/>
    <w:rsid w:val="5FE6B057"/>
    <w:rsid w:val="5FE8FECA"/>
    <w:rsid w:val="5FE942AB"/>
    <w:rsid w:val="5FEAF04D"/>
    <w:rsid w:val="5FF26573"/>
    <w:rsid w:val="5FF3CE1C"/>
    <w:rsid w:val="5FF79812"/>
    <w:rsid w:val="5FFBFEA4"/>
    <w:rsid w:val="5FFE80DE"/>
    <w:rsid w:val="60048BCE"/>
    <w:rsid w:val="60071813"/>
    <w:rsid w:val="60071ED2"/>
    <w:rsid w:val="6007296A"/>
    <w:rsid w:val="600B3B61"/>
    <w:rsid w:val="600BDDE2"/>
    <w:rsid w:val="600C6D65"/>
    <w:rsid w:val="600D1CFB"/>
    <w:rsid w:val="600D5C96"/>
    <w:rsid w:val="60168902"/>
    <w:rsid w:val="6019891C"/>
    <w:rsid w:val="60256CFD"/>
    <w:rsid w:val="60268FD1"/>
    <w:rsid w:val="6029A477"/>
    <w:rsid w:val="602CB0CE"/>
    <w:rsid w:val="6031DE0E"/>
    <w:rsid w:val="603769D6"/>
    <w:rsid w:val="6039230A"/>
    <w:rsid w:val="603E5A91"/>
    <w:rsid w:val="6040DDEC"/>
    <w:rsid w:val="60431EFC"/>
    <w:rsid w:val="60438436"/>
    <w:rsid w:val="6043B15C"/>
    <w:rsid w:val="6044874B"/>
    <w:rsid w:val="604AFFB1"/>
    <w:rsid w:val="604C19DE"/>
    <w:rsid w:val="604DF58B"/>
    <w:rsid w:val="6050A84D"/>
    <w:rsid w:val="6051252B"/>
    <w:rsid w:val="605261BF"/>
    <w:rsid w:val="6056DDB3"/>
    <w:rsid w:val="6057E601"/>
    <w:rsid w:val="605895D3"/>
    <w:rsid w:val="605B7FF1"/>
    <w:rsid w:val="606C14D9"/>
    <w:rsid w:val="6072FF96"/>
    <w:rsid w:val="6073F360"/>
    <w:rsid w:val="6075471F"/>
    <w:rsid w:val="607642B7"/>
    <w:rsid w:val="6076EB88"/>
    <w:rsid w:val="607ACC62"/>
    <w:rsid w:val="607F9C67"/>
    <w:rsid w:val="608607AC"/>
    <w:rsid w:val="608650C5"/>
    <w:rsid w:val="60876845"/>
    <w:rsid w:val="60886424"/>
    <w:rsid w:val="608C2302"/>
    <w:rsid w:val="608E6FFC"/>
    <w:rsid w:val="60904A6F"/>
    <w:rsid w:val="6090963E"/>
    <w:rsid w:val="609261E1"/>
    <w:rsid w:val="60947F8F"/>
    <w:rsid w:val="609804CD"/>
    <w:rsid w:val="609A8C67"/>
    <w:rsid w:val="60A0426A"/>
    <w:rsid w:val="60A22E1D"/>
    <w:rsid w:val="60A786EF"/>
    <w:rsid w:val="60ACA292"/>
    <w:rsid w:val="60B1B469"/>
    <w:rsid w:val="60B1FFEF"/>
    <w:rsid w:val="60B60E4E"/>
    <w:rsid w:val="60B67D16"/>
    <w:rsid w:val="60BD31E4"/>
    <w:rsid w:val="60BDD64D"/>
    <w:rsid w:val="60C4E68E"/>
    <w:rsid w:val="60C6776D"/>
    <w:rsid w:val="60C6C783"/>
    <w:rsid w:val="60CA84A6"/>
    <w:rsid w:val="60CAB0A0"/>
    <w:rsid w:val="60CB51E5"/>
    <w:rsid w:val="60D1F40C"/>
    <w:rsid w:val="60D3F801"/>
    <w:rsid w:val="60D5A44E"/>
    <w:rsid w:val="60D866E6"/>
    <w:rsid w:val="60DBB865"/>
    <w:rsid w:val="60DE3A97"/>
    <w:rsid w:val="60DFFBDA"/>
    <w:rsid w:val="60ED01B0"/>
    <w:rsid w:val="61018E4D"/>
    <w:rsid w:val="61065A3E"/>
    <w:rsid w:val="6106A226"/>
    <w:rsid w:val="61070660"/>
    <w:rsid w:val="6109DF55"/>
    <w:rsid w:val="610A56D8"/>
    <w:rsid w:val="610EC120"/>
    <w:rsid w:val="61165945"/>
    <w:rsid w:val="611BA9FB"/>
    <w:rsid w:val="61232172"/>
    <w:rsid w:val="6123BA79"/>
    <w:rsid w:val="6127A000"/>
    <w:rsid w:val="612D2087"/>
    <w:rsid w:val="61324841"/>
    <w:rsid w:val="61335BC4"/>
    <w:rsid w:val="613C8D3D"/>
    <w:rsid w:val="613DC6DB"/>
    <w:rsid w:val="61418096"/>
    <w:rsid w:val="6144D74A"/>
    <w:rsid w:val="6144F0D9"/>
    <w:rsid w:val="61463582"/>
    <w:rsid w:val="61497847"/>
    <w:rsid w:val="614C45EC"/>
    <w:rsid w:val="61509685"/>
    <w:rsid w:val="6151A27B"/>
    <w:rsid w:val="6152C248"/>
    <w:rsid w:val="61577FF0"/>
    <w:rsid w:val="6158286A"/>
    <w:rsid w:val="615E4F88"/>
    <w:rsid w:val="61613478"/>
    <w:rsid w:val="61620FDF"/>
    <w:rsid w:val="616413E8"/>
    <w:rsid w:val="61648826"/>
    <w:rsid w:val="61651F5B"/>
    <w:rsid w:val="61687619"/>
    <w:rsid w:val="616CD987"/>
    <w:rsid w:val="617297B4"/>
    <w:rsid w:val="6172BE49"/>
    <w:rsid w:val="6179EC03"/>
    <w:rsid w:val="617AA8FC"/>
    <w:rsid w:val="617C8193"/>
    <w:rsid w:val="617CC94C"/>
    <w:rsid w:val="61877879"/>
    <w:rsid w:val="618971DF"/>
    <w:rsid w:val="61925F8F"/>
    <w:rsid w:val="6193E16D"/>
    <w:rsid w:val="6193FE3C"/>
    <w:rsid w:val="61952E0C"/>
    <w:rsid w:val="6197CC4F"/>
    <w:rsid w:val="61986058"/>
    <w:rsid w:val="619E46C8"/>
    <w:rsid w:val="619E7FC3"/>
    <w:rsid w:val="61A2FF0D"/>
    <w:rsid w:val="61A70BC2"/>
    <w:rsid w:val="61A94C44"/>
    <w:rsid w:val="61AB2E2D"/>
    <w:rsid w:val="61B091DB"/>
    <w:rsid w:val="61B46B9C"/>
    <w:rsid w:val="61BAB262"/>
    <w:rsid w:val="61BD6FA7"/>
    <w:rsid w:val="61C12A82"/>
    <w:rsid w:val="61C4DAF4"/>
    <w:rsid w:val="61C91569"/>
    <w:rsid w:val="61CAA9E5"/>
    <w:rsid w:val="61CAB769"/>
    <w:rsid w:val="61CC3C57"/>
    <w:rsid w:val="61CEF0CD"/>
    <w:rsid w:val="61D13F1D"/>
    <w:rsid w:val="61D69804"/>
    <w:rsid w:val="61DDA625"/>
    <w:rsid w:val="61DE71E4"/>
    <w:rsid w:val="61E035DB"/>
    <w:rsid w:val="61E1C8D8"/>
    <w:rsid w:val="61E61440"/>
    <w:rsid w:val="61E76C86"/>
    <w:rsid w:val="61F0C851"/>
    <w:rsid w:val="61F1CB04"/>
    <w:rsid w:val="61F20854"/>
    <w:rsid w:val="61F2D350"/>
    <w:rsid w:val="61F77A1B"/>
    <w:rsid w:val="61F88306"/>
    <w:rsid w:val="61F8E76A"/>
    <w:rsid w:val="61FA211B"/>
    <w:rsid w:val="61FC45C9"/>
    <w:rsid w:val="61FE26D2"/>
    <w:rsid w:val="620197C3"/>
    <w:rsid w:val="620209BC"/>
    <w:rsid w:val="6207DA99"/>
    <w:rsid w:val="6208515A"/>
    <w:rsid w:val="620E5446"/>
    <w:rsid w:val="6218C759"/>
    <w:rsid w:val="62190A42"/>
    <w:rsid w:val="6219FA82"/>
    <w:rsid w:val="621B6CC8"/>
    <w:rsid w:val="621DD5B9"/>
    <w:rsid w:val="621ECDDE"/>
    <w:rsid w:val="62252CCA"/>
    <w:rsid w:val="62253233"/>
    <w:rsid w:val="622B6CF2"/>
    <w:rsid w:val="622C05D2"/>
    <w:rsid w:val="622FB8E5"/>
    <w:rsid w:val="623A8B31"/>
    <w:rsid w:val="623F9971"/>
    <w:rsid w:val="624830F1"/>
    <w:rsid w:val="624AD9FB"/>
    <w:rsid w:val="625151B8"/>
    <w:rsid w:val="62523028"/>
    <w:rsid w:val="62524B39"/>
    <w:rsid w:val="6257A6EE"/>
    <w:rsid w:val="6259EF20"/>
    <w:rsid w:val="625D3490"/>
    <w:rsid w:val="626118B2"/>
    <w:rsid w:val="62665507"/>
    <w:rsid w:val="6269E10C"/>
    <w:rsid w:val="626A99BF"/>
    <w:rsid w:val="626DD394"/>
    <w:rsid w:val="626F43A8"/>
    <w:rsid w:val="6272E26A"/>
    <w:rsid w:val="6273A882"/>
    <w:rsid w:val="627433AA"/>
    <w:rsid w:val="627E3BEE"/>
    <w:rsid w:val="6281AA2F"/>
    <w:rsid w:val="62844429"/>
    <w:rsid w:val="6285B2AE"/>
    <w:rsid w:val="628C1C1E"/>
    <w:rsid w:val="628DB027"/>
    <w:rsid w:val="628EE451"/>
    <w:rsid w:val="628FE532"/>
    <w:rsid w:val="6293B653"/>
    <w:rsid w:val="62946E61"/>
    <w:rsid w:val="62985368"/>
    <w:rsid w:val="629F6DBD"/>
    <w:rsid w:val="62A0DE36"/>
    <w:rsid w:val="62A13BFC"/>
    <w:rsid w:val="62A23661"/>
    <w:rsid w:val="62ABAFC0"/>
    <w:rsid w:val="62ABB4DF"/>
    <w:rsid w:val="62B14C84"/>
    <w:rsid w:val="62B5C1BF"/>
    <w:rsid w:val="62B65E06"/>
    <w:rsid w:val="62B7C476"/>
    <w:rsid w:val="62B9E42C"/>
    <w:rsid w:val="62BE267D"/>
    <w:rsid w:val="62BF7A4D"/>
    <w:rsid w:val="62BF8ADA"/>
    <w:rsid w:val="62C22FDE"/>
    <w:rsid w:val="62C4B1E3"/>
    <w:rsid w:val="62C72018"/>
    <w:rsid w:val="62C9A05B"/>
    <w:rsid w:val="62CBBCCC"/>
    <w:rsid w:val="62CF4EC0"/>
    <w:rsid w:val="62D17810"/>
    <w:rsid w:val="62D30D3F"/>
    <w:rsid w:val="62DB7AA4"/>
    <w:rsid w:val="62DBC1F5"/>
    <w:rsid w:val="62DDD544"/>
    <w:rsid w:val="62DE3492"/>
    <w:rsid w:val="62DF1C61"/>
    <w:rsid w:val="62DFDA14"/>
    <w:rsid w:val="62E1A17F"/>
    <w:rsid w:val="62E566E3"/>
    <w:rsid w:val="62EA8B25"/>
    <w:rsid w:val="62EB1F86"/>
    <w:rsid w:val="62EBC467"/>
    <w:rsid w:val="62ECE809"/>
    <w:rsid w:val="62ED33E4"/>
    <w:rsid w:val="62ED72DC"/>
    <w:rsid w:val="62F26AE3"/>
    <w:rsid w:val="62F340BA"/>
    <w:rsid w:val="62F35C51"/>
    <w:rsid w:val="62F7DAA4"/>
    <w:rsid w:val="62F87152"/>
    <w:rsid w:val="62F8DA9E"/>
    <w:rsid w:val="62FFB31C"/>
    <w:rsid w:val="63001043"/>
    <w:rsid w:val="6303D872"/>
    <w:rsid w:val="6304713C"/>
    <w:rsid w:val="6305D60B"/>
    <w:rsid w:val="630B9D2D"/>
    <w:rsid w:val="630CCD35"/>
    <w:rsid w:val="6310148A"/>
    <w:rsid w:val="6310E032"/>
    <w:rsid w:val="631541EE"/>
    <w:rsid w:val="6317B229"/>
    <w:rsid w:val="63183505"/>
    <w:rsid w:val="631D04D6"/>
    <w:rsid w:val="631E5119"/>
    <w:rsid w:val="631F03BE"/>
    <w:rsid w:val="632265EB"/>
    <w:rsid w:val="6322B2D1"/>
    <w:rsid w:val="632A83EB"/>
    <w:rsid w:val="632B79EB"/>
    <w:rsid w:val="632C0ED5"/>
    <w:rsid w:val="6334070A"/>
    <w:rsid w:val="63357081"/>
    <w:rsid w:val="6335F170"/>
    <w:rsid w:val="633AC2A3"/>
    <w:rsid w:val="633AC32D"/>
    <w:rsid w:val="633D1C5B"/>
    <w:rsid w:val="63403A35"/>
    <w:rsid w:val="6345AE98"/>
    <w:rsid w:val="6346E61B"/>
    <w:rsid w:val="63479870"/>
    <w:rsid w:val="6347EA60"/>
    <w:rsid w:val="6349CB99"/>
    <w:rsid w:val="634AE2C9"/>
    <w:rsid w:val="634CE32D"/>
    <w:rsid w:val="634D78FD"/>
    <w:rsid w:val="634F982F"/>
    <w:rsid w:val="634FB7C0"/>
    <w:rsid w:val="63500F48"/>
    <w:rsid w:val="63523AAA"/>
    <w:rsid w:val="63562C21"/>
    <w:rsid w:val="63593CAD"/>
    <w:rsid w:val="63594008"/>
    <w:rsid w:val="635AB415"/>
    <w:rsid w:val="635D0DBF"/>
    <w:rsid w:val="635FC648"/>
    <w:rsid w:val="635FE331"/>
    <w:rsid w:val="6360209A"/>
    <w:rsid w:val="636367EB"/>
    <w:rsid w:val="63661865"/>
    <w:rsid w:val="636BAF1A"/>
    <w:rsid w:val="63746B7B"/>
    <w:rsid w:val="63756F12"/>
    <w:rsid w:val="6377DE9D"/>
    <w:rsid w:val="63792EB5"/>
    <w:rsid w:val="637F7690"/>
    <w:rsid w:val="63824D24"/>
    <w:rsid w:val="6383210D"/>
    <w:rsid w:val="6388B7E0"/>
    <w:rsid w:val="6389936C"/>
    <w:rsid w:val="638DC817"/>
    <w:rsid w:val="63931C94"/>
    <w:rsid w:val="63956EE1"/>
    <w:rsid w:val="63971046"/>
    <w:rsid w:val="63987211"/>
    <w:rsid w:val="63997683"/>
    <w:rsid w:val="639D6824"/>
    <w:rsid w:val="639E14CC"/>
    <w:rsid w:val="63A1030F"/>
    <w:rsid w:val="63A3FBA2"/>
    <w:rsid w:val="63AB1601"/>
    <w:rsid w:val="63AD6F07"/>
    <w:rsid w:val="63AF19F3"/>
    <w:rsid w:val="63B077BD"/>
    <w:rsid w:val="63B23564"/>
    <w:rsid w:val="63B851A7"/>
    <w:rsid w:val="63BA84BF"/>
    <w:rsid w:val="63BB612C"/>
    <w:rsid w:val="63BE9BC0"/>
    <w:rsid w:val="63C080FA"/>
    <w:rsid w:val="63C67405"/>
    <w:rsid w:val="63C8884C"/>
    <w:rsid w:val="63CBFED6"/>
    <w:rsid w:val="63D01CD9"/>
    <w:rsid w:val="63D4CEF9"/>
    <w:rsid w:val="63D81383"/>
    <w:rsid w:val="63E01424"/>
    <w:rsid w:val="63E01FB1"/>
    <w:rsid w:val="63E18635"/>
    <w:rsid w:val="63E35BC7"/>
    <w:rsid w:val="63E3FF17"/>
    <w:rsid w:val="63EDE8FB"/>
    <w:rsid w:val="63F6F982"/>
    <w:rsid w:val="63F71585"/>
    <w:rsid w:val="640035FD"/>
    <w:rsid w:val="64043602"/>
    <w:rsid w:val="640573BF"/>
    <w:rsid w:val="6406D7DA"/>
    <w:rsid w:val="6410D627"/>
    <w:rsid w:val="64112F54"/>
    <w:rsid w:val="64121418"/>
    <w:rsid w:val="641447C2"/>
    <w:rsid w:val="6421BA43"/>
    <w:rsid w:val="6428260E"/>
    <w:rsid w:val="642E4084"/>
    <w:rsid w:val="643584E8"/>
    <w:rsid w:val="643D1F24"/>
    <w:rsid w:val="643EA722"/>
    <w:rsid w:val="64450EA1"/>
    <w:rsid w:val="6447FB22"/>
    <w:rsid w:val="644C438C"/>
    <w:rsid w:val="644D0FC7"/>
    <w:rsid w:val="644E58F9"/>
    <w:rsid w:val="644F3235"/>
    <w:rsid w:val="645B5B3B"/>
    <w:rsid w:val="6460C78E"/>
    <w:rsid w:val="6464D759"/>
    <w:rsid w:val="6465B474"/>
    <w:rsid w:val="64666660"/>
    <w:rsid w:val="646B7202"/>
    <w:rsid w:val="646CB198"/>
    <w:rsid w:val="6476E400"/>
    <w:rsid w:val="647D6636"/>
    <w:rsid w:val="647DA304"/>
    <w:rsid w:val="647FD3CA"/>
    <w:rsid w:val="6481A454"/>
    <w:rsid w:val="6485166A"/>
    <w:rsid w:val="6485732E"/>
    <w:rsid w:val="6488245E"/>
    <w:rsid w:val="64898C23"/>
    <w:rsid w:val="648DDD8A"/>
    <w:rsid w:val="648E2E4B"/>
    <w:rsid w:val="648E9996"/>
    <w:rsid w:val="649B4BDB"/>
    <w:rsid w:val="64A8D5BC"/>
    <w:rsid w:val="64AE8530"/>
    <w:rsid w:val="64B1E11B"/>
    <w:rsid w:val="64B22FE2"/>
    <w:rsid w:val="64B38781"/>
    <w:rsid w:val="64B5320D"/>
    <w:rsid w:val="64BBAC37"/>
    <w:rsid w:val="64C26294"/>
    <w:rsid w:val="64C63500"/>
    <w:rsid w:val="64C80964"/>
    <w:rsid w:val="64C86E2F"/>
    <w:rsid w:val="64CF386B"/>
    <w:rsid w:val="64D140E2"/>
    <w:rsid w:val="64D8D7ED"/>
    <w:rsid w:val="64DAEB3A"/>
    <w:rsid w:val="64DAEC34"/>
    <w:rsid w:val="64E48933"/>
    <w:rsid w:val="64E53EC9"/>
    <w:rsid w:val="64E76276"/>
    <w:rsid w:val="64E7D955"/>
    <w:rsid w:val="64E8B38E"/>
    <w:rsid w:val="64EA9CA1"/>
    <w:rsid w:val="64EF37FB"/>
    <w:rsid w:val="64F0392D"/>
    <w:rsid w:val="64F236C4"/>
    <w:rsid w:val="64FA2BBD"/>
    <w:rsid w:val="64FC1A53"/>
    <w:rsid w:val="65000BAE"/>
    <w:rsid w:val="65030474"/>
    <w:rsid w:val="6508996D"/>
    <w:rsid w:val="650F23A3"/>
    <w:rsid w:val="650F9A9B"/>
    <w:rsid w:val="65118FCC"/>
    <w:rsid w:val="65129586"/>
    <w:rsid w:val="651E182D"/>
    <w:rsid w:val="6522D0CB"/>
    <w:rsid w:val="652302E9"/>
    <w:rsid w:val="6523095A"/>
    <w:rsid w:val="652312E0"/>
    <w:rsid w:val="65247F12"/>
    <w:rsid w:val="652D7567"/>
    <w:rsid w:val="6530AFF0"/>
    <w:rsid w:val="65337E18"/>
    <w:rsid w:val="653868A3"/>
    <w:rsid w:val="653E7F72"/>
    <w:rsid w:val="653FCB08"/>
    <w:rsid w:val="654FC474"/>
    <w:rsid w:val="65511371"/>
    <w:rsid w:val="65513B35"/>
    <w:rsid w:val="65520C6C"/>
    <w:rsid w:val="6552EBE2"/>
    <w:rsid w:val="6552F238"/>
    <w:rsid w:val="655491F7"/>
    <w:rsid w:val="6555A0A9"/>
    <w:rsid w:val="65563BB9"/>
    <w:rsid w:val="65585AF2"/>
    <w:rsid w:val="655C3614"/>
    <w:rsid w:val="655CFA0C"/>
    <w:rsid w:val="655E020F"/>
    <w:rsid w:val="655EB2DB"/>
    <w:rsid w:val="6561C994"/>
    <w:rsid w:val="6562867D"/>
    <w:rsid w:val="65631495"/>
    <w:rsid w:val="6563DF1D"/>
    <w:rsid w:val="6567334F"/>
    <w:rsid w:val="65709F5A"/>
    <w:rsid w:val="6570D0FB"/>
    <w:rsid w:val="6572135B"/>
    <w:rsid w:val="6573376F"/>
    <w:rsid w:val="65748521"/>
    <w:rsid w:val="657B6DFF"/>
    <w:rsid w:val="657FCFFD"/>
    <w:rsid w:val="65806F16"/>
    <w:rsid w:val="658186A3"/>
    <w:rsid w:val="6581F78D"/>
    <w:rsid w:val="65886CB2"/>
    <w:rsid w:val="6589D0EA"/>
    <w:rsid w:val="658E398B"/>
    <w:rsid w:val="6594BB63"/>
    <w:rsid w:val="65960FB1"/>
    <w:rsid w:val="65978B19"/>
    <w:rsid w:val="659C1E1A"/>
    <w:rsid w:val="659E05C8"/>
    <w:rsid w:val="65A250A3"/>
    <w:rsid w:val="65A2FF79"/>
    <w:rsid w:val="65A61CC5"/>
    <w:rsid w:val="65A6B658"/>
    <w:rsid w:val="65A7EAB4"/>
    <w:rsid w:val="65B18CA8"/>
    <w:rsid w:val="65B43CB4"/>
    <w:rsid w:val="65B89F01"/>
    <w:rsid w:val="65B91419"/>
    <w:rsid w:val="65BD9C56"/>
    <w:rsid w:val="65C17E30"/>
    <w:rsid w:val="65C22BC5"/>
    <w:rsid w:val="65C3BCE0"/>
    <w:rsid w:val="65C5B602"/>
    <w:rsid w:val="65C60F03"/>
    <w:rsid w:val="65C78D0E"/>
    <w:rsid w:val="65CBA514"/>
    <w:rsid w:val="65CC91BF"/>
    <w:rsid w:val="65D28B65"/>
    <w:rsid w:val="65D5AD12"/>
    <w:rsid w:val="65D874F0"/>
    <w:rsid w:val="65DA7783"/>
    <w:rsid w:val="65E0E369"/>
    <w:rsid w:val="65EDC377"/>
    <w:rsid w:val="65F5EACD"/>
    <w:rsid w:val="65F6C551"/>
    <w:rsid w:val="65F80FA1"/>
    <w:rsid w:val="65FA6EB8"/>
    <w:rsid w:val="660380C4"/>
    <w:rsid w:val="6603D9AC"/>
    <w:rsid w:val="6604FF52"/>
    <w:rsid w:val="6605CDCC"/>
    <w:rsid w:val="6605F7EF"/>
    <w:rsid w:val="660D4B2D"/>
    <w:rsid w:val="661046A0"/>
    <w:rsid w:val="66144355"/>
    <w:rsid w:val="66157606"/>
    <w:rsid w:val="66175766"/>
    <w:rsid w:val="661AA958"/>
    <w:rsid w:val="661ACC1D"/>
    <w:rsid w:val="661CB7A9"/>
    <w:rsid w:val="66262E35"/>
    <w:rsid w:val="662A0BA5"/>
    <w:rsid w:val="662F90C7"/>
    <w:rsid w:val="66331475"/>
    <w:rsid w:val="6633A09E"/>
    <w:rsid w:val="663488F5"/>
    <w:rsid w:val="663D2EE0"/>
    <w:rsid w:val="663D3005"/>
    <w:rsid w:val="6647D7FA"/>
    <w:rsid w:val="664F252F"/>
    <w:rsid w:val="664FC743"/>
    <w:rsid w:val="664FFD9A"/>
    <w:rsid w:val="6651CDE1"/>
    <w:rsid w:val="66580B54"/>
    <w:rsid w:val="6658316D"/>
    <w:rsid w:val="665CFEF0"/>
    <w:rsid w:val="66612C62"/>
    <w:rsid w:val="6663798E"/>
    <w:rsid w:val="6664F69E"/>
    <w:rsid w:val="66652E0F"/>
    <w:rsid w:val="6665E06F"/>
    <w:rsid w:val="666AC1A9"/>
    <w:rsid w:val="666C1334"/>
    <w:rsid w:val="666C3E85"/>
    <w:rsid w:val="666E68CB"/>
    <w:rsid w:val="66727446"/>
    <w:rsid w:val="66788D67"/>
    <w:rsid w:val="66833819"/>
    <w:rsid w:val="6683F37E"/>
    <w:rsid w:val="668483EF"/>
    <w:rsid w:val="66849676"/>
    <w:rsid w:val="6685E931"/>
    <w:rsid w:val="668735C5"/>
    <w:rsid w:val="668FE492"/>
    <w:rsid w:val="6690E0CA"/>
    <w:rsid w:val="66980277"/>
    <w:rsid w:val="669AD126"/>
    <w:rsid w:val="669AD76D"/>
    <w:rsid w:val="669D6DA8"/>
    <w:rsid w:val="669D9B92"/>
    <w:rsid w:val="66A43651"/>
    <w:rsid w:val="66A47A90"/>
    <w:rsid w:val="66A5F826"/>
    <w:rsid w:val="66AC672E"/>
    <w:rsid w:val="66AD318E"/>
    <w:rsid w:val="66AEE734"/>
    <w:rsid w:val="66B120DB"/>
    <w:rsid w:val="66BB5FB1"/>
    <w:rsid w:val="66BCB4E3"/>
    <w:rsid w:val="66BE50E2"/>
    <w:rsid w:val="66C10689"/>
    <w:rsid w:val="66C21B44"/>
    <w:rsid w:val="66C22E5F"/>
    <w:rsid w:val="66C3602D"/>
    <w:rsid w:val="66C53B26"/>
    <w:rsid w:val="66C5AC48"/>
    <w:rsid w:val="66C68F53"/>
    <w:rsid w:val="66C93E2E"/>
    <w:rsid w:val="66CBCDC8"/>
    <w:rsid w:val="66CE4676"/>
    <w:rsid w:val="66CE5697"/>
    <w:rsid w:val="66D0FE23"/>
    <w:rsid w:val="66D23C05"/>
    <w:rsid w:val="66D3B679"/>
    <w:rsid w:val="66D4E3D1"/>
    <w:rsid w:val="66DAF0D7"/>
    <w:rsid w:val="66DEBDB1"/>
    <w:rsid w:val="66DF302F"/>
    <w:rsid w:val="66E6573D"/>
    <w:rsid w:val="66E887EA"/>
    <w:rsid w:val="66E9A437"/>
    <w:rsid w:val="66EC4C49"/>
    <w:rsid w:val="66EDEDE0"/>
    <w:rsid w:val="66EEBC43"/>
    <w:rsid w:val="66F0BFD4"/>
    <w:rsid w:val="66F51241"/>
    <w:rsid w:val="66FC9DD6"/>
    <w:rsid w:val="67027027"/>
    <w:rsid w:val="67054202"/>
    <w:rsid w:val="6711EEBB"/>
    <w:rsid w:val="6712659D"/>
    <w:rsid w:val="67158358"/>
    <w:rsid w:val="6716272A"/>
    <w:rsid w:val="671AFFB5"/>
    <w:rsid w:val="671D09A5"/>
    <w:rsid w:val="6722D8E8"/>
    <w:rsid w:val="6725745B"/>
    <w:rsid w:val="672745B7"/>
    <w:rsid w:val="672A6C3E"/>
    <w:rsid w:val="6732C829"/>
    <w:rsid w:val="673338BF"/>
    <w:rsid w:val="673416FC"/>
    <w:rsid w:val="6734750C"/>
    <w:rsid w:val="673489D5"/>
    <w:rsid w:val="673920EC"/>
    <w:rsid w:val="6739B8F4"/>
    <w:rsid w:val="673CCDC5"/>
    <w:rsid w:val="67405C9A"/>
    <w:rsid w:val="674160FB"/>
    <w:rsid w:val="6744E5D2"/>
    <w:rsid w:val="6748389E"/>
    <w:rsid w:val="67491CA9"/>
    <w:rsid w:val="674BE884"/>
    <w:rsid w:val="674C7DAD"/>
    <w:rsid w:val="674EF37D"/>
    <w:rsid w:val="6752DE52"/>
    <w:rsid w:val="67553814"/>
    <w:rsid w:val="67569FDD"/>
    <w:rsid w:val="67576E57"/>
    <w:rsid w:val="675B35B5"/>
    <w:rsid w:val="675F8D41"/>
    <w:rsid w:val="6769D901"/>
    <w:rsid w:val="676B46FF"/>
    <w:rsid w:val="67701796"/>
    <w:rsid w:val="67733DA4"/>
    <w:rsid w:val="6775133B"/>
    <w:rsid w:val="67754C08"/>
    <w:rsid w:val="67763523"/>
    <w:rsid w:val="677647E4"/>
    <w:rsid w:val="6777BF18"/>
    <w:rsid w:val="67781700"/>
    <w:rsid w:val="677AB470"/>
    <w:rsid w:val="677C4A83"/>
    <w:rsid w:val="677F046C"/>
    <w:rsid w:val="67849A84"/>
    <w:rsid w:val="6784F357"/>
    <w:rsid w:val="6789CF29"/>
    <w:rsid w:val="678A8F6A"/>
    <w:rsid w:val="678BD6C3"/>
    <w:rsid w:val="679121D1"/>
    <w:rsid w:val="6791254B"/>
    <w:rsid w:val="679132E0"/>
    <w:rsid w:val="67959151"/>
    <w:rsid w:val="6796EA3F"/>
    <w:rsid w:val="6796EB59"/>
    <w:rsid w:val="67981CEA"/>
    <w:rsid w:val="67993290"/>
    <w:rsid w:val="679E4D1E"/>
    <w:rsid w:val="67A323DC"/>
    <w:rsid w:val="67A6E88B"/>
    <w:rsid w:val="67A9D16E"/>
    <w:rsid w:val="67AB3EE4"/>
    <w:rsid w:val="67AE0AA3"/>
    <w:rsid w:val="67AFC1FA"/>
    <w:rsid w:val="67B389D2"/>
    <w:rsid w:val="67B5EF16"/>
    <w:rsid w:val="67B71735"/>
    <w:rsid w:val="67B89FDC"/>
    <w:rsid w:val="67B8BA6A"/>
    <w:rsid w:val="67BFB358"/>
    <w:rsid w:val="67C12CE6"/>
    <w:rsid w:val="67C1C51E"/>
    <w:rsid w:val="67C33B14"/>
    <w:rsid w:val="67C3905E"/>
    <w:rsid w:val="67C5DC06"/>
    <w:rsid w:val="67C66F88"/>
    <w:rsid w:val="67C9167B"/>
    <w:rsid w:val="67CA120C"/>
    <w:rsid w:val="67CF8091"/>
    <w:rsid w:val="67D2EC9D"/>
    <w:rsid w:val="67D7A2BA"/>
    <w:rsid w:val="67DC6A29"/>
    <w:rsid w:val="67DC86CF"/>
    <w:rsid w:val="67DCA7BC"/>
    <w:rsid w:val="67DD13D9"/>
    <w:rsid w:val="67DEAB76"/>
    <w:rsid w:val="67E00F81"/>
    <w:rsid w:val="67E74F8A"/>
    <w:rsid w:val="67EA6E7E"/>
    <w:rsid w:val="67EAB297"/>
    <w:rsid w:val="67EAF590"/>
    <w:rsid w:val="67F42A07"/>
    <w:rsid w:val="67F78473"/>
    <w:rsid w:val="67F9EBC3"/>
    <w:rsid w:val="67FF0C57"/>
    <w:rsid w:val="680135FE"/>
    <w:rsid w:val="68025A80"/>
    <w:rsid w:val="68038BF8"/>
    <w:rsid w:val="6806ABE2"/>
    <w:rsid w:val="680A4849"/>
    <w:rsid w:val="680BD21E"/>
    <w:rsid w:val="6811B6E4"/>
    <w:rsid w:val="68128BFC"/>
    <w:rsid w:val="6814B8A0"/>
    <w:rsid w:val="68158ED3"/>
    <w:rsid w:val="681705C4"/>
    <w:rsid w:val="6817EAA6"/>
    <w:rsid w:val="681F4E5C"/>
    <w:rsid w:val="682105CA"/>
    <w:rsid w:val="6821BAC4"/>
    <w:rsid w:val="6822B02E"/>
    <w:rsid w:val="68264735"/>
    <w:rsid w:val="682FAE68"/>
    <w:rsid w:val="683045B0"/>
    <w:rsid w:val="68320851"/>
    <w:rsid w:val="683504E4"/>
    <w:rsid w:val="6835DC8C"/>
    <w:rsid w:val="6837C0CC"/>
    <w:rsid w:val="684B7087"/>
    <w:rsid w:val="684D9342"/>
    <w:rsid w:val="684FF23A"/>
    <w:rsid w:val="68512110"/>
    <w:rsid w:val="6851296E"/>
    <w:rsid w:val="68535B1A"/>
    <w:rsid w:val="6856E0C5"/>
    <w:rsid w:val="685C15B8"/>
    <w:rsid w:val="685F139D"/>
    <w:rsid w:val="6860064A"/>
    <w:rsid w:val="6860828C"/>
    <w:rsid w:val="686266BA"/>
    <w:rsid w:val="6863D98E"/>
    <w:rsid w:val="68647EB1"/>
    <w:rsid w:val="68658DB3"/>
    <w:rsid w:val="6869F816"/>
    <w:rsid w:val="686D9C33"/>
    <w:rsid w:val="6870822B"/>
    <w:rsid w:val="6870CD47"/>
    <w:rsid w:val="6870FDB2"/>
    <w:rsid w:val="6873F078"/>
    <w:rsid w:val="6875FE1F"/>
    <w:rsid w:val="687AEFBC"/>
    <w:rsid w:val="687C367F"/>
    <w:rsid w:val="687D4B6C"/>
    <w:rsid w:val="687E8F07"/>
    <w:rsid w:val="68803E1F"/>
    <w:rsid w:val="68842446"/>
    <w:rsid w:val="688432D3"/>
    <w:rsid w:val="688A8CA4"/>
    <w:rsid w:val="688ADE51"/>
    <w:rsid w:val="688C3626"/>
    <w:rsid w:val="688DDC7B"/>
    <w:rsid w:val="688E811E"/>
    <w:rsid w:val="688F7662"/>
    <w:rsid w:val="6890F2ED"/>
    <w:rsid w:val="68925D44"/>
    <w:rsid w:val="68989335"/>
    <w:rsid w:val="689DFDA9"/>
    <w:rsid w:val="68A08ABF"/>
    <w:rsid w:val="68A10D8D"/>
    <w:rsid w:val="68A6B552"/>
    <w:rsid w:val="68A80F53"/>
    <w:rsid w:val="68A83EBF"/>
    <w:rsid w:val="68A9BAFC"/>
    <w:rsid w:val="68AAC383"/>
    <w:rsid w:val="68AC6AF8"/>
    <w:rsid w:val="68AD3BA1"/>
    <w:rsid w:val="68ADCA4F"/>
    <w:rsid w:val="68AFB7FA"/>
    <w:rsid w:val="68B496E4"/>
    <w:rsid w:val="68B4E06E"/>
    <w:rsid w:val="68BA7FAB"/>
    <w:rsid w:val="68BE1A05"/>
    <w:rsid w:val="68C15A1E"/>
    <w:rsid w:val="68C1D762"/>
    <w:rsid w:val="68C56541"/>
    <w:rsid w:val="68C56E75"/>
    <w:rsid w:val="68C7C4C4"/>
    <w:rsid w:val="68C7DAEF"/>
    <w:rsid w:val="68D05A36"/>
    <w:rsid w:val="68D1EBCB"/>
    <w:rsid w:val="68D5968B"/>
    <w:rsid w:val="68D71184"/>
    <w:rsid w:val="68D9CDF9"/>
    <w:rsid w:val="68DD315C"/>
    <w:rsid w:val="68DF26CF"/>
    <w:rsid w:val="68DF8B60"/>
    <w:rsid w:val="68E0B633"/>
    <w:rsid w:val="68E213A5"/>
    <w:rsid w:val="68E469E5"/>
    <w:rsid w:val="68E93168"/>
    <w:rsid w:val="68FC4BB5"/>
    <w:rsid w:val="6904A031"/>
    <w:rsid w:val="69074129"/>
    <w:rsid w:val="6907D9B0"/>
    <w:rsid w:val="690C9879"/>
    <w:rsid w:val="690EC79E"/>
    <w:rsid w:val="69120584"/>
    <w:rsid w:val="69121845"/>
    <w:rsid w:val="6916407C"/>
    <w:rsid w:val="691CAAF4"/>
    <w:rsid w:val="691DB425"/>
    <w:rsid w:val="691FFA32"/>
    <w:rsid w:val="69250E1B"/>
    <w:rsid w:val="6926EA84"/>
    <w:rsid w:val="69282EBA"/>
    <w:rsid w:val="692B87A9"/>
    <w:rsid w:val="69320C4F"/>
    <w:rsid w:val="6933F09F"/>
    <w:rsid w:val="69367A60"/>
    <w:rsid w:val="6938CD79"/>
    <w:rsid w:val="693D2BC2"/>
    <w:rsid w:val="693D5821"/>
    <w:rsid w:val="693E7E92"/>
    <w:rsid w:val="6944EBEF"/>
    <w:rsid w:val="6949866E"/>
    <w:rsid w:val="6949C9F1"/>
    <w:rsid w:val="694B8E78"/>
    <w:rsid w:val="6950CDB6"/>
    <w:rsid w:val="6953BCEE"/>
    <w:rsid w:val="6954579C"/>
    <w:rsid w:val="69558BE9"/>
    <w:rsid w:val="695B5A45"/>
    <w:rsid w:val="6966523A"/>
    <w:rsid w:val="6967255C"/>
    <w:rsid w:val="696CEEFB"/>
    <w:rsid w:val="6971EB06"/>
    <w:rsid w:val="697388A0"/>
    <w:rsid w:val="69783885"/>
    <w:rsid w:val="6979DB7F"/>
    <w:rsid w:val="697E1C86"/>
    <w:rsid w:val="697E59EF"/>
    <w:rsid w:val="6981F653"/>
    <w:rsid w:val="69830334"/>
    <w:rsid w:val="69837581"/>
    <w:rsid w:val="69854520"/>
    <w:rsid w:val="6989F88C"/>
    <w:rsid w:val="698B7D0C"/>
    <w:rsid w:val="698BC69F"/>
    <w:rsid w:val="698C3197"/>
    <w:rsid w:val="698E641E"/>
    <w:rsid w:val="698E7E25"/>
    <w:rsid w:val="6992EA06"/>
    <w:rsid w:val="6993CABD"/>
    <w:rsid w:val="6993D217"/>
    <w:rsid w:val="699ABB6F"/>
    <w:rsid w:val="699B6961"/>
    <w:rsid w:val="699BA1BF"/>
    <w:rsid w:val="699C8CDA"/>
    <w:rsid w:val="699C9760"/>
    <w:rsid w:val="69A04E50"/>
    <w:rsid w:val="69A91F4E"/>
    <w:rsid w:val="69AB4929"/>
    <w:rsid w:val="69AD91E7"/>
    <w:rsid w:val="69AF2176"/>
    <w:rsid w:val="69AF9886"/>
    <w:rsid w:val="69AFC69E"/>
    <w:rsid w:val="69B23B01"/>
    <w:rsid w:val="69B2DDCA"/>
    <w:rsid w:val="69B6E1F5"/>
    <w:rsid w:val="69B99E28"/>
    <w:rsid w:val="69BC6B0A"/>
    <w:rsid w:val="69BF72DD"/>
    <w:rsid w:val="69C4B178"/>
    <w:rsid w:val="69C5E725"/>
    <w:rsid w:val="69CB4A8E"/>
    <w:rsid w:val="69CD1FC8"/>
    <w:rsid w:val="69CDFBD3"/>
    <w:rsid w:val="69D551ED"/>
    <w:rsid w:val="69D6B6C4"/>
    <w:rsid w:val="69D99525"/>
    <w:rsid w:val="69DFF04D"/>
    <w:rsid w:val="69E7EDC1"/>
    <w:rsid w:val="69E963A3"/>
    <w:rsid w:val="69EC0CBA"/>
    <w:rsid w:val="69F0CEF7"/>
    <w:rsid w:val="69F8A541"/>
    <w:rsid w:val="69FB758F"/>
    <w:rsid w:val="69FE7C3D"/>
    <w:rsid w:val="6A00AB69"/>
    <w:rsid w:val="6A0104F2"/>
    <w:rsid w:val="6A01195B"/>
    <w:rsid w:val="6A02424C"/>
    <w:rsid w:val="6A02B34A"/>
    <w:rsid w:val="6A05A354"/>
    <w:rsid w:val="6A06BD52"/>
    <w:rsid w:val="6A083985"/>
    <w:rsid w:val="6A0955E1"/>
    <w:rsid w:val="6A0C8493"/>
    <w:rsid w:val="6A10E9DE"/>
    <w:rsid w:val="6A153AFD"/>
    <w:rsid w:val="6A197DBB"/>
    <w:rsid w:val="6A1BB9E2"/>
    <w:rsid w:val="6A20858B"/>
    <w:rsid w:val="6A220E8A"/>
    <w:rsid w:val="6A279D0B"/>
    <w:rsid w:val="6A27CFDC"/>
    <w:rsid w:val="6A29B600"/>
    <w:rsid w:val="6A2C1FD8"/>
    <w:rsid w:val="6A2D4832"/>
    <w:rsid w:val="6A2E924C"/>
    <w:rsid w:val="6A2E99D2"/>
    <w:rsid w:val="6A32AB6E"/>
    <w:rsid w:val="6A38A58C"/>
    <w:rsid w:val="6A3FACA0"/>
    <w:rsid w:val="6A40D9BB"/>
    <w:rsid w:val="6A43300F"/>
    <w:rsid w:val="6A4AAC5A"/>
    <w:rsid w:val="6A4D1FDC"/>
    <w:rsid w:val="6A552257"/>
    <w:rsid w:val="6A5B8FCE"/>
    <w:rsid w:val="6A5C639D"/>
    <w:rsid w:val="6A62401C"/>
    <w:rsid w:val="6A6612C1"/>
    <w:rsid w:val="6A667216"/>
    <w:rsid w:val="6A69F57F"/>
    <w:rsid w:val="6A6EA732"/>
    <w:rsid w:val="6A7235D8"/>
    <w:rsid w:val="6A726A0C"/>
    <w:rsid w:val="6A77480B"/>
    <w:rsid w:val="6A77FABB"/>
    <w:rsid w:val="6A78AC52"/>
    <w:rsid w:val="6A7AD5B8"/>
    <w:rsid w:val="6A7B16D0"/>
    <w:rsid w:val="6A7BC6F6"/>
    <w:rsid w:val="6A7FA0B3"/>
    <w:rsid w:val="6A805960"/>
    <w:rsid w:val="6A8308E1"/>
    <w:rsid w:val="6A851D95"/>
    <w:rsid w:val="6A868EF9"/>
    <w:rsid w:val="6A8F0ACD"/>
    <w:rsid w:val="6A917A57"/>
    <w:rsid w:val="6A94E113"/>
    <w:rsid w:val="6A963C52"/>
    <w:rsid w:val="6A97BA14"/>
    <w:rsid w:val="6A9CE6F2"/>
    <w:rsid w:val="6A9EFB4C"/>
    <w:rsid w:val="6A9F9D19"/>
    <w:rsid w:val="6AA34A78"/>
    <w:rsid w:val="6AAF8A9C"/>
    <w:rsid w:val="6AC3488F"/>
    <w:rsid w:val="6AC404E6"/>
    <w:rsid w:val="6AC4F611"/>
    <w:rsid w:val="6ACB8200"/>
    <w:rsid w:val="6ACCA4C6"/>
    <w:rsid w:val="6ACD843F"/>
    <w:rsid w:val="6ACEBA17"/>
    <w:rsid w:val="6AD20777"/>
    <w:rsid w:val="6AD42259"/>
    <w:rsid w:val="6AD5D8C2"/>
    <w:rsid w:val="6AD8017B"/>
    <w:rsid w:val="6AE6415E"/>
    <w:rsid w:val="6AEBF1F5"/>
    <w:rsid w:val="6AED5B8B"/>
    <w:rsid w:val="6AEF8D4F"/>
    <w:rsid w:val="6AF21A64"/>
    <w:rsid w:val="6AF8BE3D"/>
    <w:rsid w:val="6AFE52F4"/>
    <w:rsid w:val="6B00BB2D"/>
    <w:rsid w:val="6B03909C"/>
    <w:rsid w:val="6B04D741"/>
    <w:rsid w:val="6B094AF0"/>
    <w:rsid w:val="6B0DE05D"/>
    <w:rsid w:val="6B102531"/>
    <w:rsid w:val="6B135E6D"/>
    <w:rsid w:val="6B1C583E"/>
    <w:rsid w:val="6B20B360"/>
    <w:rsid w:val="6B23EFBE"/>
    <w:rsid w:val="6B241AAC"/>
    <w:rsid w:val="6B27AE64"/>
    <w:rsid w:val="6B304EE3"/>
    <w:rsid w:val="6B311D06"/>
    <w:rsid w:val="6B36276C"/>
    <w:rsid w:val="6B37AFB3"/>
    <w:rsid w:val="6B390CC3"/>
    <w:rsid w:val="6B442668"/>
    <w:rsid w:val="6B45500A"/>
    <w:rsid w:val="6B47E985"/>
    <w:rsid w:val="6B4BFE8A"/>
    <w:rsid w:val="6B4CF4E1"/>
    <w:rsid w:val="6B54032E"/>
    <w:rsid w:val="6B561C5E"/>
    <w:rsid w:val="6B564B64"/>
    <w:rsid w:val="6B56C887"/>
    <w:rsid w:val="6B576F20"/>
    <w:rsid w:val="6B57F58A"/>
    <w:rsid w:val="6B585275"/>
    <w:rsid w:val="6B5A36A8"/>
    <w:rsid w:val="6B5F628E"/>
    <w:rsid w:val="6B5FBEDA"/>
    <w:rsid w:val="6B664883"/>
    <w:rsid w:val="6B67B77A"/>
    <w:rsid w:val="6B6B830B"/>
    <w:rsid w:val="6B6E4249"/>
    <w:rsid w:val="6B71932C"/>
    <w:rsid w:val="6B75292C"/>
    <w:rsid w:val="6B764FF7"/>
    <w:rsid w:val="6B773E26"/>
    <w:rsid w:val="6B78CA9D"/>
    <w:rsid w:val="6B7CF81B"/>
    <w:rsid w:val="6B870789"/>
    <w:rsid w:val="6B8A7CB8"/>
    <w:rsid w:val="6B8E81CA"/>
    <w:rsid w:val="6B8EE585"/>
    <w:rsid w:val="6B906261"/>
    <w:rsid w:val="6B9973B4"/>
    <w:rsid w:val="6B99B57F"/>
    <w:rsid w:val="6B9D27C2"/>
    <w:rsid w:val="6B9D6151"/>
    <w:rsid w:val="6B9EDCCD"/>
    <w:rsid w:val="6B9F67EA"/>
    <w:rsid w:val="6BA3C1C4"/>
    <w:rsid w:val="6BA4D78E"/>
    <w:rsid w:val="6BAD4558"/>
    <w:rsid w:val="6BB08DA8"/>
    <w:rsid w:val="6BB4F51C"/>
    <w:rsid w:val="6BB555D5"/>
    <w:rsid w:val="6BB73181"/>
    <w:rsid w:val="6BC015DE"/>
    <w:rsid w:val="6BCB9BB8"/>
    <w:rsid w:val="6BD29067"/>
    <w:rsid w:val="6BD394A0"/>
    <w:rsid w:val="6BD7E462"/>
    <w:rsid w:val="6BD8A9BF"/>
    <w:rsid w:val="6BD9174F"/>
    <w:rsid w:val="6BDF335E"/>
    <w:rsid w:val="6BDFE0DE"/>
    <w:rsid w:val="6BE25B4E"/>
    <w:rsid w:val="6BEB3196"/>
    <w:rsid w:val="6BEF4F31"/>
    <w:rsid w:val="6BF0DCA4"/>
    <w:rsid w:val="6BF1D6E6"/>
    <w:rsid w:val="6BF4607F"/>
    <w:rsid w:val="6BF4D04F"/>
    <w:rsid w:val="6BF62FF8"/>
    <w:rsid w:val="6BF84A41"/>
    <w:rsid w:val="6BFB5F22"/>
    <w:rsid w:val="6BFFA709"/>
    <w:rsid w:val="6C0553B4"/>
    <w:rsid w:val="6C05F6BC"/>
    <w:rsid w:val="6C05FC9E"/>
    <w:rsid w:val="6C0756E6"/>
    <w:rsid w:val="6C08D47C"/>
    <w:rsid w:val="6C0A55DB"/>
    <w:rsid w:val="6C0CD572"/>
    <w:rsid w:val="6C118ACA"/>
    <w:rsid w:val="6C15E561"/>
    <w:rsid w:val="6C179F83"/>
    <w:rsid w:val="6C1BD5D4"/>
    <w:rsid w:val="6C243D2E"/>
    <w:rsid w:val="6C246095"/>
    <w:rsid w:val="6C24CD16"/>
    <w:rsid w:val="6C269920"/>
    <w:rsid w:val="6C2D7895"/>
    <w:rsid w:val="6C37D685"/>
    <w:rsid w:val="6C3ABE85"/>
    <w:rsid w:val="6C3DA446"/>
    <w:rsid w:val="6C3FA88D"/>
    <w:rsid w:val="6C3FBB13"/>
    <w:rsid w:val="6C43A857"/>
    <w:rsid w:val="6C48D356"/>
    <w:rsid w:val="6C49B907"/>
    <w:rsid w:val="6C4A07B4"/>
    <w:rsid w:val="6C4A8987"/>
    <w:rsid w:val="6C4AD3D8"/>
    <w:rsid w:val="6C4BD9EB"/>
    <w:rsid w:val="6C4DC05A"/>
    <w:rsid w:val="6C4E8E14"/>
    <w:rsid w:val="6C52CC02"/>
    <w:rsid w:val="6C53426A"/>
    <w:rsid w:val="6C55D5DA"/>
    <w:rsid w:val="6C5814E0"/>
    <w:rsid w:val="6C604986"/>
    <w:rsid w:val="6C65CE23"/>
    <w:rsid w:val="6C677908"/>
    <w:rsid w:val="6C680600"/>
    <w:rsid w:val="6C6D743D"/>
    <w:rsid w:val="6C6E5296"/>
    <w:rsid w:val="6C71F525"/>
    <w:rsid w:val="6C74AB4C"/>
    <w:rsid w:val="6C773171"/>
    <w:rsid w:val="6C7A1616"/>
    <w:rsid w:val="6C7B1E52"/>
    <w:rsid w:val="6C7B3FF4"/>
    <w:rsid w:val="6C821F81"/>
    <w:rsid w:val="6C87D9D2"/>
    <w:rsid w:val="6C896275"/>
    <w:rsid w:val="6C8A0E6E"/>
    <w:rsid w:val="6C8B5DB0"/>
    <w:rsid w:val="6C993F67"/>
    <w:rsid w:val="6CA091F5"/>
    <w:rsid w:val="6CA1D8F9"/>
    <w:rsid w:val="6CA255F9"/>
    <w:rsid w:val="6CA7085C"/>
    <w:rsid w:val="6CA8192C"/>
    <w:rsid w:val="6CA85368"/>
    <w:rsid w:val="6CAA0525"/>
    <w:rsid w:val="6CADDB95"/>
    <w:rsid w:val="6CB4A047"/>
    <w:rsid w:val="6CBC7871"/>
    <w:rsid w:val="6CBD0FA6"/>
    <w:rsid w:val="6CBE66B3"/>
    <w:rsid w:val="6CC4E043"/>
    <w:rsid w:val="6CC97EA5"/>
    <w:rsid w:val="6CCC4229"/>
    <w:rsid w:val="6CD0B6FB"/>
    <w:rsid w:val="6CD0E832"/>
    <w:rsid w:val="6CD213BB"/>
    <w:rsid w:val="6CD2D4E9"/>
    <w:rsid w:val="6CD3D1F8"/>
    <w:rsid w:val="6CDA001C"/>
    <w:rsid w:val="6CDB9E37"/>
    <w:rsid w:val="6CE1B09C"/>
    <w:rsid w:val="6CE5ADAB"/>
    <w:rsid w:val="6CECC624"/>
    <w:rsid w:val="6CF23C63"/>
    <w:rsid w:val="6CF7B5AF"/>
    <w:rsid w:val="6CFDA220"/>
    <w:rsid w:val="6D036A6E"/>
    <w:rsid w:val="6D06C15A"/>
    <w:rsid w:val="6D0D4A38"/>
    <w:rsid w:val="6D14B031"/>
    <w:rsid w:val="6D14E9DC"/>
    <w:rsid w:val="6D1583F2"/>
    <w:rsid w:val="6D194AAB"/>
    <w:rsid w:val="6D1EBAA0"/>
    <w:rsid w:val="6D2190D5"/>
    <w:rsid w:val="6D250F8B"/>
    <w:rsid w:val="6D273929"/>
    <w:rsid w:val="6D2B8B25"/>
    <w:rsid w:val="6D2C32C2"/>
    <w:rsid w:val="6D2DBC33"/>
    <w:rsid w:val="6D2E4FF9"/>
    <w:rsid w:val="6D2F3013"/>
    <w:rsid w:val="6D34114B"/>
    <w:rsid w:val="6D35D786"/>
    <w:rsid w:val="6D36199F"/>
    <w:rsid w:val="6D3BF8DC"/>
    <w:rsid w:val="6D410A60"/>
    <w:rsid w:val="6D46FD84"/>
    <w:rsid w:val="6D48370C"/>
    <w:rsid w:val="6D4B16B0"/>
    <w:rsid w:val="6D4C12DB"/>
    <w:rsid w:val="6D4D770C"/>
    <w:rsid w:val="6D4F0AD2"/>
    <w:rsid w:val="6D4F16FA"/>
    <w:rsid w:val="6D4FAE04"/>
    <w:rsid w:val="6D5372FE"/>
    <w:rsid w:val="6D547F67"/>
    <w:rsid w:val="6D5AA666"/>
    <w:rsid w:val="6D5AB6FE"/>
    <w:rsid w:val="6D5B33FC"/>
    <w:rsid w:val="6D5ED926"/>
    <w:rsid w:val="6D62A237"/>
    <w:rsid w:val="6D63D154"/>
    <w:rsid w:val="6D679162"/>
    <w:rsid w:val="6D684442"/>
    <w:rsid w:val="6D691E9E"/>
    <w:rsid w:val="6D6997FE"/>
    <w:rsid w:val="6D6C35B9"/>
    <w:rsid w:val="6D7018D2"/>
    <w:rsid w:val="6D71562E"/>
    <w:rsid w:val="6D759DBC"/>
    <w:rsid w:val="6D7B819F"/>
    <w:rsid w:val="6D7BB13F"/>
    <w:rsid w:val="6D7D298C"/>
    <w:rsid w:val="6D7E2BAF"/>
    <w:rsid w:val="6D80C9AD"/>
    <w:rsid w:val="6D811D28"/>
    <w:rsid w:val="6D825C51"/>
    <w:rsid w:val="6D8902BD"/>
    <w:rsid w:val="6D897345"/>
    <w:rsid w:val="6D8B4405"/>
    <w:rsid w:val="6D8F1B68"/>
    <w:rsid w:val="6D904DE5"/>
    <w:rsid w:val="6D904EB5"/>
    <w:rsid w:val="6D93B4DA"/>
    <w:rsid w:val="6D94D1A3"/>
    <w:rsid w:val="6D9889E4"/>
    <w:rsid w:val="6D9F0C2E"/>
    <w:rsid w:val="6DA86F59"/>
    <w:rsid w:val="6DA8C843"/>
    <w:rsid w:val="6DB0F9D7"/>
    <w:rsid w:val="6DB22519"/>
    <w:rsid w:val="6DB22CD4"/>
    <w:rsid w:val="6DB2DC70"/>
    <w:rsid w:val="6DB93510"/>
    <w:rsid w:val="6DBA750C"/>
    <w:rsid w:val="6DBACFA2"/>
    <w:rsid w:val="6DBB63B3"/>
    <w:rsid w:val="6DBD155B"/>
    <w:rsid w:val="6DBD2588"/>
    <w:rsid w:val="6DBEC72E"/>
    <w:rsid w:val="6DC00D8F"/>
    <w:rsid w:val="6DC9FB00"/>
    <w:rsid w:val="6DCA13D6"/>
    <w:rsid w:val="6DCC3352"/>
    <w:rsid w:val="6DCD6784"/>
    <w:rsid w:val="6DCF7213"/>
    <w:rsid w:val="6DD3491C"/>
    <w:rsid w:val="6DD65B7B"/>
    <w:rsid w:val="6DDF09A3"/>
    <w:rsid w:val="6DE7F722"/>
    <w:rsid w:val="6DEF3FA8"/>
    <w:rsid w:val="6DEF9AB6"/>
    <w:rsid w:val="6DF2848F"/>
    <w:rsid w:val="6DF840E4"/>
    <w:rsid w:val="6DF84719"/>
    <w:rsid w:val="6E106832"/>
    <w:rsid w:val="6E109A98"/>
    <w:rsid w:val="6E15ACF7"/>
    <w:rsid w:val="6E178CF1"/>
    <w:rsid w:val="6E1C67C2"/>
    <w:rsid w:val="6E1DE220"/>
    <w:rsid w:val="6E224498"/>
    <w:rsid w:val="6E24FDFD"/>
    <w:rsid w:val="6E26EA9A"/>
    <w:rsid w:val="6E272E11"/>
    <w:rsid w:val="6E276D0B"/>
    <w:rsid w:val="6E279D01"/>
    <w:rsid w:val="6E290D19"/>
    <w:rsid w:val="6E2A5310"/>
    <w:rsid w:val="6E2F9716"/>
    <w:rsid w:val="6E38BDA6"/>
    <w:rsid w:val="6E3A0305"/>
    <w:rsid w:val="6E3CC6FD"/>
    <w:rsid w:val="6E488851"/>
    <w:rsid w:val="6E4CC110"/>
    <w:rsid w:val="6E4E93EC"/>
    <w:rsid w:val="6E50A7CA"/>
    <w:rsid w:val="6E50D96C"/>
    <w:rsid w:val="6E5A774E"/>
    <w:rsid w:val="6E60A197"/>
    <w:rsid w:val="6E61DD8A"/>
    <w:rsid w:val="6E667459"/>
    <w:rsid w:val="6E6B7529"/>
    <w:rsid w:val="6E7259AB"/>
    <w:rsid w:val="6E72CD7C"/>
    <w:rsid w:val="6E73CA64"/>
    <w:rsid w:val="6E74A6FE"/>
    <w:rsid w:val="6E7856A4"/>
    <w:rsid w:val="6E7995C0"/>
    <w:rsid w:val="6E7B6B5A"/>
    <w:rsid w:val="6E7F0223"/>
    <w:rsid w:val="6E7F34F4"/>
    <w:rsid w:val="6E808417"/>
    <w:rsid w:val="6E8551D9"/>
    <w:rsid w:val="6E8625FA"/>
    <w:rsid w:val="6E863E6F"/>
    <w:rsid w:val="6E873F76"/>
    <w:rsid w:val="6E874F94"/>
    <w:rsid w:val="6E89041A"/>
    <w:rsid w:val="6E894EEC"/>
    <w:rsid w:val="6E8C2BE5"/>
    <w:rsid w:val="6E8CC3F1"/>
    <w:rsid w:val="6E8F3A1D"/>
    <w:rsid w:val="6E8FAA81"/>
    <w:rsid w:val="6E96C62C"/>
    <w:rsid w:val="6E9BDD93"/>
    <w:rsid w:val="6EA03F6E"/>
    <w:rsid w:val="6EA2C5DD"/>
    <w:rsid w:val="6EA538B3"/>
    <w:rsid w:val="6EA70777"/>
    <w:rsid w:val="6EA91A99"/>
    <w:rsid w:val="6EA9D69C"/>
    <w:rsid w:val="6EAE8A34"/>
    <w:rsid w:val="6EB0990A"/>
    <w:rsid w:val="6EB15453"/>
    <w:rsid w:val="6EB82EE8"/>
    <w:rsid w:val="6EBAFD08"/>
    <w:rsid w:val="6EBF2B3A"/>
    <w:rsid w:val="6EC3E2E7"/>
    <w:rsid w:val="6EC75ECE"/>
    <w:rsid w:val="6EC88B04"/>
    <w:rsid w:val="6ECBD8BD"/>
    <w:rsid w:val="6ECD7E09"/>
    <w:rsid w:val="6ECFD096"/>
    <w:rsid w:val="6ED07002"/>
    <w:rsid w:val="6ED0A739"/>
    <w:rsid w:val="6ED6DFAD"/>
    <w:rsid w:val="6EDAAEC3"/>
    <w:rsid w:val="6EDE4AAA"/>
    <w:rsid w:val="6EE249B1"/>
    <w:rsid w:val="6EE4D649"/>
    <w:rsid w:val="6EE69E5D"/>
    <w:rsid w:val="6EE7E33C"/>
    <w:rsid w:val="6EE87D4F"/>
    <w:rsid w:val="6EEC6ECA"/>
    <w:rsid w:val="6EF206C9"/>
    <w:rsid w:val="6EF5EF61"/>
    <w:rsid w:val="6EF6A0A3"/>
    <w:rsid w:val="6EF9AB7F"/>
    <w:rsid w:val="6EFA7B8B"/>
    <w:rsid w:val="6EFD9E6E"/>
    <w:rsid w:val="6EFE8A15"/>
    <w:rsid w:val="6EFF7AD0"/>
    <w:rsid w:val="6F07F7BC"/>
    <w:rsid w:val="6F08DAFB"/>
    <w:rsid w:val="6F0B1C85"/>
    <w:rsid w:val="6F0D268F"/>
    <w:rsid w:val="6F1335D9"/>
    <w:rsid w:val="6F149474"/>
    <w:rsid w:val="6F17E48B"/>
    <w:rsid w:val="6F19973A"/>
    <w:rsid w:val="6F19FC10"/>
    <w:rsid w:val="6F1AC08E"/>
    <w:rsid w:val="6F1CA7CF"/>
    <w:rsid w:val="6F1FBA51"/>
    <w:rsid w:val="6F20FE94"/>
    <w:rsid w:val="6F218253"/>
    <w:rsid w:val="6F2AF9EE"/>
    <w:rsid w:val="6F2B54C6"/>
    <w:rsid w:val="6F2EF522"/>
    <w:rsid w:val="6F33EBB7"/>
    <w:rsid w:val="6F370985"/>
    <w:rsid w:val="6F3774AF"/>
    <w:rsid w:val="6F37B348"/>
    <w:rsid w:val="6F3AD231"/>
    <w:rsid w:val="6F3D0642"/>
    <w:rsid w:val="6F3FFE5F"/>
    <w:rsid w:val="6F476E6C"/>
    <w:rsid w:val="6F49CF60"/>
    <w:rsid w:val="6F4AB92E"/>
    <w:rsid w:val="6F4C8611"/>
    <w:rsid w:val="6F4CB82C"/>
    <w:rsid w:val="6F4DAD61"/>
    <w:rsid w:val="6F527A1B"/>
    <w:rsid w:val="6F538CEB"/>
    <w:rsid w:val="6F53AB69"/>
    <w:rsid w:val="6F54F96E"/>
    <w:rsid w:val="6F5B89C2"/>
    <w:rsid w:val="6F5BE03E"/>
    <w:rsid w:val="6F6A7CA4"/>
    <w:rsid w:val="6F6AC260"/>
    <w:rsid w:val="6F6B2B37"/>
    <w:rsid w:val="6F6B8658"/>
    <w:rsid w:val="6F7BB350"/>
    <w:rsid w:val="6F7BFEE6"/>
    <w:rsid w:val="6F7C2860"/>
    <w:rsid w:val="6F7F1E14"/>
    <w:rsid w:val="6F7FE2DC"/>
    <w:rsid w:val="6F82375A"/>
    <w:rsid w:val="6F870807"/>
    <w:rsid w:val="6F893666"/>
    <w:rsid w:val="6F8F9618"/>
    <w:rsid w:val="6F91398E"/>
    <w:rsid w:val="6F934594"/>
    <w:rsid w:val="6F951C25"/>
    <w:rsid w:val="6F9764C4"/>
    <w:rsid w:val="6F97706B"/>
    <w:rsid w:val="6F996D7E"/>
    <w:rsid w:val="6F9FD09F"/>
    <w:rsid w:val="6FA421BE"/>
    <w:rsid w:val="6FA4A970"/>
    <w:rsid w:val="6FA5E917"/>
    <w:rsid w:val="6FA61665"/>
    <w:rsid w:val="6FA803DC"/>
    <w:rsid w:val="6FAD3ABF"/>
    <w:rsid w:val="6FAE96C9"/>
    <w:rsid w:val="6FB0C0FD"/>
    <w:rsid w:val="6FB255FD"/>
    <w:rsid w:val="6FB49689"/>
    <w:rsid w:val="6FB498B1"/>
    <w:rsid w:val="6FB65F86"/>
    <w:rsid w:val="6FBB9100"/>
    <w:rsid w:val="6FBEFB16"/>
    <w:rsid w:val="6FC0814D"/>
    <w:rsid w:val="6FC2BAFB"/>
    <w:rsid w:val="6FD154BA"/>
    <w:rsid w:val="6FD15669"/>
    <w:rsid w:val="6FD6B0DA"/>
    <w:rsid w:val="6FD6CB6D"/>
    <w:rsid w:val="6FD7DF90"/>
    <w:rsid w:val="6FD97B85"/>
    <w:rsid w:val="6FDA3186"/>
    <w:rsid w:val="6FDC1F83"/>
    <w:rsid w:val="6FDC307F"/>
    <w:rsid w:val="6FDE9722"/>
    <w:rsid w:val="6FE0CBDD"/>
    <w:rsid w:val="6FECFACB"/>
    <w:rsid w:val="6FEEA6C6"/>
    <w:rsid w:val="6FEF7304"/>
    <w:rsid w:val="6FEF7479"/>
    <w:rsid w:val="6FF0CD34"/>
    <w:rsid w:val="6FF2CD50"/>
    <w:rsid w:val="6FF397A3"/>
    <w:rsid w:val="6FF3C6AB"/>
    <w:rsid w:val="6FF95FB3"/>
    <w:rsid w:val="6FFB0823"/>
    <w:rsid w:val="6FFD3B38"/>
    <w:rsid w:val="70045B58"/>
    <w:rsid w:val="7006E0B6"/>
    <w:rsid w:val="7009871B"/>
    <w:rsid w:val="700CF90C"/>
    <w:rsid w:val="700D1D04"/>
    <w:rsid w:val="700D627C"/>
    <w:rsid w:val="7010E6DA"/>
    <w:rsid w:val="70115262"/>
    <w:rsid w:val="7012B702"/>
    <w:rsid w:val="701BA72B"/>
    <w:rsid w:val="70244933"/>
    <w:rsid w:val="702957DF"/>
    <w:rsid w:val="702AE340"/>
    <w:rsid w:val="702B7AE2"/>
    <w:rsid w:val="7036DA48"/>
    <w:rsid w:val="7037F5C8"/>
    <w:rsid w:val="703D9158"/>
    <w:rsid w:val="703ECAE0"/>
    <w:rsid w:val="7040C96F"/>
    <w:rsid w:val="7044EAFA"/>
    <w:rsid w:val="704813AE"/>
    <w:rsid w:val="704AE578"/>
    <w:rsid w:val="7050F675"/>
    <w:rsid w:val="70547C2B"/>
    <w:rsid w:val="7055E3AF"/>
    <w:rsid w:val="70581CEC"/>
    <w:rsid w:val="70594652"/>
    <w:rsid w:val="70594FFF"/>
    <w:rsid w:val="705D8694"/>
    <w:rsid w:val="705E5E3F"/>
    <w:rsid w:val="705FF60C"/>
    <w:rsid w:val="7061F85C"/>
    <w:rsid w:val="70620AD7"/>
    <w:rsid w:val="7068ACF6"/>
    <w:rsid w:val="7068E4EE"/>
    <w:rsid w:val="706BD28D"/>
    <w:rsid w:val="70700D6D"/>
    <w:rsid w:val="70742DAB"/>
    <w:rsid w:val="70779C50"/>
    <w:rsid w:val="707A65F9"/>
    <w:rsid w:val="707B459F"/>
    <w:rsid w:val="707DA118"/>
    <w:rsid w:val="707DA4DC"/>
    <w:rsid w:val="708222D4"/>
    <w:rsid w:val="70868AD1"/>
    <w:rsid w:val="7087008E"/>
    <w:rsid w:val="70874EC6"/>
    <w:rsid w:val="70889252"/>
    <w:rsid w:val="708DF67A"/>
    <w:rsid w:val="7092B4DA"/>
    <w:rsid w:val="709394FE"/>
    <w:rsid w:val="7095D11A"/>
    <w:rsid w:val="70980F56"/>
    <w:rsid w:val="7098AD55"/>
    <w:rsid w:val="709A117A"/>
    <w:rsid w:val="709B1EC5"/>
    <w:rsid w:val="709B46FE"/>
    <w:rsid w:val="709CD7B1"/>
    <w:rsid w:val="709DFCDF"/>
    <w:rsid w:val="70A7221C"/>
    <w:rsid w:val="70AD54B9"/>
    <w:rsid w:val="70AD8175"/>
    <w:rsid w:val="70AEC6E6"/>
    <w:rsid w:val="70B111B9"/>
    <w:rsid w:val="70B27542"/>
    <w:rsid w:val="70B3B640"/>
    <w:rsid w:val="70B963A5"/>
    <w:rsid w:val="70BA0B4A"/>
    <w:rsid w:val="70C03F53"/>
    <w:rsid w:val="70C2CE9C"/>
    <w:rsid w:val="70C6A36D"/>
    <w:rsid w:val="70C9606E"/>
    <w:rsid w:val="70CB25F2"/>
    <w:rsid w:val="70D03901"/>
    <w:rsid w:val="70D0ECAB"/>
    <w:rsid w:val="70D29FBB"/>
    <w:rsid w:val="70D4AC22"/>
    <w:rsid w:val="70DC459F"/>
    <w:rsid w:val="70DEA940"/>
    <w:rsid w:val="70DF0543"/>
    <w:rsid w:val="70E0D759"/>
    <w:rsid w:val="70E359A1"/>
    <w:rsid w:val="70E6DD90"/>
    <w:rsid w:val="70E79D80"/>
    <w:rsid w:val="70E7C395"/>
    <w:rsid w:val="70E84A5B"/>
    <w:rsid w:val="70F184A5"/>
    <w:rsid w:val="70F77DAE"/>
    <w:rsid w:val="70F78323"/>
    <w:rsid w:val="70F7AE51"/>
    <w:rsid w:val="70F878C7"/>
    <w:rsid w:val="70F8FA5B"/>
    <w:rsid w:val="70FB1EDA"/>
    <w:rsid w:val="70FFFC8E"/>
    <w:rsid w:val="7101F096"/>
    <w:rsid w:val="7106DD67"/>
    <w:rsid w:val="710F16DA"/>
    <w:rsid w:val="710F7C90"/>
    <w:rsid w:val="71101BD2"/>
    <w:rsid w:val="71131594"/>
    <w:rsid w:val="71153791"/>
    <w:rsid w:val="711602BB"/>
    <w:rsid w:val="7117F5FB"/>
    <w:rsid w:val="711D2A2A"/>
    <w:rsid w:val="7122BDED"/>
    <w:rsid w:val="7123C40A"/>
    <w:rsid w:val="71254754"/>
    <w:rsid w:val="712C5060"/>
    <w:rsid w:val="7131CBC5"/>
    <w:rsid w:val="71336247"/>
    <w:rsid w:val="7134BBF0"/>
    <w:rsid w:val="71350FB3"/>
    <w:rsid w:val="7135F400"/>
    <w:rsid w:val="713E466F"/>
    <w:rsid w:val="7142C0E1"/>
    <w:rsid w:val="7142F1C7"/>
    <w:rsid w:val="71442C31"/>
    <w:rsid w:val="714449CD"/>
    <w:rsid w:val="7146C099"/>
    <w:rsid w:val="7146FEFF"/>
    <w:rsid w:val="7147243E"/>
    <w:rsid w:val="71490B20"/>
    <w:rsid w:val="71491AAB"/>
    <w:rsid w:val="714F8BCA"/>
    <w:rsid w:val="71505991"/>
    <w:rsid w:val="7153880C"/>
    <w:rsid w:val="7153F232"/>
    <w:rsid w:val="7154D2B2"/>
    <w:rsid w:val="7158F4F8"/>
    <w:rsid w:val="71594DE2"/>
    <w:rsid w:val="715A38AB"/>
    <w:rsid w:val="7164B237"/>
    <w:rsid w:val="71670117"/>
    <w:rsid w:val="7167642F"/>
    <w:rsid w:val="716BB86C"/>
    <w:rsid w:val="716F72DF"/>
    <w:rsid w:val="7186A7E4"/>
    <w:rsid w:val="71892BB6"/>
    <w:rsid w:val="718BED85"/>
    <w:rsid w:val="718C4093"/>
    <w:rsid w:val="718F35AA"/>
    <w:rsid w:val="71901267"/>
    <w:rsid w:val="7197B51B"/>
    <w:rsid w:val="7197CC4A"/>
    <w:rsid w:val="7199038B"/>
    <w:rsid w:val="71A08C9C"/>
    <w:rsid w:val="71A09208"/>
    <w:rsid w:val="71A09C8F"/>
    <w:rsid w:val="71A0CDC9"/>
    <w:rsid w:val="71A38381"/>
    <w:rsid w:val="71AA3928"/>
    <w:rsid w:val="71ABB019"/>
    <w:rsid w:val="71ACCC01"/>
    <w:rsid w:val="71ADBE15"/>
    <w:rsid w:val="71AF0F5A"/>
    <w:rsid w:val="71B1B674"/>
    <w:rsid w:val="71B433AF"/>
    <w:rsid w:val="71C04F1A"/>
    <w:rsid w:val="71C1E2F1"/>
    <w:rsid w:val="71C59FB4"/>
    <w:rsid w:val="71C987CF"/>
    <w:rsid w:val="71C99C22"/>
    <w:rsid w:val="71C9AFE1"/>
    <w:rsid w:val="71CB649D"/>
    <w:rsid w:val="71CDCB4B"/>
    <w:rsid w:val="71D2D8D5"/>
    <w:rsid w:val="71D2E6DD"/>
    <w:rsid w:val="71D3E811"/>
    <w:rsid w:val="71DBA5EA"/>
    <w:rsid w:val="71E062DE"/>
    <w:rsid w:val="71E74D1A"/>
    <w:rsid w:val="71E80285"/>
    <w:rsid w:val="71E8F515"/>
    <w:rsid w:val="71F2EE7A"/>
    <w:rsid w:val="71F98B8C"/>
    <w:rsid w:val="71FBC66D"/>
    <w:rsid w:val="71FE2D64"/>
    <w:rsid w:val="71FE982F"/>
    <w:rsid w:val="71FFB8A8"/>
    <w:rsid w:val="720683B0"/>
    <w:rsid w:val="720ED380"/>
    <w:rsid w:val="72143164"/>
    <w:rsid w:val="72186835"/>
    <w:rsid w:val="7219EA73"/>
    <w:rsid w:val="721A1872"/>
    <w:rsid w:val="72200102"/>
    <w:rsid w:val="7221A5DB"/>
    <w:rsid w:val="722F2E0C"/>
    <w:rsid w:val="723554FD"/>
    <w:rsid w:val="72381EF8"/>
    <w:rsid w:val="7239220F"/>
    <w:rsid w:val="723B0285"/>
    <w:rsid w:val="723DFD45"/>
    <w:rsid w:val="723FE320"/>
    <w:rsid w:val="7240740B"/>
    <w:rsid w:val="72450E1F"/>
    <w:rsid w:val="724A952C"/>
    <w:rsid w:val="724B132C"/>
    <w:rsid w:val="725075DE"/>
    <w:rsid w:val="72546979"/>
    <w:rsid w:val="7254DDC2"/>
    <w:rsid w:val="725E7818"/>
    <w:rsid w:val="725ED9DC"/>
    <w:rsid w:val="7260991C"/>
    <w:rsid w:val="72651C7A"/>
    <w:rsid w:val="7268696C"/>
    <w:rsid w:val="7268BE3E"/>
    <w:rsid w:val="726A5703"/>
    <w:rsid w:val="726AFE62"/>
    <w:rsid w:val="7279166B"/>
    <w:rsid w:val="727A4722"/>
    <w:rsid w:val="727B7BFF"/>
    <w:rsid w:val="7280ED6E"/>
    <w:rsid w:val="72838E4C"/>
    <w:rsid w:val="72849FCD"/>
    <w:rsid w:val="72856B36"/>
    <w:rsid w:val="7285F523"/>
    <w:rsid w:val="72880EE3"/>
    <w:rsid w:val="72894BA1"/>
    <w:rsid w:val="728AA093"/>
    <w:rsid w:val="728CC89A"/>
    <w:rsid w:val="728FC3A5"/>
    <w:rsid w:val="7291A9DB"/>
    <w:rsid w:val="7294BC3E"/>
    <w:rsid w:val="729A4908"/>
    <w:rsid w:val="729DC0F7"/>
    <w:rsid w:val="72A23FE8"/>
    <w:rsid w:val="72AA21B1"/>
    <w:rsid w:val="72ADA35B"/>
    <w:rsid w:val="72AF0FB4"/>
    <w:rsid w:val="72AF1A4C"/>
    <w:rsid w:val="72B11E4C"/>
    <w:rsid w:val="72B176C4"/>
    <w:rsid w:val="72B1A0FF"/>
    <w:rsid w:val="72B6E5EA"/>
    <w:rsid w:val="72BC4B93"/>
    <w:rsid w:val="72BFF8B4"/>
    <w:rsid w:val="72C0D550"/>
    <w:rsid w:val="72C0D728"/>
    <w:rsid w:val="72C91B21"/>
    <w:rsid w:val="72CA4FAA"/>
    <w:rsid w:val="72D137B8"/>
    <w:rsid w:val="72D29D17"/>
    <w:rsid w:val="72D7FBEC"/>
    <w:rsid w:val="72E29562"/>
    <w:rsid w:val="72E2BE37"/>
    <w:rsid w:val="72E35DEA"/>
    <w:rsid w:val="72E935A9"/>
    <w:rsid w:val="72F0402A"/>
    <w:rsid w:val="72F49B09"/>
    <w:rsid w:val="72F5251C"/>
    <w:rsid w:val="72FA5BBD"/>
    <w:rsid w:val="7300680D"/>
    <w:rsid w:val="73011F6C"/>
    <w:rsid w:val="73028AB0"/>
    <w:rsid w:val="7302D178"/>
    <w:rsid w:val="73037A49"/>
    <w:rsid w:val="73052F6C"/>
    <w:rsid w:val="730A3B9F"/>
    <w:rsid w:val="730AEBB7"/>
    <w:rsid w:val="730B6380"/>
    <w:rsid w:val="730BCD12"/>
    <w:rsid w:val="7314D08D"/>
    <w:rsid w:val="7315854F"/>
    <w:rsid w:val="73159F44"/>
    <w:rsid w:val="731B97A9"/>
    <w:rsid w:val="731C566C"/>
    <w:rsid w:val="731CF59B"/>
    <w:rsid w:val="7325591B"/>
    <w:rsid w:val="7327BDE6"/>
    <w:rsid w:val="732E3491"/>
    <w:rsid w:val="733021C2"/>
    <w:rsid w:val="73339BA5"/>
    <w:rsid w:val="733421C7"/>
    <w:rsid w:val="733797B4"/>
    <w:rsid w:val="7338FCEA"/>
    <w:rsid w:val="733B37C6"/>
    <w:rsid w:val="733C6269"/>
    <w:rsid w:val="733FB456"/>
    <w:rsid w:val="734A7601"/>
    <w:rsid w:val="734AEB62"/>
    <w:rsid w:val="734D2C83"/>
    <w:rsid w:val="734D5D65"/>
    <w:rsid w:val="734DCA8F"/>
    <w:rsid w:val="735769DF"/>
    <w:rsid w:val="73588512"/>
    <w:rsid w:val="735A20BF"/>
    <w:rsid w:val="735A9D4D"/>
    <w:rsid w:val="735CABBE"/>
    <w:rsid w:val="735D1BDE"/>
    <w:rsid w:val="73630175"/>
    <w:rsid w:val="736308ED"/>
    <w:rsid w:val="736A89C6"/>
    <w:rsid w:val="736A8C48"/>
    <w:rsid w:val="736CD241"/>
    <w:rsid w:val="736D8D90"/>
    <w:rsid w:val="7378C982"/>
    <w:rsid w:val="737FB8C4"/>
    <w:rsid w:val="7384832D"/>
    <w:rsid w:val="738586FD"/>
    <w:rsid w:val="738695D7"/>
    <w:rsid w:val="738D5959"/>
    <w:rsid w:val="7398514E"/>
    <w:rsid w:val="739B63A5"/>
    <w:rsid w:val="73A59ACC"/>
    <w:rsid w:val="73A5F772"/>
    <w:rsid w:val="73A685D3"/>
    <w:rsid w:val="73A70BCF"/>
    <w:rsid w:val="73A7A22F"/>
    <w:rsid w:val="73A8D7DD"/>
    <w:rsid w:val="73ADD9B6"/>
    <w:rsid w:val="73AE1022"/>
    <w:rsid w:val="73AF9763"/>
    <w:rsid w:val="73B11105"/>
    <w:rsid w:val="73B38031"/>
    <w:rsid w:val="73B45FAA"/>
    <w:rsid w:val="73B4E0F7"/>
    <w:rsid w:val="73B5BAD4"/>
    <w:rsid w:val="73B8B5C8"/>
    <w:rsid w:val="73BC6B7A"/>
    <w:rsid w:val="73BD12A4"/>
    <w:rsid w:val="73BE0296"/>
    <w:rsid w:val="73C0DB71"/>
    <w:rsid w:val="73C1D801"/>
    <w:rsid w:val="73C3A2B0"/>
    <w:rsid w:val="73CDB9DD"/>
    <w:rsid w:val="73D08E70"/>
    <w:rsid w:val="73D6D2F6"/>
    <w:rsid w:val="73E1FC87"/>
    <w:rsid w:val="73E68EE6"/>
    <w:rsid w:val="73EAF2C3"/>
    <w:rsid w:val="73F7A27F"/>
    <w:rsid w:val="73F83454"/>
    <w:rsid w:val="73F86B15"/>
    <w:rsid w:val="73F9371F"/>
    <w:rsid w:val="73FA7C35"/>
    <w:rsid w:val="73FC13B1"/>
    <w:rsid w:val="73FDBF32"/>
    <w:rsid w:val="73FF5048"/>
    <w:rsid w:val="7402F2C4"/>
    <w:rsid w:val="740B91B4"/>
    <w:rsid w:val="740F750A"/>
    <w:rsid w:val="74127DFB"/>
    <w:rsid w:val="7414F64C"/>
    <w:rsid w:val="741ADF8F"/>
    <w:rsid w:val="741EE488"/>
    <w:rsid w:val="74205FCE"/>
    <w:rsid w:val="74272279"/>
    <w:rsid w:val="743388E7"/>
    <w:rsid w:val="743A89F9"/>
    <w:rsid w:val="743BA076"/>
    <w:rsid w:val="743C5A5C"/>
    <w:rsid w:val="7447C638"/>
    <w:rsid w:val="74531631"/>
    <w:rsid w:val="7454CAEC"/>
    <w:rsid w:val="7456DE9B"/>
    <w:rsid w:val="74575F1D"/>
    <w:rsid w:val="74597FD5"/>
    <w:rsid w:val="745B0C52"/>
    <w:rsid w:val="745BD884"/>
    <w:rsid w:val="74604D03"/>
    <w:rsid w:val="7462602D"/>
    <w:rsid w:val="74660D59"/>
    <w:rsid w:val="7467CC98"/>
    <w:rsid w:val="74697174"/>
    <w:rsid w:val="746BBE0F"/>
    <w:rsid w:val="746C8F56"/>
    <w:rsid w:val="746EBF85"/>
    <w:rsid w:val="746F80D2"/>
    <w:rsid w:val="7470134B"/>
    <w:rsid w:val="7471C5CD"/>
    <w:rsid w:val="74776A1F"/>
    <w:rsid w:val="747850F3"/>
    <w:rsid w:val="7478974E"/>
    <w:rsid w:val="7479647B"/>
    <w:rsid w:val="747A51CC"/>
    <w:rsid w:val="747DE2CD"/>
    <w:rsid w:val="748081F0"/>
    <w:rsid w:val="74817D0F"/>
    <w:rsid w:val="7482659A"/>
    <w:rsid w:val="74832A72"/>
    <w:rsid w:val="74863F65"/>
    <w:rsid w:val="748752DE"/>
    <w:rsid w:val="7487FA53"/>
    <w:rsid w:val="74886C52"/>
    <w:rsid w:val="74887CD9"/>
    <w:rsid w:val="748E59AE"/>
    <w:rsid w:val="7490BAFD"/>
    <w:rsid w:val="7493BF2F"/>
    <w:rsid w:val="7496AFF3"/>
    <w:rsid w:val="749DB7DC"/>
    <w:rsid w:val="74A095AC"/>
    <w:rsid w:val="74A80F9A"/>
    <w:rsid w:val="74AC2B1B"/>
    <w:rsid w:val="74B31AED"/>
    <w:rsid w:val="74B6C9CB"/>
    <w:rsid w:val="74B84E88"/>
    <w:rsid w:val="74BD1AD6"/>
    <w:rsid w:val="74C4C215"/>
    <w:rsid w:val="74C6603B"/>
    <w:rsid w:val="74D04497"/>
    <w:rsid w:val="74D3E8EF"/>
    <w:rsid w:val="74D7DDD1"/>
    <w:rsid w:val="74DA1764"/>
    <w:rsid w:val="74DA51D9"/>
    <w:rsid w:val="74DEA041"/>
    <w:rsid w:val="74E14272"/>
    <w:rsid w:val="74E669AB"/>
    <w:rsid w:val="74E7143D"/>
    <w:rsid w:val="74ED9F1E"/>
    <w:rsid w:val="74EF449B"/>
    <w:rsid w:val="74F36B37"/>
    <w:rsid w:val="74F5F594"/>
    <w:rsid w:val="74F8960B"/>
    <w:rsid w:val="74FAAC95"/>
    <w:rsid w:val="74FC1BA7"/>
    <w:rsid w:val="74FEEC05"/>
    <w:rsid w:val="75018FA1"/>
    <w:rsid w:val="75041A8B"/>
    <w:rsid w:val="750B3433"/>
    <w:rsid w:val="750BE87B"/>
    <w:rsid w:val="750C15C6"/>
    <w:rsid w:val="751537D6"/>
    <w:rsid w:val="75171AB2"/>
    <w:rsid w:val="75197216"/>
    <w:rsid w:val="751C7B0D"/>
    <w:rsid w:val="7520656A"/>
    <w:rsid w:val="7522E05D"/>
    <w:rsid w:val="75249A85"/>
    <w:rsid w:val="7526AABD"/>
    <w:rsid w:val="7534E65A"/>
    <w:rsid w:val="753724F3"/>
    <w:rsid w:val="753C1BEB"/>
    <w:rsid w:val="75412EE4"/>
    <w:rsid w:val="75446F4E"/>
    <w:rsid w:val="7546F01D"/>
    <w:rsid w:val="75498A57"/>
    <w:rsid w:val="754E7186"/>
    <w:rsid w:val="75506F40"/>
    <w:rsid w:val="75522052"/>
    <w:rsid w:val="75530E9B"/>
    <w:rsid w:val="75573750"/>
    <w:rsid w:val="7557FCF8"/>
    <w:rsid w:val="755C3062"/>
    <w:rsid w:val="755DBC96"/>
    <w:rsid w:val="755E2685"/>
    <w:rsid w:val="7561F7C2"/>
    <w:rsid w:val="7567A260"/>
    <w:rsid w:val="75680C25"/>
    <w:rsid w:val="756AB2F1"/>
    <w:rsid w:val="756B6EC8"/>
    <w:rsid w:val="75726890"/>
    <w:rsid w:val="7574484A"/>
    <w:rsid w:val="75779000"/>
    <w:rsid w:val="757C0181"/>
    <w:rsid w:val="757F4F96"/>
    <w:rsid w:val="7586961B"/>
    <w:rsid w:val="758A3B1B"/>
    <w:rsid w:val="758C0A3B"/>
    <w:rsid w:val="758E3258"/>
    <w:rsid w:val="758FBC6D"/>
    <w:rsid w:val="7594F624"/>
    <w:rsid w:val="759C5366"/>
    <w:rsid w:val="759C7E0F"/>
    <w:rsid w:val="759FC7C4"/>
    <w:rsid w:val="75A0B094"/>
    <w:rsid w:val="75A2B079"/>
    <w:rsid w:val="75A7DF66"/>
    <w:rsid w:val="75B20104"/>
    <w:rsid w:val="75B833BA"/>
    <w:rsid w:val="75C095CB"/>
    <w:rsid w:val="75C50081"/>
    <w:rsid w:val="75C54DAE"/>
    <w:rsid w:val="75C8787E"/>
    <w:rsid w:val="75CCF963"/>
    <w:rsid w:val="75CF3CF3"/>
    <w:rsid w:val="75D06DDA"/>
    <w:rsid w:val="75D568EC"/>
    <w:rsid w:val="75D62AED"/>
    <w:rsid w:val="75D65A5A"/>
    <w:rsid w:val="75DBE60A"/>
    <w:rsid w:val="75EA1B88"/>
    <w:rsid w:val="75EA335D"/>
    <w:rsid w:val="75ECC254"/>
    <w:rsid w:val="75EEE62C"/>
    <w:rsid w:val="75F34171"/>
    <w:rsid w:val="75F54E95"/>
    <w:rsid w:val="75F593BE"/>
    <w:rsid w:val="75F7D442"/>
    <w:rsid w:val="75F87612"/>
    <w:rsid w:val="75F8B07E"/>
    <w:rsid w:val="760052AB"/>
    <w:rsid w:val="7603B770"/>
    <w:rsid w:val="76046489"/>
    <w:rsid w:val="760541D5"/>
    <w:rsid w:val="760BBC21"/>
    <w:rsid w:val="7610330C"/>
    <w:rsid w:val="7611DAD6"/>
    <w:rsid w:val="76139DD9"/>
    <w:rsid w:val="7613C7BA"/>
    <w:rsid w:val="761534DC"/>
    <w:rsid w:val="761728BA"/>
    <w:rsid w:val="761A63F5"/>
    <w:rsid w:val="761C8EEC"/>
    <w:rsid w:val="761CF3C9"/>
    <w:rsid w:val="7625A381"/>
    <w:rsid w:val="7626FA19"/>
    <w:rsid w:val="762CBE96"/>
    <w:rsid w:val="762F39E6"/>
    <w:rsid w:val="76300FE2"/>
    <w:rsid w:val="7631E16E"/>
    <w:rsid w:val="76352E02"/>
    <w:rsid w:val="76369BF1"/>
    <w:rsid w:val="763A96AD"/>
    <w:rsid w:val="763AB8CA"/>
    <w:rsid w:val="763D74B5"/>
    <w:rsid w:val="763E143C"/>
    <w:rsid w:val="763F8CDD"/>
    <w:rsid w:val="7640D198"/>
    <w:rsid w:val="7642E402"/>
    <w:rsid w:val="764507E9"/>
    <w:rsid w:val="764C8FE6"/>
    <w:rsid w:val="76503D55"/>
    <w:rsid w:val="765190D2"/>
    <w:rsid w:val="7653B00F"/>
    <w:rsid w:val="7653ED1F"/>
    <w:rsid w:val="7654BD9B"/>
    <w:rsid w:val="7659240C"/>
    <w:rsid w:val="7659EA2C"/>
    <w:rsid w:val="765A6637"/>
    <w:rsid w:val="765CF9DD"/>
    <w:rsid w:val="7662C814"/>
    <w:rsid w:val="766574EA"/>
    <w:rsid w:val="7667E8CC"/>
    <w:rsid w:val="7669E5D3"/>
    <w:rsid w:val="766ACF11"/>
    <w:rsid w:val="766BC1BA"/>
    <w:rsid w:val="766DD7B0"/>
    <w:rsid w:val="766EA0FE"/>
    <w:rsid w:val="767D433C"/>
    <w:rsid w:val="767DADAB"/>
    <w:rsid w:val="7690A539"/>
    <w:rsid w:val="7696513C"/>
    <w:rsid w:val="7699C83C"/>
    <w:rsid w:val="769ABC66"/>
    <w:rsid w:val="769AE3BA"/>
    <w:rsid w:val="769B051C"/>
    <w:rsid w:val="769D6002"/>
    <w:rsid w:val="76A29E6F"/>
    <w:rsid w:val="76A4297C"/>
    <w:rsid w:val="76A6097A"/>
    <w:rsid w:val="76A88824"/>
    <w:rsid w:val="76AEA0B2"/>
    <w:rsid w:val="76AF219C"/>
    <w:rsid w:val="76B435D8"/>
    <w:rsid w:val="76B6BBCE"/>
    <w:rsid w:val="76BCC318"/>
    <w:rsid w:val="76BCEB86"/>
    <w:rsid w:val="76BFCC38"/>
    <w:rsid w:val="76C19786"/>
    <w:rsid w:val="76C70127"/>
    <w:rsid w:val="76CB1507"/>
    <w:rsid w:val="76CB35F7"/>
    <w:rsid w:val="76CE0DC9"/>
    <w:rsid w:val="76CF6852"/>
    <w:rsid w:val="76D6E010"/>
    <w:rsid w:val="76D70697"/>
    <w:rsid w:val="76D77CCA"/>
    <w:rsid w:val="76DD3B6F"/>
    <w:rsid w:val="76E033DB"/>
    <w:rsid w:val="76E5A7E5"/>
    <w:rsid w:val="76EA91A1"/>
    <w:rsid w:val="76ECA64C"/>
    <w:rsid w:val="76EF97FE"/>
    <w:rsid w:val="76F1F243"/>
    <w:rsid w:val="76F2BA19"/>
    <w:rsid w:val="76F574E5"/>
    <w:rsid w:val="76FE7E54"/>
    <w:rsid w:val="770016C0"/>
    <w:rsid w:val="7700A2BE"/>
    <w:rsid w:val="7701BA07"/>
    <w:rsid w:val="7702DEB0"/>
    <w:rsid w:val="7704D339"/>
    <w:rsid w:val="77063466"/>
    <w:rsid w:val="77076515"/>
    <w:rsid w:val="77078AAD"/>
    <w:rsid w:val="770B8655"/>
    <w:rsid w:val="770BA8FB"/>
    <w:rsid w:val="770E9709"/>
    <w:rsid w:val="77112772"/>
    <w:rsid w:val="77148436"/>
    <w:rsid w:val="7715EB79"/>
    <w:rsid w:val="7719E6B1"/>
    <w:rsid w:val="7720A1AE"/>
    <w:rsid w:val="7721E071"/>
    <w:rsid w:val="772911FB"/>
    <w:rsid w:val="77306A58"/>
    <w:rsid w:val="7730E2BF"/>
    <w:rsid w:val="77326FB5"/>
    <w:rsid w:val="77370431"/>
    <w:rsid w:val="773B9825"/>
    <w:rsid w:val="773EA18C"/>
    <w:rsid w:val="774082E4"/>
    <w:rsid w:val="7740F435"/>
    <w:rsid w:val="7742A45A"/>
    <w:rsid w:val="77437993"/>
    <w:rsid w:val="774457D2"/>
    <w:rsid w:val="774762E0"/>
    <w:rsid w:val="774A7CB6"/>
    <w:rsid w:val="774D0839"/>
    <w:rsid w:val="774E54B4"/>
    <w:rsid w:val="775091A2"/>
    <w:rsid w:val="7752E4CC"/>
    <w:rsid w:val="775810F0"/>
    <w:rsid w:val="775D4360"/>
    <w:rsid w:val="77630A1E"/>
    <w:rsid w:val="776455F7"/>
    <w:rsid w:val="7765FF76"/>
    <w:rsid w:val="776806C5"/>
    <w:rsid w:val="77694BC7"/>
    <w:rsid w:val="776D6572"/>
    <w:rsid w:val="777477F5"/>
    <w:rsid w:val="7775B10B"/>
    <w:rsid w:val="77760AF0"/>
    <w:rsid w:val="7778EACD"/>
    <w:rsid w:val="777C7BAF"/>
    <w:rsid w:val="777F2ADD"/>
    <w:rsid w:val="77838721"/>
    <w:rsid w:val="778A271B"/>
    <w:rsid w:val="778FA28C"/>
    <w:rsid w:val="77908029"/>
    <w:rsid w:val="779342F5"/>
    <w:rsid w:val="77941132"/>
    <w:rsid w:val="77974081"/>
    <w:rsid w:val="779999D0"/>
    <w:rsid w:val="779C4D1C"/>
    <w:rsid w:val="779C9F48"/>
    <w:rsid w:val="779EA71F"/>
    <w:rsid w:val="77A0CDA8"/>
    <w:rsid w:val="77A30AAB"/>
    <w:rsid w:val="77A875C4"/>
    <w:rsid w:val="77AADB3B"/>
    <w:rsid w:val="77ADC8DF"/>
    <w:rsid w:val="77ADD497"/>
    <w:rsid w:val="77B1F28E"/>
    <w:rsid w:val="77B2604C"/>
    <w:rsid w:val="77B48972"/>
    <w:rsid w:val="77B96FD4"/>
    <w:rsid w:val="77BF83B0"/>
    <w:rsid w:val="77C0C8D1"/>
    <w:rsid w:val="77C10CC4"/>
    <w:rsid w:val="77C5C746"/>
    <w:rsid w:val="77CDB1CF"/>
    <w:rsid w:val="77D4940C"/>
    <w:rsid w:val="77D4EE46"/>
    <w:rsid w:val="77D5FA41"/>
    <w:rsid w:val="77D89FBF"/>
    <w:rsid w:val="77DC5712"/>
    <w:rsid w:val="77E0B8F9"/>
    <w:rsid w:val="77E30676"/>
    <w:rsid w:val="77EB41E3"/>
    <w:rsid w:val="77EFD22A"/>
    <w:rsid w:val="77F1C729"/>
    <w:rsid w:val="77F4BB98"/>
    <w:rsid w:val="77F5949F"/>
    <w:rsid w:val="77FBF2D7"/>
    <w:rsid w:val="77FC1E4B"/>
    <w:rsid w:val="77FD3260"/>
    <w:rsid w:val="7800AFA7"/>
    <w:rsid w:val="780240F0"/>
    <w:rsid w:val="78042E62"/>
    <w:rsid w:val="7804BA7C"/>
    <w:rsid w:val="7804F7E4"/>
    <w:rsid w:val="78064738"/>
    <w:rsid w:val="780C5F27"/>
    <w:rsid w:val="780F06BE"/>
    <w:rsid w:val="780F6AE2"/>
    <w:rsid w:val="7811CD1F"/>
    <w:rsid w:val="7812BE5D"/>
    <w:rsid w:val="7814FCE3"/>
    <w:rsid w:val="7816C459"/>
    <w:rsid w:val="7816F59E"/>
    <w:rsid w:val="781F766F"/>
    <w:rsid w:val="781F9070"/>
    <w:rsid w:val="781FCAE0"/>
    <w:rsid w:val="78222439"/>
    <w:rsid w:val="7824E672"/>
    <w:rsid w:val="7826CF32"/>
    <w:rsid w:val="78298C74"/>
    <w:rsid w:val="78331A5E"/>
    <w:rsid w:val="783B51FA"/>
    <w:rsid w:val="783B7ACF"/>
    <w:rsid w:val="783BD347"/>
    <w:rsid w:val="783DA5DE"/>
    <w:rsid w:val="783F1BF3"/>
    <w:rsid w:val="783F895F"/>
    <w:rsid w:val="784520F6"/>
    <w:rsid w:val="7845E2FD"/>
    <w:rsid w:val="78468DEC"/>
    <w:rsid w:val="78487124"/>
    <w:rsid w:val="784BF8B6"/>
    <w:rsid w:val="784C4767"/>
    <w:rsid w:val="784DEC65"/>
    <w:rsid w:val="7853A0AB"/>
    <w:rsid w:val="7853CCB4"/>
    <w:rsid w:val="7855CF83"/>
    <w:rsid w:val="78577697"/>
    <w:rsid w:val="785A910C"/>
    <w:rsid w:val="785FEE7A"/>
    <w:rsid w:val="78632F41"/>
    <w:rsid w:val="786351B0"/>
    <w:rsid w:val="786593EE"/>
    <w:rsid w:val="78660F3D"/>
    <w:rsid w:val="786836A1"/>
    <w:rsid w:val="78687A37"/>
    <w:rsid w:val="786C5F28"/>
    <w:rsid w:val="786E636C"/>
    <w:rsid w:val="78722C4E"/>
    <w:rsid w:val="78738B6E"/>
    <w:rsid w:val="7873A4B0"/>
    <w:rsid w:val="78754293"/>
    <w:rsid w:val="7875CE91"/>
    <w:rsid w:val="7876F6FF"/>
    <w:rsid w:val="787FAC6F"/>
    <w:rsid w:val="7881F140"/>
    <w:rsid w:val="788B6766"/>
    <w:rsid w:val="788DFE9B"/>
    <w:rsid w:val="788F7098"/>
    <w:rsid w:val="78925A49"/>
    <w:rsid w:val="78954CFE"/>
    <w:rsid w:val="7895C21B"/>
    <w:rsid w:val="789764BC"/>
    <w:rsid w:val="789B42F1"/>
    <w:rsid w:val="78A209C3"/>
    <w:rsid w:val="78A8F413"/>
    <w:rsid w:val="78AA4409"/>
    <w:rsid w:val="78ACAABD"/>
    <w:rsid w:val="78AF043D"/>
    <w:rsid w:val="78B0E55E"/>
    <w:rsid w:val="78B2CE4B"/>
    <w:rsid w:val="78B396C9"/>
    <w:rsid w:val="78B6FBE2"/>
    <w:rsid w:val="78B72DE8"/>
    <w:rsid w:val="78B7D75E"/>
    <w:rsid w:val="78BCBC42"/>
    <w:rsid w:val="78C12AB1"/>
    <w:rsid w:val="78C3AAFD"/>
    <w:rsid w:val="78C57336"/>
    <w:rsid w:val="78C61CED"/>
    <w:rsid w:val="78C650CB"/>
    <w:rsid w:val="78CAE3EF"/>
    <w:rsid w:val="78CC048D"/>
    <w:rsid w:val="78CF7427"/>
    <w:rsid w:val="78D0BE19"/>
    <w:rsid w:val="78D15D59"/>
    <w:rsid w:val="78D58578"/>
    <w:rsid w:val="78D5F195"/>
    <w:rsid w:val="78DAB6F2"/>
    <w:rsid w:val="78DBE1AC"/>
    <w:rsid w:val="78DEA48C"/>
    <w:rsid w:val="78DFA352"/>
    <w:rsid w:val="78E34DE7"/>
    <w:rsid w:val="78F3A6C4"/>
    <w:rsid w:val="78F4339F"/>
    <w:rsid w:val="78F9F80F"/>
    <w:rsid w:val="78FA8DAF"/>
    <w:rsid w:val="79050DCC"/>
    <w:rsid w:val="7905AB23"/>
    <w:rsid w:val="790FFF44"/>
    <w:rsid w:val="7912DECF"/>
    <w:rsid w:val="7913E743"/>
    <w:rsid w:val="79157B2D"/>
    <w:rsid w:val="79181CBC"/>
    <w:rsid w:val="791BED9C"/>
    <w:rsid w:val="7920FA25"/>
    <w:rsid w:val="792283B9"/>
    <w:rsid w:val="7923A98D"/>
    <w:rsid w:val="7926C2C0"/>
    <w:rsid w:val="792A9F74"/>
    <w:rsid w:val="792DE0FB"/>
    <w:rsid w:val="79309E88"/>
    <w:rsid w:val="793AB4EF"/>
    <w:rsid w:val="793B4232"/>
    <w:rsid w:val="793E4089"/>
    <w:rsid w:val="79459B84"/>
    <w:rsid w:val="79481CF4"/>
    <w:rsid w:val="794875D2"/>
    <w:rsid w:val="794DC1B3"/>
    <w:rsid w:val="794DC2EF"/>
    <w:rsid w:val="7953A649"/>
    <w:rsid w:val="79621D06"/>
    <w:rsid w:val="7962FD3F"/>
    <w:rsid w:val="79655F16"/>
    <w:rsid w:val="7967B0A4"/>
    <w:rsid w:val="797370B4"/>
    <w:rsid w:val="7973F201"/>
    <w:rsid w:val="797E7250"/>
    <w:rsid w:val="798563AB"/>
    <w:rsid w:val="7987AB7B"/>
    <w:rsid w:val="7989C035"/>
    <w:rsid w:val="79901B27"/>
    <w:rsid w:val="79929013"/>
    <w:rsid w:val="7993D6AF"/>
    <w:rsid w:val="7995BCDE"/>
    <w:rsid w:val="79963800"/>
    <w:rsid w:val="7997BB13"/>
    <w:rsid w:val="79A0E3A8"/>
    <w:rsid w:val="79A4AABC"/>
    <w:rsid w:val="79A757BA"/>
    <w:rsid w:val="79A95D48"/>
    <w:rsid w:val="79ACBFD7"/>
    <w:rsid w:val="79AE107B"/>
    <w:rsid w:val="79AEAF45"/>
    <w:rsid w:val="79B1519C"/>
    <w:rsid w:val="79B2031C"/>
    <w:rsid w:val="79B2B102"/>
    <w:rsid w:val="79BACA3C"/>
    <w:rsid w:val="79BB9B41"/>
    <w:rsid w:val="79BBA694"/>
    <w:rsid w:val="79BC86EA"/>
    <w:rsid w:val="79BED517"/>
    <w:rsid w:val="79C0B8AB"/>
    <w:rsid w:val="79C56C94"/>
    <w:rsid w:val="79C5A067"/>
    <w:rsid w:val="79CC1E39"/>
    <w:rsid w:val="79D25D28"/>
    <w:rsid w:val="79D5BCC0"/>
    <w:rsid w:val="79D67043"/>
    <w:rsid w:val="79D69D5E"/>
    <w:rsid w:val="79D6C3D3"/>
    <w:rsid w:val="79D7D1BA"/>
    <w:rsid w:val="79DD0F8C"/>
    <w:rsid w:val="79E05EAF"/>
    <w:rsid w:val="79E1B35E"/>
    <w:rsid w:val="79E423BA"/>
    <w:rsid w:val="79E5F205"/>
    <w:rsid w:val="79E675E9"/>
    <w:rsid w:val="79E7C1B3"/>
    <w:rsid w:val="79E884CA"/>
    <w:rsid w:val="79ED191C"/>
    <w:rsid w:val="79FAA6A3"/>
    <w:rsid w:val="79FCE0D9"/>
    <w:rsid w:val="79FDBB56"/>
    <w:rsid w:val="79FE875D"/>
    <w:rsid w:val="7A03120A"/>
    <w:rsid w:val="7A061ADF"/>
    <w:rsid w:val="7A0ACA8D"/>
    <w:rsid w:val="7A0B6406"/>
    <w:rsid w:val="7A0C3B0A"/>
    <w:rsid w:val="7A0E249E"/>
    <w:rsid w:val="7A0F9E1E"/>
    <w:rsid w:val="7A10F556"/>
    <w:rsid w:val="7A1119C9"/>
    <w:rsid w:val="7A123386"/>
    <w:rsid w:val="7A1C6B58"/>
    <w:rsid w:val="7A249EB5"/>
    <w:rsid w:val="7A262091"/>
    <w:rsid w:val="7A2738C0"/>
    <w:rsid w:val="7A295384"/>
    <w:rsid w:val="7A2DA398"/>
    <w:rsid w:val="7A327D84"/>
    <w:rsid w:val="7A32A6AD"/>
    <w:rsid w:val="7A32F143"/>
    <w:rsid w:val="7A3AE948"/>
    <w:rsid w:val="7A3F6295"/>
    <w:rsid w:val="7A401864"/>
    <w:rsid w:val="7A422D77"/>
    <w:rsid w:val="7A472172"/>
    <w:rsid w:val="7A48C834"/>
    <w:rsid w:val="7A4A99A0"/>
    <w:rsid w:val="7A4DBBA6"/>
    <w:rsid w:val="7A4FE2C5"/>
    <w:rsid w:val="7A5068E7"/>
    <w:rsid w:val="7A55579D"/>
    <w:rsid w:val="7A56245A"/>
    <w:rsid w:val="7A5A3447"/>
    <w:rsid w:val="7A5B0047"/>
    <w:rsid w:val="7A5BF2B6"/>
    <w:rsid w:val="7A5D20FD"/>
    <w:rsid w:val="7A5D7FA2"/>
    <w:rsid w:val="7A5F7B5E"/>
    <w:rsid w:val="7A60A9A5"/>
    <w:rsid w:val="7A60B2BD"/>
    <w:rsid w:val="7A6226A9"/>
    <w:rsid w:val="7A67D4EE"/>
    <w:rsid w:val="7A73A2B2"/>
    <w:rsid w:val="7A7A74ED"/>
    <w:rsid w:val="7A7AF234"/>
    <w:rsid w:val="7A7B2386"/>
    <w:rsid w:val="7A7EC333"/>
    <w:rsid w:val="7A857EC4"/>
    <w:rsid w:val="7A8AAFB5"/>
    <w:rsid w:val="7A8ED454"/>
    <w:rsid w:val="7A96CBE5"/>
    <w:rsid w:val="7AA02EE4"/>
    <w:rsid w:val="7AA07782"/>
    <w:rsid w:val="7AAAB8D0"/>
    <w:rsid w:val="7AABCFA5"/>
    <w:rsid w:val="7AAC726F"/>
    <w:rsid w:val="7AAD51CD"/>
    <w:rsid w:val="7AAE5C9C"/>
    <w:rsid w:val="7ABACF6B"/>
    <w:rsid w:val="7ABDA1C4"/>
    <w:rsid w:val="7ABF9331"/>
    <w:rsid w:val="7AC30A86"/>
    <w:rsid w:val="7ACC958B"/>
    <w:rsid w:val="7ACD0A03"/>
    <w:rsid w:val="7AD3CB43"/>
    <w:rsid w:val="7AD58A35"/>
    <w:rsid w:val="7ADB916E"/>
    <w:rsid w:val="7AF2C29A"/>
    <w:rsid w:val="7AF6F100"/>
    <w:rsid w:val="7AF871F5"/>
    <w:rsid w:val="7AFA2938"/>
    <w:rsid w:val="7AFFF713"/>
    <w:rsid w:val="7B00E820"/>
    <w:rsid w:val="7B011741"/>
    <w:rsid w:val="7B070F3E"/>
    <w:rsid w:val="7B07EEB7"/>
    <w:rsid w:val="7B091B43"/>
    <w:rsid w:val="7B0978FD"/>
    <w:rsid w:val="7B0E5824"/>
    <w:rsid w:val="7B106024"/>
    <w:rsid w:val="7B130B51"/>
    <w:rsid w:val="7B132AA9"/>
    <w:rsid w:val="7B195885"/>
    <w:rsid w:val="7B1AC590"/>
    <w:rsid w:val="7B1B696F"/>
    <w:rsid w:val="7B1C0E91"/>
    <w:rsid w:val="7B1DC4F8"/>
    <w:rsid w:val="7B231421"/>
    <w:rsid w:val="7B2485C3"/>
    <w:rsid w:val="7B2A0CBF"/>
    <w:rsid w:val="7B2D8D2A"/>
    <w:rsid w:val="7B2E3CFC"/>
    <w:rsid w:val="7B33F51B"/>
    <w:rsid w:val="7B3536F1"/>
    <w:rsid w:val="7B3CDA2C"/>
    <w:rsid w:val="7B4029BD"/>
    <w:rsid w:val="7B43B568"/>
    <w:rsid w:val="7B47A1C7"/>
    <w:rsid w:val="7B483A40"/>
    <w:rsid w:val="7B49AE71"/>
    <w:rsid w:val="7B4B491C"/>
    <w:rsid w:val="7B4EA997"/>
    <w:rsid w:val="7B52EBC3"/>
    <w:rsid w:val="7B555065"/>
    <w:rsid w:val="7B5BB85B"/>
    <w:rsid w:val="7B5D9FD2"/>
    <w:rsid w:val="7B61825F"/>
    <w:rsid w:val="7B61C18E"/>
    <w:rsid w:val="7B671AFB"/>
    <w:rsid w:val="7B6B877E"/>
    <w:rsid w:val="7B738D18"/>
    <w:rsid w:val="7B79371C"/>
    <w:rsid w:val="7B7F1F98"/>
    <w:rsid w:val="7B812EC8"/>
    <w:rsid w:val="7B81BA27"/>
    <w:rsid w:val="7B81D11B"/>
    <w:rsid w:val="7B86C76B"/>
    <w:rsid w:val="7B88E97D"/>
    <w:rsid w:val="7B8979CD"/>
    <w:rsid w:val="7B8C5218"/>
    <w:rsid w:val="7B8E329E"/>
    <w:rsid w:val="7B8EAACF"/>
    <w:rsid w:val="7B8F0749"/>
    <w:rsid w:val="7B913C7B"/>
    <w:rsid w:val="7B946546"/>
    <w:rsid w:val="7B9562FB"/>
    <w:rsid w:val="7B95D865"/>
    <w:rsid w:val="7B97414D"/>
    <w:rsid w:val="7B9896B2"/>
    <w:rsid w:val="7B998384"/>
    <w:rsid w:val="7B9BE54B"/>
    <w:rsid w:val="7B9F827D"/>
    <w:rsid w:val="7B9FDA13"/>
    <w:rsid w:val="7BA34554"/>
    <w:rsid w:val="7BA3E1B5"/>
    <w:rsid w:val="7BA48769"/>
    <w:rsid w:val="7BA5E084"/>
    <w:rsid w:val="7BA681CB"/>
    <w:rsid w:val="7BA764C3"/>
    <w:rsid w:val="7BABC99D"/>
    <w:rsid w:val="7BB6BA4B"/>
    <w:rsid w:val="7BB983AA"/>
    <w:rsid w:val="7BBABAC1"/>
    <w:rsid w:val="7BBB4A0C"/>
    <w:rsid w:val="7BBE6943"/>
    <w:rsid w:val="7BBF4A7B"/>
    <w:rsid w:val="7BC0B453"/>
    <w:rsid w:val="7BC2E9A5"/>
    <w:rsid w:val="7BC4781B"/>
    <w:rsid w:val="7BCCDF78"/>
    <w:rsid w:val="7BCD6A19"/>
    <w:rsid w:val="7BD2F3BC"/>
    <w:rsid w:val="7BD6FC54"/>
    <w:rsid w:val="7BD872D8"/>
    <w:rsid w:val="7BDA8E50"/>
    <w:rsid w:val="7BDAFBD0"/>
    <w:rsid w:val="7BE49895"/>
    <w:rsid w:val="7BE71D86"/>
    <w:rsid w:val="7BE9975A"/>
    <w:rsid w:val="7BE9D497"/>
    <w:rsid w:val="7BEC3948"/>
    <w:rsid w:val="7BF37819"/>
    <w:rsid w:val="7BF457C2"/>
    <w:rsid w:val="7BF4BDD1"/>
    <w:rsid w:val="7BF6E627"/>
    <w:rsid w:val="7BF7138B"/>
    <w:rsid w:val="7BFCC001"/>
    <w:rsid w:val="7BFD4823"/>
    <w:rsid w:val="7C01807A"/>
    <w:rsid w:val="7C0215DA"/>
    <w:rsid w:val="7C045C9A"/>
    <w:rsid w:val="7C09C837"/>
    <w:rsid w:val="7C0B70D1"/>
    <w:rsid w:val="7C0BBD62"/>
    <w:rsid w:val="7C0C512F"/>
    <w:rsid w:val="7C0FB6EB"/>
    <w:rsid w:val="7C1414E7"/>
    <w:rsid w:val="7C149870"/>
    <w:rsid w:val="7C16454E"/>
    <w:rsid w:val="7C1729F0"/>
    <w:rsid w:val="7C1D2BFC"/>
    <w:rsid w:val="7C214D1D"/>
    <w:rsid w:val="7C25F174"/>
    <w:rsid w:val="7C2E8E49"/>
    <w:rsid w:val="7C30F75D"/>
    <w:rsid w:val="7C314FD5"/>
    <w:rsid w:val="7C317DBD"/>
    <w:rsid w:val="7C349ADA"/>
    <w:rsid w:val="7C3F5AE8"/>
    <w:rsid w:val="7C420AF1"/>
    <w:rsid w:val="7C436ADF"/>
    <w:rsid w:val="7C440115"/>
    <w:rsid w:val="7C4560AA"/>
    <w:rsid w:val="7C4B3113"/>
    <w:rsid w:val="7C4ED19C"/>
    <w:rsid w:val="7C5101E5"/>
    <w:rsid w:val="7C5228BC"/>
    <w:rsid w:val="7C56CB72"/>
    <w:rsid w:val="7C5DC222"/>
    <w:rsid w:val="7C60DA05"/>
    <w:rsid w:val="7C611F17"/>
    <w:rsid w:val="7C64415B"/>
    <w:rsid w:val="7C689951"/>
    <w:rsid w:val="7C6907FC"/>
    <w:rsid w:val="7C6927F0"/>
    <w:rsid w:val="7C716345"/>
    <w:rsid w:val="7C7316B7"/>
    <w:rsid w:val="7C75D93A"/>
    <w:rsid w:val="7C7A1B95"/>
    <w:rsid w:val="7C7C7F91"/>
    <w:rsid w:val="7C8A3466"/>
    <w:rsid w:val="7C917E26"/>
    <w:rsid w:val="7C975B0F"/>
    <w:rsid w:val="7C9905EC"/>
    <w:rsid w:val="7CA082BA"/>
    <w:rsid w:val="7CB12573"/>
    <w:rsid w:val="7CB374B6"/>
    <w:rsid w:val="7CB4CA97"/>
    <w:rsid w:val="7CB57CC5"/>
    <w:rsid w:val="7CB6524E"/>
    <w:rsid w:val="7CB952D1"/>
    <w:rsid w:val="7CBC1D2C"/>
    <w:rsid w:val="7CBC38D1"/>
    <w:rsid w:val="7CBD14CF"/>
    <w:rsid w:val="7CBDC460"/>
    <w:rsid w:val="7CBEA097"/>
    <w:rsid w:val="7CC686C1"/>
    <w:rsid w:val="7CC8AFB9"/>
    <w:rsid w:val="7CCBA5EB"/>
    <w:rsid w:val="7CD09FBF"/>
    <w:rsid w:val="7CD17D2A"/>
    <w:rsid w:val="7CD713D4"/>
    <w:rsid w:val="7CDEDC86"/>
    <w:rsid w:val="7CE9A0F7"/>
    <w:rsid w:val="7CF073A0"/>
    <w:rsid w:val="7CF25605"/>
    <w:rsid w:val="7CF33C03"/>
    <w:rsid w:val="7CF669C8"/>
    <w:rsid w:val="7CF6851B"/>
    <w:rsid w:val="7CF77A1E"/>
    <w:rsid w:val="7CFA9793"/>
    <w:rsid w:val="7CFED478"/>
    <w:rsid w:val="7CFFAF7B"/>
    <w:rsid w:val="7D01D2D1"/>
    <w:rsid w:val="7D0478B2"/>
    <w:rsid w:val="7D05600E"/>
    <w:rsid w:val="7D091555"/>
    <w:rsid w:val="7D0916B0"/>
    <w:rsid w:val="7D0C6D20"/>
    <w:rsid w:val="7D0F0DD5"/>
    <w:rsid w:val="7D0FA537"/>
    <w:rsid w:val="7D11AB9E"/>
    <w:rsid w:val="7D132B5D"/>
    <w:rsid w:val="7D1427D5"/>
    <w:rsid w:val="7D171048"/>
    <w:rsid w:val="7D192E18"/>
    <w:rsid w:val="7D1C721F"/>
    <w:rsid w:val="7D1FE514"/>
    <w:rsid w:val="7D221440"/>
    <w:rsid w:val="7D2393AD"/>
    <w:rsid w:val="7D2477A0"/>
    <w:rsid w:val="7D252751"/>
    <w:rsid w:val="7D278CF2"/>
    <w:rsid w:val="7D27B6CB"/>
    <w:rsid w:val="7D295B21"/>
    <w:rsid w:val="7D2E119D"/>
    <w:rsid w:val="7D2E205D"/>
    <w:rsid w:val="7D2ED053"/>
    <w:rsid w:val="7D300EB8"/>
    <w:rsid w:val="7D330DD7"/>
    <w:rsid w:val="7D335942"/>
    <w:rsid w:val="7D3C4883"/>
    <w:rsid w:val="7D3FF83F"/>
    <w:rsid w:val="7D490E48"/>
    <w:rsid w:val="7D49A29C"/>
    <w:rsid w:val="7D49F7CE"/>
    <w:rsid w:val="7D4BD4F9"/>
    <w:rsid w:val="7D4DC35B"/>
    <w:rsid w:val="7D4F8133"/>
    <w:rsid w:val="7D4F8619"/>
    <w:rsid w:val="7D521493"/>
    <w:rsid w:val="7D546013"/>
    <w:rsid w:val="7D556263"/>
    <w:rsid w:val="7D560770"/>
    <w:rsid w:val="7D5B0F1F"/>
    <w:rsid w:val="7D5ED982"/>
    <w:rsid w:val="7D5FD9BF"/>
    <w:rsid w:val="7D642190"/>
    <w:rsid w:val="7D6918B6"/>
    <w:rsid w:val="7D6EC7F5"/>
    <w:rsid w:val="7D707EF0"/>
    <w:rsid w:val="7D72CCB5"/>
    <w:rsid w:val="7D737DDF"/>
    <w:rsid w:val="7D7FA9BF"/>
    <w:rsid w:val="7D7FD9AA"/>
    <w:rsid w:val="7D8068F6"/>
    <w:rsid w:val="7D8706E3"/>
    <w:rsid w:val="7D8A7E1E"/>
    <w:rsid w:val="7D8B301E"/>
    <w:rsid w:val="7D8D5486"/>
    <w:rsid w:val="7D8E8912"/>
    <w:rsid w:val="7D8EBCEF"/>
    <w:rsid w:val="7D8EC9BB"/>
    <w:rsid w:val="7D90F84A"/>
    <w:rsid w:val="7D968F32"/>
    <w:rsid w:val="7D9804EF"/>
    <w:rsid w:val="7D987658"/>
    <w:rsid w:val="7D98E01C"/>
    <w:rsid w:val="7D99F465"/>
    <w:rsid w:val="7D9EE50F"/>
    <w:rsid w:val="7DA38434"/>
    <w:rsid w:val="7DA54DB3"/>
    <w:rsid w:val="7DA645B5"/>
    <w:rsid w:val="7DA86792"/>
    <w:rsid w:val="7DA89978"/>
    <w:rsid w:val="7DAA62F4"/>
    <w:rsid w:val="7DAEC4B0"/>
    <w:rsid w:val="7DB1CE05"/>
    <w:rsid w:val="7DB215AF"/>
    <w:rsid w:val="7DB35BED"/>
    <w:rsid w:val="7DB6A199"/>
    <w:rsid w:val="7DBA5208"/>
    <w:rsid w:val="7DBE2EFC"/>
    <w:rsid w:val="7DC1862E"/>
    <w:rsid w:val="7DC21EF8"/>
    <w:rsid w:val="7DC34B2E"/>
    <w:rsid w:val="7DC35661"/>
    <w:rsid w:val="7DC97142"/>
    <w:rsid w:val="7DD6930B"/>
    <w:rsid w:val="7DD73323"/>
    <w:rsid w:val="7DD74849"/>
    <w:rsid w:val="7DD93B58"/>
    <w:rsid w:val="7DDBD7FA"/>
    <w:rsid w:val="7DDF4226"/>
    <w:rsid w:val="7DDFD2F9"/>
    <w:rsid w:val="7DE08784"/>
    <w:rsid w:val="7DE1067F"/>
    <w:rsid w:val="7DE31213"/>
    <w:rsid w:val="7DE4591E"/>
    <w:rsid w:val="7DE4F28F"/>
    <w:rsid w:val="7DE584F4"/>
    <w:rsid w:val="7DE8C45B"/>
    <w:rsid w:val="7DECE015"/>
    <w:rsid w:val="7DF0936B"/>
    <w:rsid w:val="7DF0E0AE"/>
    <w:rsid w:val="7DF75D2F"/>
    <w:rsid w:val="7E002B14"/>
    <w:rsid w:val="7E08CA41"/>
    <w:rsid w:val="7E0AA56C"/>
    <w:rsid w:val="7E0D3726"/>
    <w:rsid w:val="7E0D8A2C"/>
    <w:rsid w:val="7E0EE718"/>
    <w:rsid w:val="7E184FF2"/>
    <w:rsid w:val="7E1861F9"/>
    <w:rsid w:val="7E1B108B"/>
    <w:rsid w:val="7E204ED1"/>
    <w:rsid w:val="7E22101F"/>
    <w:rsid w:val="7E2254CA"/>
    <w:rsid w:val="7E283696"/>
    <w:rsid w:val="7E2BA05F"/>
    <w:rsid w:val="7E317BD0"/>
    <w:rsid w:val="7E323A86"/>
    <w:rsid w:val="7E3B90AA"/>
    <w:rsid w:val="7E3BC63B"/>
    <w:rsid w:val="7E3CE751"/>
    <w:rsid w:val="7E3CF353"/>
    <w:rsid w:val="7E413F19"/>
    <w:rsid w:val="7E41DCDD"/>
    <w:rsid w:val="7E476919"/>
    <w:rsid w:val="7E47DDCC"/>
    <w:rsid w:val="7E47FA72"/>
    <w:rsid w:val="7E4832D9"/>
    <w:rsid w:val="7E576EF7"/>
    <w:rsid w:val="7E590B1B"/>
    <w:rsid w:val="7E5B478C"/>
    <w:rsid w:val="7E5F2F07"/>
    <w:rsid w:val="7E651B25"/>
    <w:rsid w:val="7E6B160A"/>
    <w:rsid w:val="7E6BEAA2"/>
    <w:rsid w:val="7E72FAB1"/>
    <w:rsid w:val="7E7672BF"/>
    <w:rsid w:val="7E7E4B1A"/>
    <w:rsid w:val="7E8953A8"/>
    <w:rsid w:val="7E8AD452"/>
    <w:rsid w:val="7E8B2F07"/>
    <w:rsid w:val="7E8BBD59"/>
    <w:rsid w:val="7E8D4B9A"/>
    <w:rsid w:val="7E9667F4"/>
    <w:rsid w:val="7E96926E"/>
    <w:rsid w:val="7E9712E1"/>
    <w:rsid w:val="7E9EA23E"/>
    <w:rsid w:val="7EA1469F"/>
    <w:rsid w:val="7EA290C8"/>
    <w:rsid w:val="7EA5FEE5"/>
    <w:rsid w:val="7EA618ED"/>
    <w:rsid w:val="7EA89144"/>
    <w:rsid w:val="7EA932F1"/>
    <w:rsid w:val="7EAE4FC0"/>
    <w:rsid w:val="7EB72133"/>
    <w:rsid w:val="7EB7B2A8"/>
    <w:rsid w:val="7EBC4BC8"/>
    <w:rsid w:val="7EC1FA59"/>
    <w:rsid w:val="7EC3F2DA"/>
    <w:rsid w:val="7EC53EFA"/>
    <w:rsid w:val="7EC94185"/>
    <w:rsid w:val="7EC9672C"/>
    <w:rsid w:val="7ECE8840"/>
    <w:rsid w:val="7ECF0423"/>
    <w:rsid w:val="7ED07F1E"/>
    <w:rsid w:val="7ED1EAB5"/>
    <w:rsid w:val="7ED6B1DD"/>
    <w:rsid w:val="7ED938EA"/>
    <w:rsid w:val="7EE60456"/>
    <w:rsid w:val="7EE61473"/>
    <w:rsid w:val="7EE91069"/>
    <w:rsid w:val="7EEE3849"/>
    <w:rsid w:val="7EF29145"/>
    <w:rsid w:val="7EF64903"/>
    <w:rsid w:val="7EF73FB3"/>
    <w:rsid w:val="7EF7F67E"/>
    <w:rsid w:val="7EF80BFF"/>
    <w:rsid w:val="7EFBF07A"/>
    <w:rsid w:val="7EFE008F"/>
    <w:rsid w:val="7F030949"/>
    <w:rsid w:val="7F0312A8"/>
    <w:rsid w:val="7F05FF9E"/>
    <w:rsid w:val="7F06E86F"/>
    <w:rsid w:val="7F0C7114"/>
    <w:rsid w:val="7F0D80F0"/>
    <w:rsid w:val="7F0FF1F2"/>
    <w:rsid w:val="7F105F8F"/>
    <w:rsid w:val="7F134C2B"/>
    <w:rsid w:val="7F153FB3"/>
    <w:rsid w:val="7F1933D1"/>
    <w:rsid w:val="7F207228"/>
    <w:rsid w:val="7F215E21"/>
    <w:rsid w:val="7F239CE4"/>
    <w:rsid w:val="7F266F6C"/>
    <w:rsid w:val="7F26E9A1"/>
    <w:rsid w:val="7F2DEB9B"/>
    <w:rsid w:val="7F2E1CD5"/>
    <w:rsid w:val="7F2F7D9B"/>
    <w:rsid w:val="7F303689"/>
    <w:rsid w:val="7F360A8B"/>
    <w:rsid w:val="7F3C0C24"/>
    <w:rsid w:val="7F473A91"/>
    <w:rsid w:val="7F490B3E"/>
    <w:rsid w:val="7F4E1617"/>
    <w:rsid w:val="7F4FB472"/>
    <w:rsid w:val="7F55F837"/>
    <w:rsid w:val="7F56EEBF"/>
    <w:rsid w:val="7F6A3678"/>
    <w:rsid w:val="7F6B0034"/>
    <w:rsid w:val="7F6C2DF0"/>
    <w:rsid w:val="7F701024"/>
    <w:rsid w:val="7F7492DB"/>
    <w:rsid w:val="7F75CE59"/>
    <w:rsid w:val="7F803268"/>
    <w:rsid w:val="7F815864"/>
    <w:rsid w:val="7F81AD45"/>
    <w:rsid w:val="7F822523"/>
    <w:rsid w:val="7F86CF8A"/>
    <w:rsid w:val="7F8817D9"/>
    <w:rsid w:val="7F88B076"/>
    <w:rsid w:val="7F91FE8F"/>
    <w:rsid w:val="7F9292B1"/>
    <w:rsid w:val="7F94C930"/>
    <w:rsid w:val="7F955E84"/>
    <w:rsid w:val="7F971EA0"/>
    <w:rsid w:val="7F99EB4D"/>
    <w:rsid w:val="7F9AF90B"/>
    <w:rsid w:val="7F9BD44D"/>
    <w:rsid w:val="7F9F5858"/>
    <w:rsid w:val="7FA5F78E"/>
    <w:rsid w:val="7FA72B6C"/>
    <w:rsid w:val="7FA95A8D"/>
    <w:rsid w:val="7FADB34C"/>
    <w:rsid w:val="7FAE8AFE"/>
    <w:rsid w:val="7FBB5B48"/>
    <w:rsid w:val="7FC1F0E9"/>
    <w:rsid w:val="7FC2468C"/>
    <w:rsid w:val="7FC39B42"/>
    <w:rsid w:val="7FCA3F56"/>
    <w:rsid w:val="7FCA74E7"/>
    <w:rsid w:val="7FD4BB35"/>
    <w:rsid w:val="7FD5EC3D"/>
    <w:rsid w:val="7FD6ACB5"/>
    <w:rsid w:val="7FDA2A59"/>
    <w:rsid w:val="7FDA8CD8"/>
    <w:rsid w:val="7FE4FD9D"/>
    <w:rsid w:val="7FE847D6"/>
    <w:rsid w:val="7FE890DA"/>
    <w:rsid w:val="7FE9BF4A"/>
    <w:rsid w:val="7FEE2E1A"/>
    <w:rsid w:val="7FEF3256"/>
    <w:rsid w:val="7FF3AA26"/>
    <w:rsid w:val="7FF70D55"/>
    <w:rsid w:val="7FF94D94"/>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C5D"/>
  <w15:chartTrackingRefBased/>
  <w15:docId w15:val="{2DB7E44C-4FFB-4CE1-885F-9F8614FC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6CD"/>
  </w:style>
  <w:style w:type="paragraph" w:styleId="Overskrift1">
    <w:name w:val="heading 1"/>
    <w:basedOn w:val="Normal"/>
    <w:next w:val="Normal"/>
    <w:link w:val="Overskrift1Tegn"/>
    <w:uiPriority w:val="9"/>
    <w:qFormat/>
    <w:rsid w:val="0083241F"/>
    <w:pPr>
      <w:keepNext/>
      <w:keepLines/>
      <w:spacing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842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942F1E"/>
    <w:pPr>
      <w:ind w:left="720"/>
      <w:contextualSpacing/>
    </w:pPr>
  </w:style>
  <w:style w:type="paragraph" w:styleId="Merknadstekst">
    <w:name w:val="annotation text"/>
    <w:basedOn w:val="Normal"/>
    <w:link w:val="MerknadstekstTegn"/>
    <w:uiPriority w:val="99"/>
    <w:semiHidden/>
    <w:unhideWhenUsed/>
    <w:pPr>
      <w:spacing w:line="240" w:lineRule="auto"/>
    </w:pPr>
    <w:rPr>
      <w:sz w:val="20"/>
      <w:szCs w:val="20"/>
    </w:rPr>
  </w:style>
  <w:style w:type="character" w:customStyle="1" w:styleId="MerknadstekstTegn">
    <w:name w:val="Merknadstekst Tegn"/>
    <w:basedOn w:val="Standardskriftforavsnitt"/>
    <w:link w:val="Merknadstekst"/>
    <w:uiPriority w:val="99"/>
    <w:semiHidden/>
    <w:rPr>
      <w:sz w:val="20"/>
      <w:szCs w:val="20"/>
    </w:rPr>
  </w:style>
  <w:style w:type="character" w:styleId="Merknadsreferanse">
    <w:name w:val="annotation reference"/>
    <w:basedOn w:val="Standardskriftforavsnitt"/>
    <w:uiPriority w:val="99"/>
    <w:semiHidden/>
    <w:unhideWhenUsed/>
    <w:rPr>
      <w:sz w:val="16"/>
      <w:szCs w:val="16"/>
    </w:rPr>
  </w:style>
  <w:style w:type="character" w:styleId="Hyperkobling">
    <w:name w:val="Hyperlink"/>
    <w:basedOn w:val="Standardskriftforavsnitt"/>
    <w:uiPriority w:val="99"/>
    <w:unhideWhenUsed/>
    <w:rsid w:val="00012DD8"/>
    <w:rPr>
      <w:color w:val="0563C1" w:themeColor="hyperlink"/>
      <w:u w:val="single"/>
    </w:rPr>
  </w:style>
  <w:style w:type="character" w:styleId="Ulstomtale">
    <w:name w:val="Unresolved Mention"/>
    <w:basedOn w:val="Standardskriftforavsnitt"/>
    <w:uiPriority w:val="99"/>
    <w:semiHidden/>
    <w:unhideWhenUsed/>
    <w:rsid w:val="00012DD8"/>
    <w:rPr>
      <w:color w:val="605E5C"/>
      <w:shd w:val="clear" w:color="auto" w:fill="E1DFDD"/>
    </w:rPr>
  </w:style>
  <w:style w:type="paragraph" w:styleId="Kommentaremne">
    <w:name w:val="annotation subject"/>
    <w:basedOn w:val="Merknadstekst"/>
    <w:next w:val="Merknadstekst"/>
    <w:link w:val="KommentaremneTegn"/>
    <w:uiPriority w:val="99"/>
    <w:semiHidden/>
    <w:unhideWhenUsed/>
    <w:rsid w:val="007169E3"/>
    <w:rPr>
      <w:b/>
      <w:bCs/>
    </w:rPr>
  </w:style>
  <w:style w:type="character" w:customStyle="1" w:styleId="KommentaremneTegn">
    <w:name w:val="Kommentaremne Tegn"/>
    <w:basedOn w:val="MerknadstekstTegn"/>
    <w:link w:val="Kommentaremne"/>
    <w:uiPriority w:val="99"/>
    <w:semiHidden/>
    <w:rsid w:val="007169E3"/>
    <w:rPr>
      <w:b/>
      <w:bCs/>
      <w:sz w:val="20"/>
      <w:szCs w:val="20"/>
    </w:rPr>
  </w:style>
  <w:style w:type="character" w:customStyle="1" w:styleId="Overskrift1Tegn">
    <w:name w:val="Overskrift 1 Tegn"/>
    <w:basedOn w:val="Standardskriftforavsnitt"/>
    <w:link w:val="Overskrift1"/>
    <w:uiPriority w:val="9"/>
    <w:rsid w:val="0083241F"/>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83241F"/>
    <w:pPr>
      <w:spacing w:before="240" w:line="259" w:lineRule="auto"/>
      <w:outlineLvl w:val="9"/>
    </w:pPr>
    <w:rPr>
      <w:lang w:eastAsia="nb-NO"/>
    </w:rPr>
  </w:style>
  <w:style w:type="paragraph" w:styleId="INNH1">
    <w:name w:val="toc 1"/>
    <w:basedOn w:val="Normal"/>
    <w:next w:val="Normal"/>
    <w:autoRedefine/>
    <w:uiPriority w:val="39"/>
    <w:unhideWhenUsed/>
    <w:rsid w:val="00186F01"/>
    <w:pPr>
      <w:tabs>
        <w:tab w:val="right" w:leader="dot" w:pos="13994"/>
      </w:tabs>
      <w:spacing w:after="100"/>
    </w:pPr>
  </w:style>
  <w:style w:type="character" w:styleId="Fulgthyperkobling">
    <w:name w:val="FollowedHyperlink"/>
    <w:basedOn w:val="Standardskriftforavsnitt"/>
    <w:uiPriority w:val="99"/>
    <w:semiHidden/>
    <w:unhideWhenUsed/>
    <w:rsid w:val="00FA0CEC"/>
    <w:rPr>
      <w:color w:val="954F72" w:themeColor="followedHyperlink"/>
      <w:u w:val="single"/>
    </w:rPr>
  </w:style>
  <w:style w:type="paragraph" w:customStyle="1" w:styleId="Default">
    <w:name w:val="Default"/>
    <w:rsid w:val="00AD6F21"/>
    <w:pPr>
      <w:autoSpaceDE w:val="0"/>
      <w:autoSpaceDN w:val="0"/>
      <w:adjustRightInd w:val="0"/>
      <w:spacing w:after="0" w:line="240" w:lineRule="auto"/>
    </w:pPr>
    <w:rPr>
      <w:rFonts w:ascii="Calibri" w:hAnsi="Calibri" w:cs="Calibri"/>
      <w:color w:val="000000"/>
      <w:sz w:val="24"/>
      <w:szCs w:val="24"/>
    </w:rPr>
  </w:style>
  <w:style w:type="paragraph" w:styleId="Revisjon">
    <w:name w:val="Revision"/>
    <w:hidden/>
    <w:uiPriority w:val="99"/>
    <w:semiHidden/>
    <w:rsid w:val="005467CC"/>
    <w:pPr>
      <w:spacing w:after="0" w:line="240" w:lineRule="auto"/>
    </w:pPr>
  </w:style>
  <w:style w:type="paragraph" w:styleId="Tittel">
    <w:name w:val="Title"/>
    <w:basedOn w:val="Normal"/>
    <w:next w:val="Normal"/>
    <w:link w:val="TittelTegn"/>
    <w:uiPriority w:val="10"/>
    <w:qFormat/>
    <w:rsid w:val="00394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94CC0"/>
    <w:rPr>
      <w:rFonts w:asciiTheme="majorHAnsi" w:eastAsiaTheme="majorEastAsia" w:hAnsiTheme="majorHAnsi" w:cstheme="majorBidi"/>
      <w:spacing w:val="-10"/>
      <w:kern w:val="28"/>
      <w:sz w:val="56"/>
      <w:szCs w:val="56"/>
    </w:r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ng.no/Sex/2422_Hva_er_seksuell_lavalder.html" TargetMode="External"/><Relationship Id="rId117" Type="http://schemas.openxmlformats.org/officeDocument/2006/relationships/hyperlink" Target="https://www.ung.no/har-du-rare-sextanker" TargetMode="External"/><Relationship Id="rId21" Type="http://schemas.openxmlformats.org/officeDocument/2006/relationships/hyperlink" Target="https://www.ung.no/fa-bedre-kontroll-pa-folelsene-dine" TargetMode="External"/><Relationship Id="rId42" Type="http://schemas.openxmlformats.org/officeDocument/2006/relationships/hyperlink" Target="https://www.ung.no/nettvett/2541_Slik_sletter_du_informasjon_om_deg_p%C3%A5_nett.html" TargetMode="External"/><Relationship Id="rId47" Type="http://schemas.microsoft.com/office/2018/08/relationships/commentsExtensible" Target="commentsExtensible.xml"/><Relationship Id="rId63" Type="http://schemas.openxmlformats.org/officeDocument/2006/relationships/hyperlink" Target="https://www.ung.no/hva-betyr-det-a-vaere-pedo" TargetMode="External"/><Relationship Id="rId68" Type="http://schemas.openxmlformats.org/officeDocument/2006/relationships/hyperlink" Target="https://www.ung.no/Sex/4136_K%C3%A5thet,_onanering_og_orgasme.html" TargetMode="External"/><Relationship Id="rId84" Type="http://schemas.openxmlformats.org/officeDocument/2006/relationships/hyperlink" Target="https://www.ung.no/Sex/3211_Alt_om_onanering.html" TargetMode="External"/><Relationship Id="rId89" Type="http://schemas.openxmlformats.org/officeDocument/2006/relationships/hyperlink" Target="https://www.ung.no/hva-betyr-det-a-vaere-pedo" TargetMode="External"/><Relationship Id="rId112" Type="http://schemas.openxmlformats.org/officeDocument/2006/relationships/hyperlink" Target="https://www.ung.no/har-du-rare-sextanker" TargetMode="External"/><Relationship Id="rId16" Type="http://schemas.openxmlformats.org/officeDocument/2006/relationships/hyperlink" Target="https://www.ung.no/Sex/4494_S%C3%A5nn_kan_du_ta_initiativ_til_sex.html" TargetMode="External"/><Relationship Id="rId107" Type="http://schemas.openxmlformats.org/officeDocument/2006/relationships/hyperlink" Target="https://www.ung.no/er-jeg-en-overgriper-eller-risikerer-jeg-a-bli-det" TargetMode="External"/><Relationship Id="rId11" Type="http://schemas.openxmlformats.org/officeDocument/2006/relationships/hyperlink" Target="https://www.ung.no/overgrep/3656_Sett_dine_egne_grenser.html" TargetMode="External"/><Relationship Id="rId32" Type="http://schemas.openxmlformats.org/officeDocument/2006/relationships/hyperlink" Target="https://www.ung.no/forelskelse/2853_Aldersforskjell_i_kj%C3%A6resteforhold.html" TargetMode="External"/><Relationship Id="rId37" Type="http://schemas.openxmlformats.org/officeDocument/2006/relationships/hyperlink" Target="https://www.ung.no/overgrep/3656_Sett_dine_egne_grenser.html" TargetMode="External"/><Relationship Id="rId53" Type="http://schemas.openxmlformats.org/officeDocument/2006/relationships/hyperlink" Target="https://www.ung.no/hvorfor-foles-det-ekkelt-a-bli-tatt-pa" TargetMode="External"/><Relationship Id="rId58" Type="http://schemas.openxmlformats.org/officeDocument/2006/relationships/hyperlink" Target="https://www.ung.no/har-du-rare-sextanker" TargetMode="External"/><Relationship Id="rId74" Type="http://schemas.openxmlformats.org/officeDocument/2006/relationships/hyperlink" Target="https://www.ung.no/hvorfor-foles-det-ekkelt-a-bli-tatt-pa" TargetMode="External"/><Relationship Id="rId79" Type="http://schemas.openxmlformats.org/officeDocument/2006/relationships/hyperlink" Target="https://www.ung.no/Sex/3902_Derfor_varierer_sexlysten_din.html" TargetMode="External"/><Relationship Id="rId102" Type="http://schemas.openxmlformats.org/officeDocument/2006/relationships/hyperlink" Target="https://www.ung.no/psykisk/4213_Tips_for_%C3%A5_endre_uvaner_eller_slutte_med_noe.html" TargetMode="External"/><Relationship Id="rId5" Type="http://schemas.openxmlformats.org/officeDocument/2006/relationships/numbering" Target="numbering.xml"/><Relationship Id="rId61" Type="http://schemas.openxmlformats.org/officeDocument/2006/relationships/hyperlink" Target="https://www.ung.no/Sex/4273_Porno,_ikke_bare_greit.html" TargetMode="External"/><Relationship Id="rId82" Type="http://schemas.openxmlformats.org/officeDocument/2006/relationships/hyperlink" Target="https://www.ung.no/Sex/3211_Alt_om_onanering.html" TargetMode="External"/><Relationship Id="rId90" Type="http://schemas.openxmlformats.org/officeDocument/2006/relationships/hyperlink" Target="https://www.ung.no/psykisk/4213_Tips_for_%C3%A5_endre_uvaner_eller_slutte_med_noe.html" TargetMode="External"/><Relationship Id="rId95" Type="http://schemas.openxmlformats.org/officeDocument/2006/relationships/hyperlink" Target="https://www.ung.no/overgrep/3656_Sett_dine_egne_grenser.html" TargetMode="External"/><Relationship Id="rId19" Type="http://schemas.openxmlformats.org/officeDocument/2006/relationships/hyperlink" Target="https://eur03.safelinks.protection.outlook.com/?url=https%3A%2F%2Fwww.youtube.com%2Fwatch%3Fv%3DjtkAA-AHFyI%26list%3DPLS9Dbtm5qG5WEs45MOrRM90A-hXHF5_n3%26index%3D1&amp;data=05%7C01%7CChristian.Goulignac%40helsedir.no%7C31f5385c8e874e90eb6108db29f4ee1c%7C6ba1bd5c750f4ad6aba30f95585bc21f%7C0%7C0%7C638149904176055827%7CUnknown%7CTWFpbGZsb3d8eyJWIjoiMC4wLjAwMDAiLCJQIjoiV2luMzIiLCJBTiI6Ik1haWwiLCJXVCI6Mn0%3D%7C3000%7C%7C%7C&amp;sdata=CEB7WxUx5ODfM85uis7%2BH24%2BVBA8JLSSk%2F2kGLuEdNQ%3D&amp;reserved=0" TargetMode="External"/><Relationship Id="rId14" Type="http://schemas.openxmlformats.org/officeDocument/2006/relationships/hyperlink" Target="https://www.ung.no/Sex/2422_Hva_er_seksuell_lavalder.html" TargetMode="External"/><Relationship Id="rId22" Type="http://schemas.openxmlformats.org/officeDocument/2006/relationships/hyperlink" Target="https://www.ung.no/overgrep/3656_Sett_dine_egne_grenser.html" TargetMode="External"/><Relationship Id="rId27" Type="http://schemas.openxmlformats.org/officeDocument/2006/relationships/hyperlink" Target="https://www.ung.no/Sex/2040_Sex_for_f%C3%B8rste_gang.html" TargetMode="External"/><Relationship Id="rId30" Type="http://schemas.openxmlformats.org/officeDocument/2006/relationships/hyperlink" Target="https://www.ung.no/overgrep/3251_Hva_er_samtykke_til_sex.html" TargetMode="External"/><Relationship Id="rId35" Type="http://schemas.openxmlformats.org/officeDocument/2006/relationships/hyperlink" Target="https://www.ung.no/nettvett/4312_Har_du_delt_nakenbilder_av_andre.html" TargetMode="External"/><Relationship Id="rId43" Type="http://schemas.openxmlformats.org/officeDocument/2006/relationships/hyperlink" Target="https://www.ung.no/nettvett/2541_Slik_sletter_du_informasjon_om_deg_p%C3%A5_nett.html" TargetMode="External"/><Relationship Id="rId48" Type="http://schemas.openxmlformats.org/officeDocument/2006/relationships/hyperlink" Target="https://www.ung.no/nettvett/4272_Er_det_lov_%C3%A5_sende_nudes_eller_dickpics.html" TargetMode="External"/><Relationship Id="rId56" Type="http://schemas.openxmlformats.org/officeDocument/2006/relationships/hyperlink" Target="https://www.ung.no/er-jeg-en-overgriper-eller-risikerer-jeg-a-bli-det" TargetMode="External"/><Relationship Id="rId64" Type="http://schemas.openxmlformats.org/officeDocument/2006/relationships/hyperlink" Target="https://www.ung.no/overgrep/3419_Intimitet_eller_sex_med_noen_i_familien.html" TargetMode="External"/><Relationship Id="rId69" Type="http://schemas.openxmlformats.org/officeDocument/2006/relationships/hyperlink" Target="https://www.ung.no/Sex/4105_Er_du_lei_av_%C3%A5_onanere.html" TargetMode="External"/><Relationship Id="rId77" Type="http://schemas.openxmlformats.org/officeDocument/2006/relationships/hyperlink" Target="https://www.ung.no/Sex/4611_Er_du_nysgjerrig_p%C3%A5_sex.html" TargetMode="External"/><Relationship Id="rId100" Type="http://schemas.openxmlformats.org/officeDocument/2006/relationships/hyperlink" Target="https://www.ung.no/psykisk/4213_Tips_for_%C3%A5_endre_uvaner_eller_slutte_med_noe.html" TargetMode="External"/><Relationship Id="rId105" Type="http://schemas.openxmlformats.org/officeDocument/2006/relationships/hyperlink" Target="https://www.ung.no/Sex" TargetMode="External"/><Relationship Id="rId113" Type="http://schemas.openxmlformats.org/officeDocument/2006/relationships/hyperlink" Target="https://www.ung.no/overgrep/351_Bilder_og_film_som_seksualiserer_barn.html" TargetMode="External"/><Relationship Id="rId11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eur03.safelinks.protection.outlook.com/?url=https%3A%2F%2Fwww.youtube.com%2Fwatch%3Fv%3DjtkAA-AHFyI%26list%3DPLS9Dbtm5qG5WEs45MOrRM90A-hXHF5_n3%26index%3D1&amp;data=05%7C01%7CChristian.Goulignac%40helsedir.no%7C31f5385c8e874e90eb6108db29f4ee1c%7C6ba1bd5c750f4ad6aba30f95585bc21f%7C0%7C0%7C638149904176055827%7CUnknown%7CTWFpbGZsb3d8eyJWIjoiMC4wLjAwMDAiLCJQIjoiV2luMzIiLCJBTiI6Ik1haWwiLCJXVCI6Mn0%3D%7C3000%7C%7C%7C&amp;sdata=CEB7WxUx5ODfM85uis7%2BH24%2BVBA8JLSSk%2F2kGLuEdNQ%3D&amp;reserved=0" TargetMode="External"/><Relationship Id="rId72" Type="http://schemas.openxmlformats.org/officeDocument/2006/relationships/hyperlink" Target="https://www.ung.no/Sex/4273_Porno,_ikke_bare_greit.html" TargetMode="External"/><Relationship Id="rId80" Type="http://schemas.openxmlformats.org/officeDocument/2006/relationships/hyperlink" Target="https://www.ung.no/Sex/3896_Hva_er_en_fetisj.html" TargetMode="External"/><Relationship Id="rId85" Type="http://schemas.openxmlformats.org/officeDocument/2006/relationships/hyperlink" Target="https://www.ung.no/hva-betyr-det-a-vaere-pedo" TargetMode="External"/><Relationship Id="rId93" Type="http://schemas.openxmlformats.org/officeDocument/2006/relationships/hyperlink" Target="https://www.ung.no/er-det-lov-a-ha-sex-med-dyr" TargetMode="External"/><Relationship Id="rId98" Type="http://schemas.openxmlformats.org/officeDocument/2006/relationships/hyperlink" Target="https://www.ung.no/overgrep/3419_Intimitet_eller_sex_med_noen_i_familien.html" TargetMode="External"/><Relationship Id="rId121"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s://www.ung.no/overgrep/3251_Hva_er_samtykke_til_sex.html" TargetMode="External"/><Relationship Id="rId17" Type="http://schemas.openxmlformats.org/officeDocument/2006/relationships/hyperlink" Target="https://www.ung.no/Sex/3308_Er_det_greit_%C3%A5_mase_seg_til_sex.html" TargetMode="External"/><Relationship Id="rId25" Type="http://schemas.openxmlformats.org/officeDocument/2006/relationships/hyperlink" Target="https://www.ung.no/Sex/4035_Hva_gj%C3%B8r_at_du_blir_k%C3%A5t.html" TargetMode="External"/><Relationship Id="rId33" Type="http://schemas.openxmlformats.org/officeDocument/2006/relationships/hyperlink" Target="https://www.ung.no/nettvett/1956_Kan_man_legge_ut_bilder_av_andre_som_man_selv_har_tatt.html" TargetMode="External"/><Relationship Id="rId38" Type="http://schemas.openxmlformats.org/officeDocument/2006/relationships/hyperlink" Target="https://www.ung.no/nettvett/4315_Slik_takler_du_mas_om_nudes.html" TargetMode="External"/><Relationship Id="rId46" Type="http://schemas.microsoft.com/office/2016/09/relationships/commentsIds" Target="commentsIds.xml"/><Relationship Id="rId59" Type="http://schemas.openxmlformats.org/officeDocument/2006/relationships/hyperlink" Target="https://www.ung.no/nettvett/4272_Er_det_lov_%C3%A5_sende_nudes_eller_dickpics.html" TargetMode="External"/><Relationship Id="rId67" Type="http://schemas.openxmlformats.org/officeDocument/2006/relationships/hyperlink" Target="https://www.ung.no/Sex/3211_Alt_om_onanering.html" TargetMode="External"/><Relationship Id="rId103" Type="http://schemas.openxmlformats.org/officeDocument/2006/relationships/hyperlink" Target="https://www.ung.no/kan-det-vaere-feil-a-onanere" TargetMode="External"/><Relationship Id="rId108" Type="http://schemas.openxmlformats.org/officeDocument/2006/relationships/hyperlink" Target="https://www.ung.no/hva-betyr-det-a-vaere-pedo" TargetMode="External"/><Relationship Id="rId116" Type="http://schemas.openxmlformats.org/officeDocument/2006/relationships/hyperlink" Target="https://www.ung.no/hva-betyr-det-a-vaere-pedo" TargetMode="External"/><Relationship Id="rId20" Type="http://schemas.openxmlformats.org/officeDocument/2006/relationships/hyperlink" Target="https://www.ung.no/er-det-lov-a-ha-sex-med-dyr" TargetMode="External"/><Relationship Id="rId41" Type="http://schemas.openxmlformats.org/officeDocument/2006/relationships/hyperlink" Target="https://www.ung.no/nettvett/2541_Slik_sletter_du_informasjon_om_deg_p%C3%A5_nett.html" TargetMode="External"/><Relationship Id="rId54" Type="http://schemas.openxmlformats.org/officeDocument/2006/relationships/hyperlink" Target="https://www.ung.no/fa-bedre-kontroll-pa-folelsene-dine" TargetMode="External"/><Relationship Id="rId62" Type="http://schemas.openxmlformats.org/officeDocument/2006/relationships/hyperlink" Target="https://eur03.safelinks.protection.outlook.com/?url=https%3A%2F%2Fwww.youtube.com%2Fwatch%3Fv%3DjtkAA-AHFyI%26list%3DPLS9Dbtm5qG5WEs45MOrRM90A-hXHF5_n3%26index%3D1&amp;data=05%7C01%7CChristian.Goulignac%40helsedir.no%7C31f5385c8e874e90eb6108db29f4ee1c%7C6ba1bd5c750f4ad6aba30f95585bc21f%7C0%7C0%7C638149904176055827%7CUnknown%7CTWFpbGZsb3d8eyJWIjoiMC4wLjAwMDAiLCJQIjoiV2luMzIiLCJBTiI6Ik1haWwiLCJXVCI6Mn0%3D%7C3000%7C%7C%7C&amp;sdata=CEB7WxUx5ODfM85uis7%2BH24%2BVBA8JLSSk%2F2kGLuEdNQ%3D&amp;reserved=0" TargetMode="External"/><Relationship Id="rId70" Type="http://schemas.openxmlformats.org/officeDocument/2006/relationships/hyperlink" Target="https://www.ung.no/Sex/3211_Alt_om_onanering.html" TargetMode="External"/><Relationship Id="rId75" Type="http://schemas.openxmlformats.org/officeDocument/2006/relationships/hyperlink" Target="https://www.ung.no/kan-det-vaere-feil-a-onanere" TargetMode="External"/><Relationship Id="rId83" Type="http://schemas.openxmlformats.org/officeDocument/2006/relationships/hyperlink" Target="https://www.ung.no/nettvett/4272_Er_det_lov_%C3%A5_sende_nudes_eller_dickpics.html" TargetMode="External"/><Relationship Id="rId88" Type="http://schemas.openxmlformats.org/officeDocument/2006/relationships/hyperlink" Target="https://www.ung.no/er-det-lov-a-ha-sex-med-dyr" TargetMode="External"/><Relationship Id="rId91" Type="http://schemas.openxmlformats.org/officeDocument/2006/relationships/hyperlink" Target="https://www.ung.no/kropp/pubertet/4344_Er_du_i_puberteten_og_tenker_mye_p%C3%A5_sex.html" TargetMode="External"/><Relationship Id="rId96" Type="http://schemas.openxmlformats.org/officeDocument/2006/relationships/hyperlink" Target="https://www.ung.no/Sex/4273_Porno,_ikke_bare_greit.html" TargetMode="External"/><Relationship Id="rId111" Type="http://schemas.openxmlformats.org/officeDocument/2006/relationships/hyperlink" Target="https://detfinneshjelp.no/"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ung.no/overgrep/3251_Hva_er_samtykke_til_sex.html" TargetMode="External"/><Relationship Id="rId23" Type="http://schemas.openxmlformats.org/officeDocument/2006/relationships/hyperlink" Target="https://www.ung.no/Sex/4494_S%C3%A5nn_kan_du_ta_initiativ_til_sex.html" TargetMode="External"/><Relationship Id="rId28" Type="http://schemas.openxmlformats.org/officeDocument/2006/relationships/hyperlink" Target="https://www.ung.no/Sex/3308_Er_det_greit_%C3%A5_mase_seg_til_sex.html" TargetMode="External"/><Relationship Id="rId36" Type="http://schemas.openxmlformats.org/officeDocument/2006/relationships/hyperlink" Target="https://www.ung.no/nettvett/4272_Er_det_lov_%C3%A5_sende_nudes_eller_dickpics.html" TargetMode="External"/><Relationship Id="rId49" Type="http://schemas.openxmlformats.org/officeDocument/2006/relationships/hyperlink" Target="https://www.ung.no/er-jeg-en-overgriper-eller-risikerer-jeg-a-bli-det" TargetMode="External"/><Relationship Id="rId57" Type="http://schemas.openxmlformats.org/officeDocument/2006/relationships/hyperlink" Target="https://www.ung.no/hva-betyr-det-a-vaere-pedo" TargetMode="External"/><Relationship Id="rId106" Type="http://schemas.openxmlformats.org/officeDocument/2006/relationships/hyperlink" Target="https://www.ung.no/overgrep/3656_Sett_dine_egne_grenser.html" TargetMode="External"/><Relationship Id="rId114" Type="http://schemas.openxmlformats.org/officeDocument/2006/relationships/hyperlink" Target="https://www.ung.no/har-du-rare-sextanker" TargetMode="External"/><Relationship Id="rId119"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ww.ung.no/Sex/2422_Hva_er_seksuell_lavalder.html" TargetMode="External"/><Relationship Id="rId44" Type="http://schemas.openxmlformats.org/officeDocument/2006/relationships/comments" Target="comments.xml"/><Relationship Id="rId52" Type="http://schemas.openxmlformats.org/officeDocument/2006/relationships/hyperlink" Target="https://www.ungerelasjoner.no/" TargetMode="External"/><Relationship Id="rId60" Type="http://schemas.openxmlformats.org/officeDocument/2006/relationships/hyperlink" Target="https://www.ung.no/overgrep/2311_Hva_er_seksuelle_overgrep.html" TargetMode="External"/><Relationship Id="rId65" Type="http://schemas.openxmlformats.org/officeDocument/2006/relationships/hyperlink" Target="https://www.ung.no/kan-det-vaere-feil-a-onanere" TargetMode="External"/><Relationship Id="rId73" Type="http://schemas.openxmlformats.org/officeDocument/2006/relationships/hyperlink" Target="https://youtu.be/YbIjTVVDlNo" TargetMode="External"/><Relationship Id="rId78" Type="http://schemas.openxmlformats.org/officeDocument/2006/relationships/hyperlink" Target="https://www.ung.no/Sex/4035_Hva_gj%C3%B8r_at_du_blir_k%C3%A5t.html" TargetMode="External"/><Relationship Id="rId81" Type="http://schemas.openxmlformats.org/officeDocument/2006/relationships/hyperlink" Target="https://www.ung.no/psykisk/4213_Tips_for_%C3%A5_endre_uvaner_eller_slutte_med_noe.html" TargetMode="External"/><Relationship Id="rId86" Type="http://schemas.openxmlformats.org/officeDocument/2006/relationships/hyperlink" Target="https://www.ung.no/kropp/pubertet/4344_Er_du_i_puberteten_og_tenker_mye_p%C3%A5_sex.html" TargetMode="External"/><Relationship Id="rId94" Type="http://schemas.openxmlformats.org/officeDocument/2006/relationships/hyperlink" Target="https://www.ung.no/er-jeg-en-overgriper-eller-risikerer-jeg-a-bli-det" TargetMode="External"/><Relationship Id="rId99" Type="http://schemas.openxmlformats.org/officeDocument/2006/relationships/hyperlink" Target="https://www.ung.no/kan-det-vaere-feil-a-onanere" TargetMode="External"/><Relationship Id="rId101" Type="http://schemas.openxmlformats.org/officeDocument/2006/relationships/hyperlink" Target="https://www.ung.no/kan-det-vaere-feil-a-onanere" TargetMode="Externa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ungerelasjoner.no/" TargetMode="External"/><Relationship Id="rId18" Type="http://schemas.openxmlformats.org/officeDocument/2006/relationships/hyperlink" Target="https://www.ung.no/er-jeg-en-overgriper-eller-risikerer-jeg-a-bli-det" TargetMode="External"/><Relationship Id="rId39" Type="http://schemas.openxmlformats.org/officeDocument/2006/relationships/hyperlink" Target="https://eur03.safelinks.protection.outlook.com/?url=https%3A%2F%2Fwww.youtube.com%2Fwatch%3Fv%3DjtkAA-AHFyI%26list%3DPLS9Dbtm5qG5WEs45MOrRM90A-hXHF5_n3%26index%3D1&amp;data=05%7C01%7CChristian.Goulignac%40helsedir.no%7C31f5385c8e874e90eb6108db29f4ee1c%7C6ba1bd5c750f4ad6aba30f95585bc21f%7C0%7C0%7C638149904176055827%7CUnknown%7CTWFpbGZsb3d8eyJWIjoiMC4wLjAwMDAiLCJQIjoiV2luMzIiLCJBTiI6Ik1haWwiLCJXVCI6Mn0%3D%7C3000%7C%7C%7C&amp;sdata=CEB7WxUx5ODfM85uis7%2BH24%2BVBA8JLSSk%2F2kGLuEdNQ%3D&amp;reserved=0" TargetMode="External"/><Relationship Id="rId109" Type="http://schemas.openxmlformats.org/officeDocument/2006/relationships/hyperlink" Target="https://www.ung.no/har-du-rare-sextanker" TargetMode="External"/><Relationship Id="rId34" Type="http://schemas.openxmlformats.org/officeDocument/2006/relationships/hyperlink" Target="https://www.ung.no/nettvett/3991_Nudes_av_meg_er_delt,_hva_gj%C3%B8r_jeg.html" TargetMode="External"/><Relationship Id="rId50" Type="http://schemas.openxmlformats.org/officeDocument/2006/relationships/hyperlink" Target="https://www.ung.no/hva-betyr-det-a-vaere-pedo" TargetMode="External"/><Relationship Id="rId55" Type="http://schemas.openxmlformats.org/officeDocument/2006/relationships/hyperlink" Target="https://www.ung.no/nettvett/4272_Er_det_lov_%C3%A5_sende_nudes_eller_dickpics.html" TargetMode="External"/><Relationship Id="rId76" Type="http://schemas.openxmlformats.org/officeDocument/2006/relationships/hyperlink" Target="https://www.ung.no/Sex/3211_Alt_om_onanering.html" TargetMode="External"/><Relationship Id="rId97" Type="http://schemas.openxmlformats.org/officeDocument/2006/relationships/hyperlink" Target="https://www.youtube.com/watch?v=YbIjTVVDlNo&amp;list=PLS9Dbtm5qG5WEs45MOrRM90A-hXHF5_n3&amp;index=2" TargetMode="External"/><Relationship Id="rId104" Type="http://schemas.openxmlformats.org/officeDocument/2006/relationships/hyperlink" Target="https://www.ung.no/psykisk/4213_Tips_for_%C3%A5_endre_uvaner_eller_slutte_med_noe.html" TargetMode="Externa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ung.no/Sex/3926_L%C3%A6r_om_erogene_soner.html" TargetMode="External"/><Relationship Id="rId92" Type="http://schemas.openxmlformats.org/officeDocument/2006/relationships/hyperlink" Target="https://www.ung.no/har-du-rare-sextanker" TargetMode="External"/><Relationship Id="rId2" Type="http://schemas.openxmlformats.org/officeDocument/2006/relationships/customXml" Target="../customXml/item2.xml"/><Relationship Id="rId29" Type="http://schemas.openxmlformats.org/officeDocument/2006/relationships/hyperlink" Target="https://www.ung.no/overgrep/3251_Hva_er_samtykke_til_sex.html" TargetMode="External"/><Relationship Id="rId24" Type="http://schemas.openxmlformats.org/officeDocument/2006/relationships/hyperlink" Target="https://www.ung.no/Sex/2040_Sex_for_f%C3%B8rste_gang.html" TargetMode="External"/><Relationship Id="rId40" Type="http://schemas.openxmlformats.org/officeDocument/2006/relationships/hyperlink" Target="https://www.ung.no/Sex/3308_Er_det_greit_%C3%A5_mase_seg_til_sex.html" TargetMode="External"/><Relationship Id="rId45" Type="http://schemas.microsoft.com/office/2011/relationships/commentsExtended" Target="commentsExtended.xml"/><Relationship Id="rId66" Type="http://schemas.openxmlformats.org/officeDocument/2006/relationships/hyperlink" Target="https://www.ung.no/er-det-lov-a-ha-sex-med-dyr" TargetMode="External"/><Relationship Id="rId87" Type="http://schemas.openxmlformats.org/officeDocument/2006/relationships/hyperlink" Target="https://www.ung.no/har-du-rare-sextanker" TargetMode="External"/><Relationship Id="rId110" Type="http://schemas.openxmlformats.org/officeDocument/2006/relationships/hyperlink" Target="https://detfinneshjelp.no/" TargetMode="External"/><Relationship Id="rId115" Type="http://schemas.openxmlformats.org/officeDocument/2006/relationships/hyperlink" Target="https://www.ung.no/overgrep/351_Bilder_og_film_som_seksualiserer_barn.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0bdac8-039c-4f08-917b-bb3ee3f1f58d">
      <Terms xmlns="http://schemas.microsoft.com/office/infopath/2007/PartnerControls"/>
    </lcf76f155ced4ddcb4097134ff3c332f>
    <SharedWithUsers xmlns="29c7e8a0-30c6-4521-8974-f4b61507ab4b">
      <UserInfo>
        <DisplayName>Torunn Janbu</DisplayName>
        <AccountId>35</AccountId>
        <AccountType/>
      </UserInfo>
      <UserInfo>
        <DisplayName>Martin Sjøly</DisplayName>
        <AccountId>10</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15EE36709124DF43BA8B159FA9C1FB97" ma:contentTypeVersion="10" ma:contentTypeDescription="Opprett et nytt dokument." ma:contentTypeScope="" ma:versionID="c3e938db0b1baaddc04fa1ceb900437b">
  <xsd:schema xmlns:xsd="http://www.w3.org/2001/XMLSchema" xmlns:xs="http://www.w3.org/2001/XMLSchema" xmlns:p="http://schemas.microsoft.com/office/2006/metadata/properties" xmlns:ns2="480bdac8-039c-4f08-917b-bb3ee3f1f58d" xmlns:ns3="29c7e8a0-30c6-4521-8974-f4b61507ab4b" targetNamespace="http://schemas.microsoft.com/office/2006/metadata/properties" ma:root="true" ma:fieldsID="a4afbe66b080a22338a396d56a41d9b2" ns2:_="" ns3:_="">
    <xsd:import namespace="480bdac8-039c-4f08-917b-bb3ee3f1f58d"/>
    <xsd:import namespace="29c7e8a0-30c6-4521-8974-f4b61507ab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bdac8-039c-4f08-917b-bb3ee3f1f5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44bd27e2-62de-4af1-85f7-19d8bf2bfc53"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c7e8a0-30c6-4521-8974-f4b61507ab4b"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28F848-ACFC-438F-9427-823672241D8B}">
  <ds:schemaRefs>
    <ds:schemaRef ds:uri="http://schemas.microsoft.com/office/2006/metadata/properties"/>
    <ds:schemaRef ds:uri="http://schemas.microsoft.com/office/infopath/2007/PartnerControls"/>
    <ds:schemaRef ds:uri="480bdac8-039c-4f08-917b-bb3ee3f1f58d"/>
    <ds:schemaRef ds:uri="29c7e8a0-30c6-4521-8974-f4b61507ab4b"/>
  </ds:schemaRefs>
</ds:datastoreItem>
</file>

<file path=customXml/itemProps2.xml><?xml version="1.0" encoding="utf-8"?>
<ds:datastoreItem xmlns:ds="http://schemas.openxmlformats.org/officeDocument/2006/customXml" ds:itemID="{7A034B93-763B-4A46-927A-A5F97A4226EC}">
  <ds:schemaRefs>
    <ds:schemaRef ds:uri="http://schemas.openxmlformats.org/officeDocument/2006/bibliography"/>
  </ds:schemaRefs>
</ds:datastoreItem>
</file>

<file path=customXml/itemProps3.xml><?xml version="1.0" encoding="utf-8"?>
<ds:datastoreItem xmlns:ds="http://schemas.openxmlformats.org/officeDocument/2006/customXml" ds:itemID="{813A67AD-986E-4C5D-8017-4F745A89B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bdac8-039c-4f08-917b-bb3ee3f1f58d"/>
    <ds:schemaRef ds:uri="29c7e8a0-30c6-4521-8974-f4b61507a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1D8634-57FC-4649-B4FA-D9A134EB18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8963</Words>
  <Characters>47510</Characters>
  <Application>Microsoft Office Word</Application>
  <DocSecurity>0</DocSecurity>
  <Lines>395</Lines>
  <Paragraphs>112</Paragraphs>
  <ScaleCrop>false</ScaleCrop>
  <Company/>
  <LinksUpToDate>false</LinksUpToDate>
  <CharactersWithSpaces>56361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Goulignac (Innleid)</dc:creator>
  <cp:keywords/>
  <dc:description/>
  <cp:lastModifiedBy>Christian Goulignac (Innleid)</cp:lastModifiedBy>
  <cp:revision>806</cp:revision>
  <dcterms:created xsi:type="dcterms:W3CDTF">2022-12-01T07:48:00Z</dcterms:created>
  <dcterms:modified xsi:type="dcterms:W3CDTF">2023-05-08T12:29:00Z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0x01010015EE36709124DF43BA8B159FA9C1FB97</vt:lpwstr>
  </property>
  <property fmtid="{D5CDD505-2E9C-101B-9397-08002B2CF9AE}" pid="3" name="MediaServiceImageTags">
    <vt:lpwstr/>
  </property>
</Properties>
</file>